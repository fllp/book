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bookmarkStart w:id="0" w:name="smart-pointers"/>
    <w:bookmarkEnd w:id="0"/>
    <w:p w14:paraId="38FC332A" w14:textId="77777777" w:rsidR="009A6325" w:rsidRDefault="007568D6">
      <w:pPr>
        <w:pStyle w:val="TOC1"/>
        <w:tabs>
          <w:tab w:val="right" w:leader="dot" w:pos="9350"/>
        </w:tabs>
        <w:rPr>
          <w:ins w:id="1" w:author="Carol Nichols" w:date="2018-01-15T21:32:00Z"/>
          <w:rFonts w:asciiTheme="minorHAnsi" w:eastAsiaTheme="minorEastAsia" w:hAnsiTheme="minorHAnsi" w:cstheme="minorBidi"/>
          <w:noProof/>
          <w:sz w:val="24"/>
          <w:szCs w:val="24"/>
        </w:rPr>
      </w:pPr>
      <w:r>
        <w:fldChar w:fldCharType="begin"/>
      </w:r>
      <w:r w:rsidR="00D325CC">
        <w:instrText xml:space="preserve"> TOC \o "1-3" \h \z \t "HeadA,1,HeadB,2,HeadC,3" </w:instrText>
      </w:r>
      <w:r>
        <w:fldChar w:fldCharType="separate"/>
      </w:r>
      <w:ins w:id="2" w:author="Carol Nichols" w:date="2018-01-15T21:32:00Z">
        <w:r w:rsidR="009A6325" w:rsidRPr="00ED6C8B">
          <w:rPr>
            <w:rStyle w:val="Hyperlink"/>
            <w:noProof/>
          </w:rPr>
          <w:fldChar w:fldCharType="begin"/>
        </w:r>
        <w:r w:rsidR="009A6325" w:rsidRPr="00ED6C8B">
          <w:rPr>
            <w:rStyle w:val="Hyperlink"/>
            <w:noProof/>
          </w:rPr>
          <w:instrText xml:space="preserve"> </w:instrText>
        </w:r>
        <w:r w:rsidR="009A6325">
          <w:rPr>
            <w:noProof/>
          </w:rPr>
          <w:instrText>HYPERLINK \l "_Toc503815262"</w:instrText>
        </w:r>
        <w:r w:rsidR="009A6325" w:rsidRPr="00ED6C8B">
          <w:rPr>
            <w:rStyle w:val="Hyperlink"/>
            <w:noProof/>
          </w:rPr>
          <w:instrText xml:space="preserve"> </w:instrText>
        </w:r>
        <w:r w:rsidR="009A6325" w:rsidRPr="00ED6C8B">
          <w:rPr>
            <w:rStyle w:val="Hyperlink"/>
            <w:noProof/>
          </w:rPr>
          <w:fldChar w:fldCharType="separate"/>
        </w:r>
        <w:r w:rsidR="009A6325" w:rsidRPr="00ED6C8B">
          <w:rPr>
            <w:rStyle w:val="Hyperlink"/>
            <w:rFonts w:ascii="Courier" w:hAnsi="Courier"/>
            <w:noProof/>
          </w:rPr>
          <w:t>Box&lt;T&gt;</w:t>
        </w:r>
        <w:r w:rsidR="009A6325" w:rsidRPr="00ED6C8B">
          <w:rPr>
            <w:rStyle w:val="Hyperlink"/>
            <w:noProof/>
          </w:rPr>
          <w:t> Points to Data on the Heap and Has a Known Size</w:t>
        </w:r>
        <w:r w:rsidR="009A6325">
          <w:rPr>
            <w:noProof/>
            <w:webHidden/>
          </w:rPr>
          <w:tab/>
        </w:r>
        <w:r w:rsidR="009A6325">
          <w:rPr>
            <w:noProof/>
            <w:webHidden/>
          </w:rPr>
          <w:fldChar w:fldCharType="begin"/>
        </w:r>
        <w:r w:rsidR="009A6325">
          <w:rPr>
            <w:noProof/>
            <w:webHidden/>
          </w:rPr>
          <w:instrText xml:space="preserve"> PAGEREF _Toc503815262 \h </w:instrText>
        </w:r>
      </w:ins>
      <w:r w:rsidR="009A6325">
        <w:rPr>
          <w:noProof/>
          <w:webHidden/>
        </w:rPr>
      </w:r>
      <w:r w:rsidR="009A6325">
        <w:rPr>
          <w:noProof/>
          <w:webHidden/>
        </w:rPr>
        <w:fldChar w:fldCharType="separate"/>
      </w:r>
      <w:ins w:id="3" w:author="Carol Nichols" w:date="2018-01-15T21:32:00Z">
        <w:r w:rsidR="009A6325">
          <w:rPr>
            <w:noProof/>
            <w:webHidden/>
          </w:rPr>
          <w:t>3</w:t>
        </w:r>
        <w:r w:rsidR="009A6325">
          <w:rPr>
            <w:noProof/>
            <w:webHidden/>
          </w:rPr>
          <w:fldChar w:fldCharType="end"/>
        </w:r>
        <w:r w:rsidR="009A6325" w:rsidRPr="00ED6C8B">
          <w:rPr>
            <w:rStyle w:val="Hyperlink"/>
            <w:noProof/>
          </w:rPr>
          <w:fldChar w:fldCharType="end"/>
        </w:r>
      </w:ins>
    </w:p>
    <w:p w14:paraId="3E439CBD" w14:textId="77777777" w:rsidR="009A6325" w:rsidRDefault="009A6325">
      <w:pPr>
        <w:pStyle w:val="TOC2"/>
        <w:tabs>
          <w:tab w:val="right" w:leader="dot" w:pos="9350"/>
        </w:tabs>
        <w:rPr>
          <w:ins w:id="4" w:author="Carol Nichols" w:date="2018-01-15T21:32:00Z"/>
          <w:rFonts w:asciiTheme="minorHAnsi" w:eastAsiaTheme="minorEastAsia" w:hAnsiTheme="minorHAnsi" w:cstheme="minorBidi"/>
          <w:noProof/>
          <w:sz w:val="24"/>
          <w:szCs w:val="24"/>
        </w:rPr>
      </w:pPr>
      <w:ins w:id="5"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"_Toc503815263"</w:instrText>
        </w:r>
        <w:r w:rsidRPr="00ED6C8B">
          <w:rPr>
            <w:rStyle w:val="Hyperlink"/>
            <w:noProof/>
          </w:rPr>
          <w:instrText xml:space="preserve"> </w:instrText>
        </w:r>
        <w:r w:rsidRPr="00ED6C8B">
          <w:rPr>
            <w:rStyle w:val="Hyperlink"/>
            <w:noProof/>
          </w:rPr>
          <w:fldChar w:fldCharType="separate"/>
        </w:r>
        <w:r w:rsidRPr="00ED6C8B">
          <w:rPr>
            <w:rStyle w:val="Hyperlink"/>
            <w:noProof/>
          </w:rPr>
          <w:t>Using a </w:t>
        </w:r>
        <w:r w:rsidRPr="00ED6C8B">
          <w:rPr>
            <w:rStyle w:val="Hyperlink"/>
            <w:rFonts w:ascii="Courier" w:hAnsi="Courier"/>
            <w:noProof/>
          </w:rPr>
          <w:t>Box&lt;T&gt;</w:t>
        </w:r>
        <w:r w:rsidRPr="00ED6C8B">
          <w:rPr>
            <w:rStyle w:val="Hyperlink"/>
            <w:noProof/>
          </w:rPr>
          <w:t> to Store Data on the Heap</w:t>
        </w:r>
        <w:r>
          <w:rPr>
            <w:noProof/>
            <w:webHidden/>
          </w:rPr>
          <w:tab/>
        </w:r>
        <w:r>
          <w:rPr>
            <w:noProof/>
            <w:webHidden/>
          </w:rPr>
          <w:fldChar w:fldCharType="begin"/>
        </w:r>
        <w:r>
          <w:rPr>
            <w:noProof/>
            <w:webHidden/>
          </w:rPr>
          <w:instrText xml:space="preserve"> PAGEREF _Toc503815263 \h </w:instrText>
        </w:r>
      </w:ins>
      <w:r>
        <w:rPr>
          <w:noProof/>
          <w:webHidden/>
        </w:rPr>
      </w:r>
      <w:r>
        <w:rPr>
          <w:noProof/>
          <w:webHidden/>
        </w:rPr>
        <w:fldChar w:fldCharType="separate"/>
      </w:r>
      <w:ins w:id="6" w:author="Carol Nichols" w:date="2018-01-15T21:32:00Z">
        <w:r>
          <w:rPr>
            <w:noProof/>
            <w:webHidden/>
          </w:rPr>
          <w:t>4</w:t>
        </w:r>
        <w:r>
          <w:rPr>
            <w:noProof/>
            <w:webHidden/>
          </w:rPr>
          <w:fldChar w:fldCharType="end"/>
        </w:r>
        <w:r w:rsidRPr="00ED6C8B">
          <w:rPr>
            <w:rStyle w:val="Hyperlink"/>
            <w:noProof/>
          </w:rPr>
          <w:fldChar w:fldCharType="end"/>
        </w:r>
      </w:ins>
    </w:p>
    <w:p w14:paraId="42E0D2BB" w14:textId="77777777" w:rsidR="009A6325" w:rsidRDefault="009A6325">
      <w:pPr>
        <w:pStyle w:val="TOC2"/>
        <w:tabs>
          <w:tab w:val="right" w:leader="dot" w:pos="9350"/>
        </w:tabs>
        <w:rPr>
          <w:ins w:id="7" w:author="Carol Nichols" w:date="2018-01-15T21:32:00Z"/>
          <w:rFonts w:asciiTheme="minorHAnsi" w:eastAsiaTheme="minorEastAsia" w:hAnsiTheme="minorHAnsi" w:cstheme="minorBidi"/>
          <w:noProof/>
          <w:sz w:val="24"/>
          <w:szCs w:val="24"/>
        </w:rPr>
      </w:pPr>
      <w:ins w:id="8"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"_Toc503815264"</w:instrText>
        </w:r>
        <w:r w:rsidRPr="00ED6C8B">
          <w:rPr>
            <w:rStyle w:val="Hyperlink"/>
            <w:noProof/>
          </w:rPr>
          <w:instrText xml:space="preserve"> </w:instrText>
        </w:r>
        <w:r w:rsidRPr="00ED6C8B">
          <w:rPr>
            <w:rStyle w:val="Hyperlink"/>
            <w:noProof/>
          </w:rPr>
          <w:fldChar w:fldCharType="separate"/>
        </w:r>
        <w:r w:rsidRPr="00ED6C8B">
          <w:rPr>
            <w:rStyle w:val="Hyperlink"/>
            <w:noProof/>
          </w:rPr>
          <w:t>Boxes Enable Recursive Types</w:t>
        </w:r>
        <w:r>
          <w:rPr>
            <w:noProof/>
            <w:webHidden/>
          </w:rPr>
          <w:tab/>
        </w:r>
        <w:r>
          <w:rPr>
            <w:noProof/>
            <w:webHidden/>
          </w:rPr>
          <w:fldChar w:fldCharType="begin"/>
        </w:r>
        <w:r>
          <w:rPr>
            <w:noProof/>
            <w:webHidden/>
          </w:rPr>
          <w:instrText xml:space="preserve"> PAGEREF _Toc503815264 \h </w:instrText>
        </w:r>
      </w:ins>
      <w:r>
        <w:rPr>
          <w:noProof/>
          <w:webHidden/>
        </w:rPr>
      </w:r>
      <w:r>
        <w:rPr>
          <w:noProof/>
          <w:webHidden/>
        </w:rPr>
        <w:fldChar w:fldCharType="separate"/>
      </w:r>
      <w:ins w:id="9" w:author="Carol Nichols" w:date="2018-01-15T21:32:00Z">
        <w:r>
          <w:rPr>
            <w:noProof/>
            <w:webHidden/>
          </w:rPr>
          <w:t>4</w:t>
        </w:r>
        <w:r>
          <w:rPr>
            <w:noProof/>
            <w:webHidden/>
          </w:rPr>
          <w:fldChar w:fldCharType="end"/>
        </w:r>
        <w:r w:rsidRPr="00ED6C8B">
          <w:rPr>
            <w:rStyle w:val="Hyperlink"/>
            <w:noProof/>
          </w:rPr>
          <w:fldChar w:fldCharType="end"/>
        </w:r>
      </w:ins>
    </w:p>
    <w:p w14:paraId="46012221" w14:textId="77777777" w:rsidR="009A6325" w:rsidRDefault="009A6325">
      <w:pPr>
        <w:pStyle w:val="TOC3"/>
        <w:tabs>
          <w:tab w:val="right" w:leader="dot" w:pos="9350"/>
        </w:tabs>
        <w:rPr>
          <w:ins w:id="10" w:author="Carol Nichols" w:date="2018-01-15T21:32:00Z"/>
          <w:rFonts w:asciiTheme="minorHAnsi" w:eastAsiaTheme="minorEastAsia" w:hAnsiTheme="minorHAnsi" w:cstheme="minorBidi"/>
          <w:noProof/>
          <w:sz w:val="24"/>
          <w:szCs w:val="24"/>
        </w:rPr>
      </w:pPr>
      <w:ins w:id="11"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"_Toc503815265"</w:instrText>
        </w:r>
        <w:r w:rsidRPr="00ED6C8B">
          <w:rPr>
            <w:rStyle w:val="Hyperlink"/>
            <w:noProof/>
          </w:rPr>
          <w:instrText xml:space="preserve"> </w:instrText>
        </w:r>
        <w:r w:rsidRPr="00ED6C8B">
          <w:rPr>
            <w:rStyle w:val="Hyperlink"/>
            <w:noProof/>
          </w:rPr>
          <w:fldChar w:fldCharType="separate"/>
        </w:r>
        <w:r w:rsidRPr="00ED6C8B">
          <w:rPr>
            <w:rStyle w:val="Hyperlink"/>
            <w:noProof/>
          </w:rPr>
          <w:t>More Information About the Cons List</w:t>
        </w:r>
        <w:r>
          <w:rPr>
            <w:noProof/>
            <w:webHidden/>
          </w:rPr>
          <w:tab/>
        </w:r>
        <w:r>
          <w:rPr>
            <w:noProof/>
            <w:webHidden/>
          </w:rPr>
          <w:fldChar w:fldCharType="begin"/>
        </w:r>
        <w:r>
          <w:rPr>
            <w:noProof/>
            <w:webHidden/>
          </w:rPr>
          <w:instrText xml:space="preserve"> PAGEREF _Toc503815265 \h </w:instrText>
        </w:r>
      </w:ins>
      <w:r>
        <w:rPr>
          <w:noProof/>
          <w:webHidden/>
        </w:rPr>
      </w:r>
      <w:r>
        <w:rPr>
          <w:noProof/>
          <w:webHidden/>
        </w:rPr>
        <w:fldChar w:fldCharType="separate"/>
      </w:r>
      <w:ins w:id="12" w:author="Carol Nichols" w:date="2018-01-15T21:32:00Z">
        <w:r>
          <w:rPr>
            <w:noProof/>
            <w:webHidden/>
          </w:rPr>
          <w:t>4</w:t>
        </w:r>
        <w:r>
          <w:rPr>
            <w:noProof/>
            <w:webHidden/>
          </w:rPr>
          <w:fldChar w:fldCharType="end"/>
        </w:r>
        <w:r w:rsidRPr="00ED6C8B">
          <w:rPr>
            <w:rStyle w:val="Hyperlink"/>
            <w:noProof/>
          </w:rPr>
          <w:fldChar w:fldCharType="end"/>
        </w:r>
      </w:ins>
    </w:p>
    <w:p w14:paraId="34872FCB" w14:textId="77777777" w:rsidR="009A6325" w:rsidRDefault="009A6325">
      <w:pPr>
        <w:pStyle w:val="TOC3"/>
        <w:tabs>
          <w:tab w:val="right" w:leader="dot" w:pos="9350"/>
        </w:tabs>
        <w:rPr>
          <w:ins w:id="13" w:author="Carol Nichols" w:date="2018-01-15T21:32:00Z"/>
          <w:rFonts w:asciiTheme="minorHAnsi" w:eastAsiaTheme="minorEastAsia" w:hAnsiTheme="minorHAnsi" w:cstheme="minorBidi"/>
          <w:noProof/>
          <w:sz w:val="24"/>
          <w:szCs w:val="24"/>
        </w:rPr>
      </w:pPr>
      <w:ins w:id="14"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"_Toc503815266"</w:instrText>
        </w:r>
        <w:r w:rsidRPr="00ED6C8B">
          <w:rPr>
            <w:rStyle w:val="Hyperlink"/>
            <w:noProof/>
          </w:rPr>
          <w:instrText xml:space="preserve"> </w:instrText>
        </w:r>
        <w:r w:rsidRPr="00ED6C8B">
          <w:rPr>
            <w:rStyle w:val="Hyperlink"/>
            <w:noProof/>
          </w:rPr>
          <w:fldChar w:fldCharType="separate"/>
        </w:r>
        <w:r w:rsidRPr="00ED6C8B">
          <w:rPr>
            <w:rStyle w:val="Hyperlink"/>
            <w:noProof/>
          </w:rPr>
          <w:t>Computing the Size of a Non-Recursive Type</w:t>
        </w:r>
        <w:r>
          <w:rPr>
            <w:noProof/>
            <w:webHidden/>
          </w:rPr>
          <w:tab/>
        </w:r>
        <w:r>
          <w:rPr>
            <w:noProof/>
            <w:webHidden/>
          </w:rPr>
          <w:fldChar w:fldCharType="begin"/>
        </w:r>
        <w:r>
          <w:rPr>
            <w:noProof/>
            <w:webHidden/>
          </w:rPr>
          <w:instrText xml:space="preserve"> PAGEREF _Toc503815266 \h </w:instrText>
        </w:r>
      </w:ins>
      <w:r>
        <w:rPr>
          <w:noProof/>
          <w:webHidden/>
        </w:rPr>
      </w:r>
      <w:r>
        <w:rPr>
          <w:noProof/>
          <w:webHidden/>
        </w:rPr>
        <w:fldChar w:fldCharType="separate"/>
      </w:r>
      <w:ins w:id="15" w:author="Carol Nichols" w:date="2018-01-15T21:32:00Z">
        <w:r>
          <w:rPr>
            <w:noProof/>
            <w:webHidden/>
          </w:rPr>
          <w:t>6</w:t>
        </w:r>
        <w:r>
          <w:rPr>
            <w:noProof/>
            <w:webHidden/>
          </w:rPr>
          <w:fldChar w:fldCharType="end"/>
        </w:r>
        <w:r w:rsidRPr="00ED6C8B">
          <w:rPr>
            <w:rStyle w:val="Hyperlink"/>
            <w:noProof/>
          </w:rPr>
          <w:fldChar w:fldCharType="end"/>
        </w:r>
      </w:ins>
    </w:p>
    <w:p w14:paraId="4141567D" w14:textId="77777777" w:rsidR="009A6325" w:rsidRDefault="009A6325">
      <w:pPr>
        <w:pStyle w:val="TOC3"/>
        <w:tabs>
          <w:tab w:val="right" w:leader="dot" w:pos="9350"/>
        </w:tabs>
        <w:rPr>
          <w:ins w:id="16" w:author="Carol Nichols" w:date="2018-01-15T21:32:00Z"/>
          <w:rFonts w:asciiTheme="minorHAnsi" w:eastAsiaTheme="minorEastAsia" w:hAnsiTheme="minorHAnsi" w:cstheme="minorBidi"/>
          <w:noProof/>
          <w:sz w:val="24"/>
          <w:szCs w:val="24"/>
        </w:rPr>
      </w:pPr>
      <w:ins w:id="17"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"_Toc503815267"</w:instrText>
        </w:r>
        <w:r w:rsidRPr="00ED6C8B">
          <w:rPr>
            <w:rStyle w:val="Hyperlink"/>
            <w:noProof/>
          </w:rPr>
          <w:instrText xml:space="preserve"> </w:instrText>
        </w:r>
        <w:r w:rsidRPr="00ED6C8B">
          <w:rPr>
            <w:rStyle w:val="Hyperlink"/>
            <w:noProof/>
          </w:rPr>
          <w:fldChar w:fldCharType="separate"/>
        </w:r>
        <w:r w:rsidRPr="00ED6C8B">
          <w:rPr>
            <w:rStyle w:val="Hyperlink"/>
            <w:noProof/>
          </w:rPr>
          <w:t>Using </w:t>
        </w:r>
        <w:r w:rsidRPr="00ED6C8B">
          <w:rPr>
            <w:rStyle w:val="Hyperlink"/>
            <w:rFonts w:ascii="Courier" w:hAnsi="Courier"/>
            <w:noProof/>
          </w:rPr>
          <w:t>Box&lt;T&gt;</w:t>
        </w:r>
        <w:r w:rsidRPr="00ED6C8B">
          <w:rPr>
            <w:rStyle w:val="Hyperlink"/>
            <w:noProof/>
          </w:rPr>
          <w:t> to Get a Recursive Type with a Known Size</w:t>
        </w:r>
        <w:r>
          <w:rPr>
            <w:noProof/>
            <w:webHidden/>
          </w:rPr>
          <w:tab/>
        </w:r>
        <w:r>
          <w:rPr>
            <w:noProof/>
            <w:webHidden/>
          </w:rPr>
          <w:fldChar w:fldCharType="begin"/>
        </w:r>
        <w:r>
          <w:rPr>
            <w:noProof/>
            <w:webHidden/>
          </w:rPr>
          <w:instrText xml:space="preserve"> PAGEREF _Toc503815267 \h </w:instrText>
        </w:r>
      </w:ins>
      <w:r>
        <w:rPr>
          <w:noProof/>
          <w:webHidden/>
        </w:rPr>
      </w:r>
      <w:r>
        <w:rPr>
          <w:noProof/>
          <w:webHidden/>
        </w:rPr>
        <w:fldChar w:fldCharType="separate"/>
      </w:r>
      <w:ins w:id="18" w:author="Carol Nichols" w:date="2018-01-15T21:32:00Z">
        <w:r>
          <w:rPr>
            <w:noProof/>
            <w:webHidden/>
          </w:rPr>
          <w:t>8</w:t>
        </w:r>
        <w:r>
          <w:rPr>
            <w:noProof/>
            <w:webHidden/>
          </w:rPr>
          <w:fldChar w:fldCharType="end"/>
        </w:r>
        <w:r w:rsidRPr="00ED6C8B">
          <w:rPr>
            <w:rStyle w:val="Hyperlink"/>
            <w:noProof/>
          </w:rPr>
          <w:fldChar w:fldCharType="end"/>
        </w:r>
      </w:ins>
    </w:p>
    <w:p w14:paraId="029FC7CA" w14:textId="77777777" w:rsidR="009A6325" w:rsidRDefault="009A6325">
      <w:pPr>
        <w:pStyle w:val="TOC1"/>
        <w:tabs>
          <w:tab w:val="right" w:leader="dot" w:pos="9350"/>
        </w:tabs>
        <w:rPr>
          <w:ins w:id="19" w:author="Carol Nichols" w:date="2018-01-15T21:32:00Z"/>
          <w:rFonts w:asciiTheme="minorHAnsi" w:eastAsiaTheme="minorEastAsia" w:hAnsiTheme="minorHAnsi" w:cstheme="minorBidi"/>
          <w:noProof/>
          <w:sz w:val="24"/>
          <w:szCs w:val="24"/>
        </w:rPr>
      </w:pPr>
      <w:ins w:id="20"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"_Toc503815268"</w:instrText>
        </w:r>
        <w:r w:rsidRPr="00ED6C8B">
          <w:rPr>
            <w:rStyle w:val="Hyperlink"/>
            <w:noProof/>
          </w:rPr>
          <w:instrText xml:space="preserve"> </w:instrText>
        </w:r>
        <w:r w:rsidRPr="00ED6C8B">
          <w:rPr>
            <w:rStyle w:val="Hyperlink"/>
            <w:noProof/>
          </w:rPr>
          <w:fldChar w:fldCharType="separate"/>
        </w:r>
        <w:r w:rsidRPr="00ED6C8B">
          <w:rPr>
            <w:rStyle w:val="Hyperlink"/>
            <w:noProof/>
          </w:rPr>
          <w:t>Treating Smart Pointers Like Regular References with the </w:t>
        </w:r>
        <w:r w:rsidRPr="00ED6C8B">
          <w:rPr>
            <w:rStyle w:val="Hyperlink"/>
            <w:rFonts w:ascii="Courier" w:hAnsi="Courier"/>
            <w:noProof/>
          </w:rPr>
          <w:t>Deref</w:t>
        </w:r>
        <w:r w:rsidRPr="00ED6C8B">
          <w:rPr>
            <w:rStyle w:val="Hyperlink"/>
            <w:noProof/>
          </w:rPr>
          <w:t> Trait</w:t>
        </w:r>
        <w:r>
          <w:rPr>
            <w:noProof/>
            <w:webHidden/>
          </w:rPr>
          <w:tab/>
        </w:r>
        <w:r>
          <w:rPr>
            <w:noProof/>
            <w:webHidden/>
          </w:rPr>
          <w:fldChar w:fldCharType="begin"/>
        </w:r>
        <w:r>
          <w:rPr>
            <w:noProof/>
            <w:webHidden/>
          </w:rPr>
          <w:instrText xml:space="preserve"> PAGEREF _Toc503815268 \h </w:instrText>
        </w:r>
      </w:ins>
      <w:r>
        <w:rPr>
          <w:noProof/>
          <w:webHidden/>
        </w:rPr>
      </w:r>
      <w:r>
        <w:rPr>
          <w:noProof/>
          <w:webHidden/>
        </w:rPr>
        <w:fldChar w:fldCharType="separate"/>
      </w:r>
      <w:ins w:id="21" w:author="Carol Nichols" w:date="2018-01-15T21:32:00Z">
        <w:r>
          <w:rPr>
            <w:noProof/>
            <w:webHidden/>
          </w:rPr>
          <w:t>10</w:t>
        </w:r>
        <w:r>
          <w:rPr>
            <w:noProof/>
            <w:webHidden/>
          </w:rPr>
          <w:fldChar w:fldCharType="end"/>
        </w:r>
        <w:r w:rsidRPr="00ED6C8B">
          <w:rPr>
            <w:rStyle w:val="Hyperlink"/>
            <w:noProof/>
          </w:rPr>
          <w:fldChar w:fldCharType="end"/>
        </w:r>
      </w:ins>
    </w:p>
    <w:p w14:paraId="46C043B5" w14:textId="77777777" w:rsidR="009A6325" w:rsidRDefault="009A6325">
      <w:pPr>
        <w:pStyle w:val="TOC2"/>
        <w:tabs>
          <w:tab w:val="right" w:leader="dot" w:pos="9350"/>
        </w:tabs>
        <w:rPr>
          <w:ins w:id="22" w:author="Carol Nichols" w:date="2018-01-15T21:32:00Z"/>
          <w:rFonts w:asciiTheme="minorHAnsi" w:eastAsiaTheme="minorEastAsia" w:hAnsiTheme="minorHAnsi" w:cstheme="minorBidi"/>
          <w:noProof/>
          <w:sz w:val="24"/>
          <w:szCs w:val="24"/>
        </w:rPr>
      </w:pPr>
      <w:ins w:id="23"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"_Toc503815269"</w:instrText>
        </w:r>
        <w:r w:rsidRPr="00ED6C8B">
          <w:rPr>
            <w:rStyle w:val="Hyperlink"/>
            <w:noProof/>
          </w:rPr>
          <w:instrText xml:space="preserve"> </w:instrText>
        </w:r>
        <w:r w:rsidRPr="00ED6C8B">
          <w:rPr>
            <w:rStyle w:val="Hyperlink"/>
            <w:noProof/>
          </w:rPr>
          <w:fldChar w:fldCharType="separate"/>
        </w:r>
        <w:r w:rsidRPr="00ED6C8B">
          <w:rPr>
            <w:rStyle w:val="Hyperlink"/>
            <w:noProof/>
          </w:rPr>
          <w:t>Following the Pointer to the Value with </w:t>
        </w:r>
        <w:r w:rsidRPr="00ED6C8B">
          <w:rPr>
            <w:rStyle w:val="Hyperlink"/>
            <w:rFonts w:ascii="Courier" w:hAnsi="Courier"/>
            <w:noProof/>
          </w:rPr>
          <w:t>*</w:t>
        </w:r>
        <w:r>
          <w:rPr>
            <w:noProof/>
            <w:webHidden/>
          </w:rPr>
          <w:tab/>
        </w:r>
        <w:r>
          <w:rPr>
            <w:noProof/>
            <w:webHidden/>
          </w:rPr>
          <w:fldChar w:fldCharType="begin"/>
        </w:r>
        <w:r>
          <w:rPr>
            <w:noProof/>
            <w:webHidden/>
          </w:rPr>
          <w:instrText xml:space="preserve"> PAGEREF _Toc503815269 \h </w:instrText>
        </w:r>
      </w:ins>
      <w:r>
        <w:rPr>
          <w:noProof/>
          <w:webHidden/>
        </w:rPr>
      </w:r>
      <w:r>
        <w:rPr>
          <w:noProof/>
          <w:webHidden/>
        </w:rPr>
        <w:fldChar w:fldCharType="separate"/>
      </w:r>
      <w:ins w:id="24" w:author="Carol Nichols" w:date="2018-01-15T21:32:00Z">
        <w:r>
          <w:rPr>
            <w:noProof/>
            <w:webHidden/>
          </w:rPr>
          <w:t>11</w:t>
        </w:r>
        <w:r>
          <w:rPr>
            <w:noProof/>
            <w:webHidden/>
          </w:rPr>
          <w:fldChar w:fldCharType="end"/>
        </w:r>
        <w:r w:rsidRPr="00ED6C8B">
          <w:rPr>
            <w:rStyle w:val="Hyperlink"/>
            <w:noProof/>
          </w:rPr>
          <w:fldChar w:fldCharType="end"/>
        </w:r>
      </w:ins>
    </w:p>
    <w:p w14:paraId="58F260DA" w14:textId="77777777" w:rsidR="009A6325" w:rsidRDefault="009A6325">
      <w:pPr>
        <w:pStyle w:val="TOC2"/>
        <w:tabs>
          <w:tab w:val="right" w:leader="dot" w:pos="9350"/>
        </w:tabs>
        <w:rPr>
          <w:ins w:id="25" w:author="Carol Nichols" w:date="2018-01-15T21:32:00Z"/>
          <w:rFonts w:asciiTheme="minorHAnsi" w:eastAsiaTheme="minorEastAsia" w:hAnsiTheme="minorHAnsi" w:cstheme="minorBidi"/>
          <w:noProof/>
          <w:sz w:val="24"/>
          <w:szCs w:val="24"/>
        </w:rPr>
      </w:pPr>
      <w:ins w:id="26"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"_Toc503815270"</w:instrText>
        </w:r>
        <w:r w:rsidRPr="00ED6C8B">
          <w:rPr>
            <w:rStyle w:val="Hyperlink"/>
            <w:noProof/>
          </w:rPr>
          <w:instrText xml:space="preserve"> </w:instrText>
        </w:r>
        <w:r w:rsidRPr="00ED6C8B">
          <w:rPr>
            <w:rStyle w:val="Hyperlink"/>
            <w:noProof/>
          </w:rPr>
          <w:fldChar w:fldCharType="separate"/>
        </w:r>
        <w:r w:rsidRPr="00ED6C8B">
          <w:rPr>
            <w:rStyle w:val="Hyperlink"/>
            <w:noProof/>
          </w:rPr>
          <w:t>Using </w:t>
        </w:r>
        <w:r w:rsidRPr="00ED6C8B">
          <w:rPr>
            <w:rStyle w:val="Hyperlink"/>
            <w:rFonts w:ascii="Courier" w:hAnsi="Courier"/>
            <w:noProof/>
          </w:rPr>
          <w:t>Box&lt;T&gt;</w:t>
        </w:r>
        <w:r w:rsidRPr="00ED6C8B">
          <w:rPr>
            <w:rStyle w:val="Hyperlink"/>
            <w:noProof/>
          </w:rPr>
          <w:t> Like a Reference</w:t>
        </w:r>
        <w:r>
          <w:rPr>
            <w:noProof/>
            <w:webHidden/>
          </w:rPr>
          <w:tab/>
        </w:r>
        <w:r>
          <w:rPr>
            <w:noProof/>
            <w:webHidden/>
          </w:rPr>
          <w:fldChar w:fldCharType="begin"/>
        </w:r>
        <w:r>
          <w:rPr>
            <w:noProof/>
            <w:webHidden/>
          </w:rPr>
          <w:instrText xml:space="preserve"> PAGEREF _Toc503815270 \h </w:instrText>
        </w:r>
      </w:ins>
      <w:r>
        <w:rPr>
          <w:noProof/>
          <w:webHidden/>
        </w:rPr>
      </w:r>
      <w:r>
        <w:rPr>
          <w:noProof/>
          <w:webHidden/>
        </w:rPr>
        <w:fldChar w:fldCharType="separate"/>
      </w:r>
      <w:ins w:id="27" w:author="Carol Nichols" w:date="2018-01-15T21:32:00Z">
        <w:r>
          <w:rPr>
            <w:noProof/>
            <w:webHidden/>
          </w:rPr>
          <w:t>11</w:t>
        </w:r>
        <w:r>
          <w:rPr>
            <w:noProof/>
            <w:webHidden/>
          </w:rPr>
          <w:fldChar w:fldCharType="end"/>
        </w:r>
        <w:r w:rsidRPr="00ED6C8B">
          <w:rPr>
            <w:rStyle w:val="Hyperlink"/>
            <w:noProof/>
          </w:rPr>
          <w:fldChar w:fldCharType="end"/>
        </w:r>
      </w:ins>
    </w:p>
    <w:p w14:paraId="657A83D4" w14:textId="77777777" w:rsidR="009A6325" w:rsidRDefault="009A6325">
      <w:pPr>
        <w:pStyle w:val="TOC2"/>
        <w:tabs>
          <w:tab w:val="right" w:leader="dot" w:pos="9350"/>
        </w:tabs>
        <w:rPr>
          <w:ins w:id="28" w:author="Carol Nichols" w:date="2018-01-15T21:32:00Z"/>
          <w:rFonts w:asciiTheme="minorHAnsi" w:eastAsiaTheme="minorEastAsia" w:hAnsiTheme="minorHAnsi" w:cstheme="minorBidi"/>
          <w:noProof/>
          <w:sz w:val="24"/>
          <w:szCs w:val="24"/>
        </w:rPr>
      </w:pPr>
      <w:ins w:id="29"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"_Toc503815271"</w:instrText>
        </w:r>
        <w:r w:rsidRPr="00ED6C8B">
          <w:rPr>
            <w:rStyle w:val="Hyperlink"/>
            <w:noProof/>
          </w:rPr>
          <w:instrText xml:space="preserve"> </w:instrText>
        </w:r>
        <w:r w:rsidRPr="00ED6C8B">
          <w:rPr>
            <w:rStyle w:val="Hyperlink"/>
            <w:noProof/>
          </w:rPr>
          <w:fldChar w:fldCharType="separate"/>
        </w:r>
        <w:r w:rsidRPr="00ED6C8B">
          <w:rPr>
            <w:rStyle w:val="Hyperlink"/>
            <w:noProof/>
          </w:rPr>
          <w:t>Defining Our Own Smart Pointer</w:t>
        </w:r>
        <w:r>
          <w:rPr>
            <w:noProof/>
            <w:webHidden/>
          </w:rPr>
          <w:tab/>
        </w:r>
        <w:r>
          <w:rPr>
            <w:noProof/>
            <w:webHidden/>
          </w:rPr>
          <w:fldChar w:fldCharType="begin"/>
        </w:r>
        <w:r>
          <w:rPr>
            <w:noProof/>
            <w:webHidden/>
          </w:rPr>
          <w:instrText xml:space="preserve"> PAGEREF _Toc503815271 \h </w:instrText>
        </w:r>
      </w:ins>
      <w:r>
        <w:rPr>
          <w:noProof/>
          <w:webHidden/>
        </w:rPr>
      </w:r>
      <w:r>
        <w:rPr>
          <w:noProof/>
          <w:webHidden/>
        </w:rPr>
        <w:fldChar w:fldCharType="separate"/>
      </w:r>
      <w:ins w:id="30" w:author="Carol Nichols" w:date="2018-01-15T21:32:00Z">
        <w:r>
          <w:rPr>
            <w:noProof/>
            <w:webHidden/>
          </w:rPr>
          <w:t>12</w:t>
        </w:r>
        <w:r>
          <w:rPr>
            <w:noProof/>
            <w:webHidden/>
          </w:rPr>
          <w:fldChar w:fldCharType="end"/>
        </w:r>
        <w:r w:rsidRPr="00ED6C8B">
          <w:rPr>
            <w:rStyle w:val="Hyperlink"/>
            <w:noProof/>
          </w:rPr>
          <w:fldChar w:fldCharType="end"/>
        </w:r>
      </w:ins>
    </w:p>
    <w:p w14:paraId="282046CA" w14:textId="77777777" w:rsidR="009A6325" w:rsidRDefault="009A6325">
      <w:pPr>
        <w:pStyle w:val="TOC2"/>
        <w:tabs>
          <w:tab w:val="right" w:leader="dot" w:pos="9350"/>
        </w:tabs>
        <w:rPr>
          <w:ins w:id="31" w:author="Carol Nichols" w:date="2018-01-15T21:32:00Z"/>
          <w:rFonts w:asciiTheme="minorHAnsi" w:eastAsiaTheme="minorEastAsia" w:hAnsiTheme="minorHAnsi" w:cstheme="minorBidi"/>
          <w:noProof/>
          <w:sz w:val="24"/>
          <w:szCs w:val="24"/>
        </w:rPr>
      </w:pPr>
      <w:ins w:id="32"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"_Toc503815272"</w:instrText>
        </w:r>
        <w:r w:rsidRPr="00ED6C8B">
          <w:rPr>
            <w:rStyle w:val="Hyperlink"/>
            <w:noProof/>
          </w:rPr>
          <w:instrText xml:space="preserve"> </w:instrText>
        </w:r>
        <w:r w:rsidRPr="00ED6C8B">
          <w:rPr>
            <w:rStyle w:val="Hyperlink"/>
            <w:noProof/>
          </w:rPr>
          <w:fldChar w:fldCharType="separate"/>
        </w:r>
        <w:r w:rsidRPr="00ED6C8B">
          <w:rPr>
            <w:rStyle w:val="Hyperlink"/>
            <w:noProof/>
          </w:rPr>
          <w:t>Treating a Type Like a Reference by Implementing the </w:t>
        </w:r>
        <w:r w:rsidRPr="00ED6C8B">
          <w:rPr>
            <w:rStyle w:val="Hyperlink"/>
            <w:rFonts w:ascii="Courier" w:hAnsi="Courier"/>
            <w:noProof/>
          </w:rPr>
          <w:t>Deref</w:t>
        </w:r>
        <w:r w:rsidRPr="00ED6C8B">
          <w:rPr>
            <w:rStyle w:val="Hyperlink"/>
            <w:noProof/>
          </w:rPr>
          <w:t> Trait</w:t>
        </w:r>
        <w:r>
          <w:rPr>
            <w:noProof/>
            <w:webHidden/>
          </w:rPr>
          <w:tab/>
        </w:r>
        <w:r>
          <w:rPr>
            <w:noProof/>
            <w:webHidden/>
          </w:rPr>
          <w:fldChar w:fldCharType="begin"/>
        </w:r>
        <w:r>
          <w:rPr>
            <w:noProof/>
            <w:webHidden/>
          </w:rPr>
          <w:instrText xml:space="preserve"> PAGEREF _Toc503815272 \h </w:instrText>
        </w:r>
      </w:ins>
      <w:r>
        <w:rPr>
          <w:noProof/>
          <w:webHidden/>
        </w:rPr>
      </w:r>
      <w:r>
        <w:rPr>
          <w:noProof/>
          <w:webHidden/>
        </w:rPr>
        <w:fldChar w:fldCharType="separate"/>
      </w:r>
      <w:ins w:id="33" w:author="Carol Nichols" w:date="2018-01-15T21:32:00Z">
        <w:r>
          <w:rPr>
            <w:noProof/>
            <w:webHidden/>
          </w:rPr>
          <w:t>13</w:t>
        </w:r>
        <w:r>
          <w:rPr>
            <w:noProof/>
            <w:webHidden/>
          </w:rPr>
          <w:fldChar w:fldCharType="end"/>
        </w:r>
        <w:r w:rsidRPr="00ED6C8B">
          <w:rPr>
            <w:rStyle w:val="Hyperlink"/>
            <w:noProof/>
          </w:rPr>
          <w:fldChar w:fldCharType="end"/>
        </w:r>
      </w:ins>
    </w:p>
    <w:p w14:paraId="79488700" w14:textId="77777777" w:rsidR="009A6325" w:rsidRDefault="009A6325">
      <w:pPr>
        <w:pStyle w:val="TOC2"/>
        <w:tabs>
          <w:tab w:val="right" w:leader="dot" w:pos="9350"/>
        </w:tabs>
        <w:rPr>
          <w:ins w:id="34" w:author="Carol Nichols" w:date="2018-01-15T21:32:00Z"/>
          <w:rFonts w:asciiTheme="minorHAnsi" w:eastAsiaTheme="minorEastAsia" w:hAnsiTheme="minorHAnsi" w:cstheme="minorBidi"/>
          <w:noProof/>
          <w:sz w:val="24"/>
          <w:szCs w:val="24"/>
        </w:rPr>
      </w:pPr>
      <w:ins w:id="35"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"_Toc503815273"</w:instrText>
        </w:r>
        <w:r w:rsidRPr="00ED6C8B">
          <w:rPr>
            <w:rStyle w:val="Hyperlink"/>
            <w:noProof/>
          </w:rPr>
          <w:instrText xml:space="preserve"> </w:instrText>
        </w:r>
        <w:r w:rsidRPr="00ED6C8B">
          <w:rPr>
            <w:rStyle w:val="Hyperlink"/>
            <w:noProof/>
          </w:rPr>
          <w:fldChar w:fldCharType="separate"/>
        </w:r>
        <w:r w:rsidRPr="00ED6C8B">
          <w:rPr>
            <w:rStyle w:val="Hyperlink"/>
            <w:noProof/>
          </w:rPr>
          <w:t>Implicit Deref Coercions with Functions and Methods</w:t>
        </w:r>
        <w:r>
          <w:rPr>
            <w:noProof/>
            <w:webHidden/>
          </w:rPr>
          <w:tab/>
        </w:r>
        <w:r>
          <w:rPr>
            <w:noProof/>
            <w:webHidden/>
          </w:rPr>
          <w:fldChar w:fldCharType="begin"/>
        </w:r>
        <w:r>
          <w:rPr>
            <w:noProof/>
            <w:webHidden/>
          </w:rPr>
          <w:instrText xml:space="preserve"> PAGEREF _Toc503815273 \h </w:instrText>
        </w:r>
      </w:ins>
      <w:r>
        <w:rPr>
          <w:noProof/>
          <w:webHidden/>
        </w:rPr>
      </w:r>
      <w:r>
        <w:rPr>
          <w:noProof/>
          <w:webHidden/>
        </w:rPr>
        <w:fldChar w:fldCharType="separate"/>
      </w:r>
      <w:ins w:id="36" w:author="Carol Nichols" w:date="2018-01-15T21:32:00Z">
        <w:r>
          <w:rPr>
            <w:noProof/>
            <w:webHidden/>
          </w:rPr>
          <w:t>15</w:t>
        </w:r>
        <w:r>
          <w:rPr>
            <w:noProof/>
            <w:webHidden/>
          </w:rPr>
          <w:fldChar w:fldCharType="end"/>
        </w:r>
        <w:r w:rsidRPr="00ED6C8B">
          <w:rPr>
            <w:rStyle w:val="Hyperlink"/>
            <w:noProof/>
          </w:rPr>
          <w:fldChar w:fldCharType="end"/>
        </w:r>
      </w:ins>
    </w:p>
    <w:p w14:paraId="6E70001C" w14:textId="77777777" w:rsidR="009A6325" w:rsidRDefault="009A6325">
      <w:pPr>
        <w:pStyle w:val="TOC2"/>
        <w:tabs>
          <w:tab w:val="right" w:leader="dot" w:pos="9350"/>
        </w:tabs>
        <w:rPr>
          <w:ins w:id="37" w:author="Carol Nichols" w:date="2018-01-15T21:32:00Z"/>
          <w:rFonts w:asciiTheme="minorHAnsi" w:eastAsiaTheme="minorEastAsia" w:hAnsiTheme="minorHAnsi" w:cstheme="minorBidi"/>
          <w:noProof/>
          <w:sz w:val="24"/>
          <w:szCs w:val="24"/>
        </w:rPr>
      </w:pPr>
      <w:ins w:id="38"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"_Toc503815274"</w:instrText>
        </w:r>
        <w:r w:rsidRPr="00ED6C8B">
          <w:rPr>
            <w:rStyle w:val="Hyperlink"/>
            <w:noProof/>
          </w:rPr>
          <w:instrText xml:space="preserve"> </w:instrText>
        </w:r>
        <w:r w:rsidRPr="00ED6C8B">
          <w:rPr>
            <w:rStyle w:val="Hyperlink"/>
            <w:noProof/>
          </w:rPr>
          <w:fldChar w:fldCharType="separate"/>
        </w:r>
        <w:r w:rsidRPr="00ED6C8B">
          <w:rPr>
            <w:rStyle w:val="Hyperlink"/>
            <w:noProof/>
          </w:rPr>
          <w:t>How Deref Coercion Interacts with Mutability</w:t>
        </w:r>
        <w:r>
          <w:rPr>
            <w:noProof/>
            <w:webHidden/>
          </w:rPr>
          <w:tab/>
        </w:r>
        <w:r>
          <w:rPr>
            <w:noProof/>
            <w:webHidden/>
          </w:rPr>
          <w:fldChar w:fldCharType="begin"/>
        </w:r>
        <w:r>
          <w:rPr>
            <w:noProof/>
            <w:webHidden/>
          </w:rPr>
          <w:instrText xml:space="preserve"> PAGEREF _Toc503815274 \h </w:instrText>
        </w:r>
      </w:ins>
      <w:r>
        <w:rPr>
          <w:noProof/>
          <w:webHidden/>
        </w:rPr>
      </w:r>
      <w:r>
        <w:rPr>
          <w:noProof/>
          <w:webHidden/>
        </w:rPr>
        <w:fldChar w:fldCharType="separate"/>
      </w:r>
      <w:ins w:id="39" w:author="Carol Nichols" w:date="2018-01-15T21:32:00Z">
        <w:r>
          <w:rPr>
            <w:noProof/>
            <w:webHidden/>
          </w:rPr>
          <w:t>16</w:t>
        </w:r>
        <w:r>
          <w:rPr>
            <w:noProof/>
            <w:webHidden/>
          </w:rPr>
          <w:fldChar w:fldCharType="end"/>
        </w:r>
        <w:r w:rsidRPr="00ED6C8B">
          <w:rPr>
            <w:rStyle w:val="Hyperlink"/>
            <w:noProof/>
          </w:rPr>
          <w:fldChar w:fldCharType="end"/>
        </w:r>
      </w:ins>
    </w:p>
    <w:p w14:paraId="59C12EC7" w14:textId="77777777" w:rsidR="009A6325" w:rsidRDefault="009A6325">
      <w:pPr>
        <w:pStyle w:val="TOC1"/>
        <w:tabs>
          <w:tab w:val="right" w:leader="dot" w:pos="9350"/>
        </w:tabs>
        <w:rPr>
          <w:ins w:id="40" w:author="Carol Nichols" w:date="2018-01-15T21:32:00Z"/>
          <w:rFonts w:asciiTheme="minorHAnsi" w:eastAsiaTheme="minorEastAsia" w:hAnsiTheme="minorHAnsi" w:cstheme="minorBidi"/>
          <w:noProof/>
          <w:sz w:val="24"/>
          <w:szCs w:val="24"/>
        </w:rPr>
      </w:pPr>
      <w:ins w:id="41"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"_Toc503815275"</w:instrText>
        </w:r>
        <w:r w:rsidRPr="00ED6C8B">
          <w:rPr>
            <w:rStyle w:val="Hyperlink"/>
            <w:noProof/>
          </w:rPr>
          <w:instrText xml:space="preserve"> </w:instrText>
        </w:r>
        <w:r w:rsidRPr="00ED6C8B">
          <w:rPr>
            <w:rStyle w:val="Hyperlink"/>
            <w:noProof/>
          </w:rPr>
          <w:fldChar w:fldCharType="separate"/>
        </w:r>
        <w:r w:rsidRPr="00ED6C8B">
          <w:rPr>
            <w:rStyle w:val="Hyperlink"/>
            <w:noProof/>
          </w:rPr>
          <w:t>The </w:t>
        </w:r>
        <w:r w:rsidRPr="00ED6C8B">
          <w:rPr>
            <w:rStyle w:val="Hyperlink"/>
            <w:rFonts w:ascii="Courier" w:hAnsi="Courier"/>
            <w:noProof/>
          </w:rPr>
          <w:t>Drop</w:t>
        </w:r>
        <w:r w:rsidRPr="00ED6C8B">
          <w:rPr>
            <w:rStyle w:val="Hyperlink"/>
            <w:noProof/>
          </w:rPr>
          <w:t> Trait Runs Code on Cleanup</w:t>
        </w:r>
        <w:r>
          <w:rPr>
            <w:noProof/>
            <w:webHidden/>
          </w:rPr>
          <w:tab/>
        </w:r>
        <w:r>
          <w:rPr>
            <w:noProof/>
            <w:webHidden/>
          </w:rPr>
          <w:fldChar w:fldCharType="begin"/>
        </w:r>
        <w:r>
          <w:rPr>
            <w:noProof/>
            <w:webHidden/>
          </w:rPr>
          <w:instrText xml:space="preserve"> PAGEREF _Toc503815275 \h </w:instrText>
        </w:r>
      </w:ins>
      <w:r>
        <w:rPr>
          <w:noProof/>
          <w:webHidden/>
        </w:rPr>
      </w:r>
      <w:r>
        <w:rPr>
          <w:noProof/>
          <w:webHidden/>
        </w:rPr>
        <w:fldChar w:fldCharType="separate"/>
      </w:r>
      <w:ins w:id="42" w:author="Carol Nichols" w:date="2018-01-15T21:32:00Z">
        <w:r>
          <w:rPr>
            <w:noProof/>
            <w:webHidden/>
          </w:rPr>
          <w:t>17</w:t>
        </w:r>
        <w:r>
          <w:rPr>
            <w:noProof/>
            <w:webHidden/>
          </w:rPr>
          <w:fldChar w:fldCharType="end"/>
        </w:r>
        <w:r w:rsidRPr="00ED6C8B">
          <w:rPr>
            <w:rStyle w:val="Hyperlink"/>
            <w:noProof/>
          </w:rPr>
          <w:fldChar w:fldCharType="end"/>
        </w:r>
      </w:ins>
    </w:p>
    <w:p w14:paraId="632C64D4" w14:textId="77777777" w:rsidR="009A6325" w:rsidRDefault="009A6325">
      <w:pPr>
        <w:pStyle w:val="TOC2"/>
        <w:tabs>
          <w:tab w:val="right" w:leader="dot" w:pos="9350"/>
        </w:tabs>
        <w:rPr>
          <w:ins w:id="43" w:author="Carol Nichols" w:date="2018-01-15T21:32:00Z"/>
          <w:rFonts w:asciiTheme="minorHAnsi" w:eastAsiaTheme="minorEastAsia" w:hAnsiTheme="minorHAnsi" w:cstheme="minorBidi"/>
          <w:noProof/>
          <w:sz w:val="24"/>
          <w:szCs w:val="24"/>
        </w:rPr>
      </w:pPr>
      <w:ins w:id="44"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"_Toc503815276"</w:instrText>
        </w:r>
        <w:r w:rsidRPr="00ED6C8B">
          <w:rPr>
            <w:rStyle w:val="Hyperlink"/>
            <w:noProof/>
          </w:rPr>
          <w:instrText xml:space="preserve"> </w:instrText>
        </w:r>
        <w:r w:rsidRPr="00ED6C8B">
          <w:rPr>
            <w:rStyle w:val="Hyperlink"/>
            <w:noProof/>
          </w:rPr>
          <w:fldChar w:fldCharType="separate"/>
        </w:r>
        <w:r w:rsidRPr="00ED6C8B">
          <w:rPr>
            <w:rStyle w:val="Hyperlink"/>
            <w:noProof/>
          </w:rPr>
          <w:t>Dropping a Value Early with </w:t>
        </w:r>
        <w:r w:rsidRPr="00ED6C8B">
          <w:rPr>
            <w:rStyle w:val="Hyperlink"/>
            <w:rFonts w:ascii="Courier" w:hAnsi="Courier"/>
            <w:noProof/>
          </w:rPr>
          <w:t>std::mem::drop</w:t>
        </w:r>
        <w:r>
          <w:rPr>
            <w:noProof/>
            <w:webHidden/>
          </w:rPr>
          <w:tab/>
        </w:r>
        <w:r>
          <w:rPr>
            <w:noProof/>
            <w:webHidden/>
          </w:rPr>
          <w:fldChar w:fldCharType="begin"/>
        </w:r>
        <w:r>
          <w:rPr>
            <w:noProof/>
            <w:webHidden/>
          </w:rPr>
          <w:instrText xml:space="preserve"> PAGEREF _Toc503815276 \h </w:instrText>
        </w:r>
      </w:ins>
      <w:r>
        <w:rPr>
          <w:noProof/>
          <w:webHidden/>
        </w:rPr>
      </w:r>
      <w:r>
        <w:rPr>
          <w:noProof/>
          <w:webHidden/>
        </w:rPr>
        <w:fldChar w:fldCharType="separate"/>
      </w:r>
      <w:ins w:id="45" w:author="Carol Nichols" w:date="2018-01-15T21:32:00Z">
        <w:r>
          <w:rPr>
            <w:noProof/>
            <w:webHidden/>
          </w:rPr>
          <w:t>19</w:t>
        </w:r>
        <w:r>
          <w:rPr>
            <w:noProof/>
            <w:webHidden/>
          </w:rPr>
          <w:fldChar w:fldCharType="end"/>
        </w:r>
        <w:r w:rsidRPr="00ED6C8B">
          <w:rPr>
            <w:rStyle w:val="Hyperlink"/>
            <w:noProof/>
          </w:rPr>
          <w:fldChar w:fldCharType="end"/>
        </w:r>
      </w:ins>
    </w:p>
    <w:p w14:paraId="3924FF5E" w14:textId="77777777" w:rsidR="009A6325" w:rsidRDefault="009A6325">
      <w:pPr>
        <w:pStyle w:val="TOC1"/>
        <w:tabs>
          <w:tab w:val="right" w:leader="dot" w:pos="9350"/>
        </w:tabs>
        <w:rPr>
          <w:ins w:id="46" w:author="Carol Nichols" w:date="2018-01-15T21:32:00Z"/>
          <w:rFonts w:asciiTheme="minorHAnsi" w:eastAsiaTheme="minorEastAsia" w:hAnsiTheme="minorHAnsi" w:cstheme="minorBidi"/>
          <w:noProof/>
          <w:sz w:val="24"/>
          <w:szCs w:val="24"/>
        </w:rPr>
      </w:pPr>
      <w:ins w:id="47"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"_Toc503815277"</w:instrText>
        </w:r>
        <w:r w:rsidRPr="00ED6C8B">
          <w:rPr>
            <w:rStyle w:val="Hyperlink"/>
            <w:noProof/>
          </w:rPr>
          <w:instrText xml:space="preserve"> </w:instrText>
        </w:r>
        <w:r w:rsidRPr="00ED6C8B">
          <w:rPr>
            <w:rStyle w:val="Hyperlink"/>
            <w:noProof/>
          </w:rPr>
          <w:fldChar w:fldCharType="separate"/>
        </w:r>
        <w:r w:rsidRPr="00ED6C8B">
          <w:rPr>
            <w:rStyle w:val="Hyperlink"/>
            <w:rFonts w:ascii="Courier" w:hAnsi="Courier"/>
            <w:noProof/>
          </w:rPr>
          <w:t>Rc&lt;T&gt;</w:t>
        </w:r>
        <w:r w:rsidRPr="00ED6C8B">
          <w:rPr>
            <w:rStyle w:val="Hyperlink"/>
            <w:noProof/>
          </w:rPr>
          <w:t>, the Reference Counted Smart Pointer</w:t>
        </w:r>
        <w:r>
          <w:rPr>
            <w:noProof/>
            <w:webHidden/>
          </w:rPr>
          <w:tab/>
        </w:r>
        <w:r>
          <w:rPr>
            <w:noProof/>
            <w:webHidden/>
          </w:rPr>
          <w:fldChar w:fldCharType="begin"/>
        </w:r>
        <w:r>
          <w:rPr>
            <w:noProof/>
            <w:webHidden/>
          </w:rPr>
          <w:instrText xml:space="preserve"> PAGEREF _Toc503815277 \h </w:instrText>
        </w:r>
      </w:ins>
      <w:r>
        <w:rPr>
          <w:noProof/>
          <w:webHidden/>
        </w:rPr>
      </w:r>
      <w:r>
        <w:rPr>
          <w:noProof/>
          <w:webHidden/>
        </w:rPr>
        <w:fldChar w:fldCharType="separate"/>
      </w:r>
      <w:ins w:id="48" w:author="Carol Nichols" w:date="2018-01-15T21:32:00Z">
        <w:r>
          <w:rPr>
            <w:noProof/>
            <w:webHidden/>
          </w:rPr>
          <w:t>21</w:t>
        </w:r>
        <w:r>
          <w:rPr>
            <w:noProof/>
            <w:webHidden/>
          </w:rPr>
          <w:fldChar w:fldCharType="end"/>
        </w:r>
        <w:r w:rsidRPr="00ED6C8B">
          <w:rPr>
            <w:rStyle w:val="Hyperlink"/>
            <w:noProof/>
          </w:rPr>
          <w:fldChar w:fldCharType="end"/>
        </w:r>
      </w:ins>
    </w:p>
    <w:p w14:paraId="5B6597A2" w14:textId="77777777" w:rsidR="009A6325" w:rsidRDefault="009A6325">
      <w:pPr>
        <w:pStyle w:val="TOC2"/>
        <w:tabs>
          <w:tab w:val="right" w:leader="dot" w:pos="9350"/>
        </w:tabs>
        <w:rPr>
          <w:ins w:id="49" w:author="Carol Nichols" w:date="2018-01-15T21:32:00Z"/>
          <w:rFonts w:asciiTheme="minorHAnsi" w:eastAsiaTheme="minorEastAsia" w:hAnsiTheme="minorHAnsi" w:cstheme="minorBidi"/>
          <w:noProof/>
          <w:sz w:val="24"/>
          <w:szCs w:val="24"/>
        </w:rPr>
      </w:pPr>
      <w:ins w:id="50"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"_Toc503815278"</w:instrText>
        </w:r>
        <w:r w:rsidRPr="00ED6C8B">
          <w:rPr>
            <w:rStyle w:val="Hyperlink"/>
            <w:noProof/>
          </w:rPr>
          <w:instrText xml:space="preserve"> </w:instrText>
        </w:r>
        <w:r w:rsidRPr="00ED6C8B">
          <w:rPr>
            <w:rStyle w:val="Hyperlink"/>
            <w:noProof/>
          </w:rPr>
          <w:fldChar w:fldCharType="separate"/>
        </w:r>
        <w:r w:rsidRPr="00ED6C8B">
          <w:rPr>
            <w:rStyle w:val="Hyperlink"/>
            <w:noProof/>
          </w:rPr>
          <w:t>Using </w:t>
        </w:r>
        <w:r w:rsidRPr="00ED6C8B">
          <w:rPr>
            <w:rStyle w:val="Hyperlink"/>
            <w:rFonts w:ascii="Courier" w:hAnsi="Courier"/>
            <w:noProof/>
          </w:rPr>
          <w:t>Rc&lt;T&gt;</w:t>
        </w:r>
        <w:r w:rsidRPr="00ED6C8B">
          <w:rPr>
            <w:rStyle w:val="Hyperlink"/>
            <w:noProof/>
          </w:rPr>
          <w:t> to Share Data</w:t>
        </w:r>
        <w:r>
          <w:rPr>
            <w:noProof/>
            <w:webHidden/>
          </w:rPr>
          <w:tab/>
        </w:r>
        <w:r>
          <w:rPr>
            <w:noProof/>
            <w:webHidden/>
          </w:rPr>
          <w:fldChar w:fldCharType="begin"/>
        </w:r>
        <w:r>
          <w:rPr>
            <w:noProof/>
            <w:webHidden/>
          </w:rPr>
          <w:instrText xml:space="preserve"> PAGEREF _Toc503815278 \h </w:instrText>
        </w:r>
      </w:ins>
      <w:r>
        <w:rPr>
          <w:noProof/>
          <w:webHidden/>
        </w:rPr>
      </w:r>
      <w:r>
        <w:rPr>
          <w:noProof/>
          <w:webHidden/>
        </w:rPr>
        <w:fldChar w:fldCharType="separate"/>
      </w:r>
      <w:ins w:id="51" w:author="Carol Nichols" w:date="2018-01-15T21:32:00Z">
        <w:r>
          <w:rPr>
            <w:noProof/>
            <w:webHidden/>
          </w:rPr>
          <w:t>22</w:t>
        </w:r>
        <w:r>
          <w:rPr>
            <w:noProof/>
            <w:webHidden/>
          </w:rPr>
          <w:fldChar w:fldCharType="end"/>
        </w:r>
        <w:r w:rsidRPr="00ED6C8B">
          <w:rPr>
            <w:rStyle w:val="Hyperlink"/>
            <w:noProof/>
          </w:rPr>
          <w:fldChar w:fldCharType="end"/>
        </w:r>
      </w:ins>
    </w:p>
    <w:p w14:paraId="6376FD90" w14:textId="77777777" w:rsidR="009A6325" w:rsidRDefault="009A6325">
      <w:pPr>
        <w:pStyle w:val="TOC2"/>
        <w:tabs>
          <w:tab w:val="right" w:leader="dot" w:pos="9350"/>
        </w:tabs>
        <w:rPr>
          <w:ins w:id="52" w:author="Carol Nichols" w:date="2018-01-15T21:32:00Z"/>
          <w:rFonts w:asciiTheme="minorHAnsi" w:eastAsiaTheme="minorEastAsia" w:hAnsiTheme="minorHAnsi" w:cstheme="minorBidi"/>
          <w:noProof/>
          <w:sz w:val="24"/>
          <w:szCs w:val="24"/>
        </w:rPr>
      </w:pPr>
      <w:ins w:id="53"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"_Toc503815279"</w:instrText>
        </w:r>
        <w:r w:rsidRPr="00ED6C8B">
          <w:rPr>
            <w:rStyle w:val="Hyperlink"/>
            <w:noProof/>
          </w:rPr>
          <w:instrText xml:space="preserve"> </w:instrText>
        </w:r>
        <w:r w:rsidRPr="00ED6C8B">
          <w:rPr>
            <w:rStyle w:val="Hyperlink"/>
            <w:noProof/>
          </w:rPr>
          <w:fldChar w:fldCharType="separate"/>
        </w:r>
        <w:r w:rsidRPr="00ED6C8B">
          <w:rPr>
            <w:rStyle w:val="Hyperlink"/>
            <w:noProof/>
          </w:rPr>
          <w:t>Cloning an </w:t>
        </w:r>
        <w:r w:rsidRPr="00ED6C8B">
          <w:rPr>
            <w:rStyle w:val="Hyperlink"/>
            <w:rFonts w:ascii="Courier" w:hAnsi="Courier"/>
            <w:noProof/>
          </w:rPr>
          <w:t>Rc&lt;T&gt;</w:t>
        </w:r>
        <w:r w:rsidRPr="00ED6C8B">
          <w:rPr>
            <w:rStyle w:val="Hyperlink"/>
            <w:noProof/>
          </w:rPr>
          <w:t> Increases the Reference Count</w:t>
        </w:r>
        <w:r>
          <w:rPr>
            <w:noProof/>
            <w:webHidden/>
          </w:rPr>
          <w:tab/>
        </w:r>
        <w:r>
          <w:rPr>
            <w:noProof/>
            <w:webHidden/>
          </w:rPr>
          <w:fldChar w:fldCharType="begin"/>
        </w:r>
        <w:r>
          <w:rPr>
            <w:noProof/>
            <w:webHidden/>
          </w:rPr>
          <w:instrText xml:space="preserve"> PAGEREF _Toc503815279 \h </w:instrText>
        </w:r>
      </w:ins>
      <w:r>
        <w:rPr>
          <w:noProof/>
          <w:webHidden/>
        </w:rPr>
      </w:r>
      <w:r>
        <w:rPr>
          <w:noProof/>
          <w:webHidden/>
        </w:rPr>
        <w:fldChar w:fldCharType="separate"/>
      </w:r>
      <w:ins w:id="54" w:author="Carol Nichols" w:date="2018-01-15T21:32:00Z">
        <w:r>
          <w:rPr>
            <w:noProof/>
            <w:webHidden/>
          </w:rPr>
          <w:t>24</w:t>
        </w:r>
        <w:r>
          <w:rPr>
            <w:noProof/>
            <w:webHidden/>
          </w:rPr>
          <w:fldChar w:fldCharType="end"/>
        </w:r>
        <w:r w:rsidRPr="00ED6C8B">
          <w:rPr>
            <w:rStyle w:val="Hyperlink"/>
            <w:noProof/>
          </w:rPr>
          <w:fldChar w:fldCharType="end"/>
        </w:r>
      </w:ins>
    </w:p>
    <w:p w14:paraId="66EA63BD" w14:textId="77777777" w:rsidR="009A6325" w:rsidRDefault="009A6325">
      <w:pPr>
        <w:pStyle w:val="TOC1"/>
        <w:tabs>
          <w:tab w:val="right" w:leader="dot" w:pos="9350"/>
        </w:tabs>
        <w:rPr>
          <w:ins w:id="55" w:author="Carol Nichols" w:date="2018-01-15T21:32:00Z"/>
          <w:rFonts w:asciiTheme="minorHAnsi" w:eastAsiaTheme="minorEastAsia" w:hAnsiTheme="minorHAnsi" w:cstheme="minorBidi"/>
          <w:noProof/>
          <w:sz w:val="24"/>
          <w:szCs w:val="24"/>
        </w:rPr>
      </w:pPr>
      <w:ins w:id="56"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"_Toc503815280"</w:instrText>
        </w:r>
        <w:r w:rsidRPr="00ED6C8B">
          <w:rPr>
            <w:rStyle w:val="Hyperlink"/>
            <w:noProof/>
          </w:rPr>
          <w:instrText xml:space="preserve"> </w:instrText>
        </w:r>
        <w:r w:rsidRPr="00ED6C8B">
          <w:rPr>
            <w:rStyle w:val="Hyperlink"/>
            <w:noProof/>
          </w:rPr>
          <w:fldChar w:fldCharType="separate"/>
        </w:r>
        <w:r w:rsidRPr="00ED6C8B">
          <w:rPr>
            <w:rStyle w:val="Hyperlink"/>
            <w:rFonts w:ascii="Courier" w:hAnsi="Courier"/>
            <w:noProof/>
          </w:rPr>
          <w:t>RefCell&lt;T&gt;</w:t>
        </w:r>
        <w:r w:rsidRPr="00ED6C8B">
          <w:rPr>
            <w:rStyle w:val="Hyperlink"/>
            <w:noProof/>
          </w:rPr>
          <w:t> and the Interior Mutability Pattern</w:t>
        </w:r>
        <w:r>
          <w:rPr>
            <w:noProof/>
            <w:webHidden/>
          </w:rPr>
          <w:tab/>
        </w:r>
        <w:r>
          <w:rPr>
            <w:noProof/>
            <w:webHidden/>
          </w:rPr>
          <w:fldChar w:fldCharType="begin"/>
        </w:r>
        <w:r>
          <w:rPr>
            <w:noProof/>
            <w:webHidden/>
          </w:rPr>
          <w:instrText xml:space="preserve"> PAGEREF _Toc503815280 \h </w:instrText>
        </w:r>
      </w:ins>
      <w:r>
        <w:rPr>
          <w:noProof/>
          <w:webHidden/>
        </w:rPr>
      </w:r>
      <w:r>
        <w:rPr>
          <w:noProof/>
          <w:webHidden/>
        </w:rPr>
        <w:fldChar w:fldCharType="separate"/>
      </w:r>
      <w:ins w:id="57" w:author="Carol Nichols" w:date="2018-01-15T21:32:00Z">
        <w:r>
          <w:rPr>
            <w:noProof/>
            <w:webHidden/>
          </w:rPr>
          <w:t>26</w:t>
        </w:r>
        <w:r>
          <w:rPr>
            <w:noProof/>
            <w:webHidden/>
          </w:rPr>
          <w:fldChar w:fldCharType="end"/>
        </w:r>
        <w:r w:rsidRPr="00ED6C8B">
          <w:rPr>
            <w:rStyle w:val="Hyperlink"/>
            <w:noProof/>
          </w:rPr>
          <w:fldChar w:fldCharType="end"/>
        </w:r>
      </w:ins>
    </w:p>
    <w:p w14:paraId="49012F1D" w14:textId="77777777" w:rsidR="009A6325" w:rsidRDefault="009A6325">
      <w:pPr>
        <w:pStyle w:val="TOC2"/>
        <w:tabs>
          <w:tab w:val="right" w:leader="dot" w:pos="9350"/>
        </w:tabs>
        <w:rPr>
          <w:ins w:id="58" w:author="Carol Nichols" w:date="2018-01-15T21:32:00Z"/>
          <w:rFonts w:asciiTheme="minorHAnsi" w:eastAsiaTheme="minorEastAsia" w:hAnsiTheme="minorHAnsi" w:cstheme="minorBidi"/>
          <w:noProof/>
          <w:sz w:val="24"/>
          <w:szCs w:val="24"/>
        </w:rPr>
      </w:pPr>
      <w:ins w:id="59"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"_Toc503815281"</w:instrText>
        </w:r>
        <w:r w:rsidRPr="00ED6C8B">
          <w:rPr>
            <w:rStyle w:val="Hyperlink"/>
            <w:noProof/>
          </w:rPr>
          <w:instrText xml:space="preserve"> </w:instrText>
        </w:r>
        <w:r w:rsidRPr="00ED6C8B">
          <w:rPr>
            <w:rStyle w:val="Hyperlink"/>
            <w:noProof/>
          </w:rPr>
          <w:fldChar w:fldCharType="separate"/>
        </w:r>
        <w:r w:rsidRPr="00ED6C8B">
          <w:rPr>
            <w:rStyle w:val="Hyperlink"/>
            <w:noProof/>
          </w:rPr>
          <w:t>Enforcing Borrowing Rules at Runtime with </w:t>
        </w:r>
        <w:r w:rsidRPr="00ED6C8B">
          <w:rPr>
            <w:rStyle w:val="Hyperlink"/>
            <w:rFonts w:ascii="Courier" w:hAnsi="Courier"/>
            <w:noProof/>
          </w:rPr>
          <w:t>RefCell&lt;T&gt;</w:t>
        </w:r>
        <w:r>
          <w:rPr>
            <w:noProof/>
            <w:webHidden/>
          </w:rPr>
          <w:tab/>
        </w:r>
        <w:r>
          <w:rPr>
            <w:noProof/>
            <w:webHidden/>
          </w:rPr>
          <w:fldChar w:fldCharType="begin"/>
        </w:r>
        <w:r>
          <w:rPr>
            <w:noProof/>
            <w:webHidden/>
          </w:rPr>
          <w:instrText xml:space="preserve"> PAGEREF _Toc503815281 \h </w:instrText>
        </w:r>
      </w:ins>
      <w:r>
        <w:rPr>
          <w:noProof/>
          <w:webHidden/>
        </w:rPr>
      </w:r>
      <w:r>
        <w:rPr>
          <w:noProof/>
          <w:webHidden/>
        </w:rPr>
        <w:fldChar w:fldCharType="separate"/>
      </w:r>
      <w:ins w:id="60" w:author="Carol Nichols" w:date="2018-01-15T21:32:00Z">
        <w:r>
          <w:rPr>
            <w:noProof/>
            <w:webHidden/>
          </w:rPr>
          <w:t>26</w:t>
        </w:r>
        <w:r>
          <w:rPr>
            <w:noProof/>
            <w:webHidden/>
          </w:rPr>
          <w:fldChar w:fldCharType="end"/>
        </w:r>
        <w:r w:rsidRPr="00ED6C8B">
          <w:rPr>
            <w:rStyle w:val="Hyperlink"/>
            <w:noProof/>
          </w:rPr>
          <w:fldChar w:fldCharType="end"/>
        </w:r>
      </w:ins>
    </w:p>
    <w:p w14:paraId="4D794320" w14:textId="77777777" w:rsidR="009A6325" w:rsidRDefault="009A6325">
      <w:pPr>
        <w:pStyle w:val="TOC2"/>
        <w:tabs>
          <w:tab w:val="right" w:leader="dot" w:pos="9350"/>
        </w:tabs>
        <w:rPr>
          <w:ins w:id="61" w:author="Carol Nichols" w:date="2018-01-15T21:32:00Z"/>
          <w:rFonts w:asciiTheme="minorHAnsi" w:eastAsiaTheme="minorEastAsia" w:hAnsiTheme="minorHAnsi" w:cstheme="minorBidi"/>
          <w:noProof/>
          <w:sz w:val="24"/>
          <w:szCs w:val="24"/>
        </w:rPr>
      </w:pPr>
      <w:ins w:id="62"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"_Toc503815282"</w:instrText>
        </w:r>
        <w:r w:rsidRPr="00ED6C8B">
          <w:rPr>
            <w:rStyle w:val="Hyperlink"/>
            <w:noProof/>
          </w:rPr>
          <w:instrText xml:space="preserve"> </w:instrText>
        </w:r>
        <w:r w:rsidRPr="00ED6C8B">
          <w:rPr>
            <w:rStyle w:val="Hyperlink"/>
            <w:noProof/>
          </w:rPr>
          <w:fldChar w:fldCharType="separate"/>
        </w:r>
        <w:r w:rsidRPr="00ED6C8B">
          <w:rPr>
            <w:rStyle w:val="Hyperlink"/>
            <w:noProof/>
          </w:rPr>
          <w:t>Interior Mutability: A Mutable Borrow to an Immutable Value</w:t>
        </w:r>
        <w:r>
          <w:rPr>
            <w:noProof/>
            <w:webHidden/>
          </w:rPr>
          <w:tab/>
        </w:r>
        <w:r>
          <w:rPr>
            <w:noProof/>
            <w:webHidden/>
          </w:rPr>
          <w:fldChar w:fldCharType="begin"/>
        </w:r>
        <w:r>
          <w:rPr>
            <w:noProof/>
            <w:webHidden/>
          </w:rPr>
          <w:instrText xml:space="preserve"> PAGEREF _Toc503815282 \h </w:instrText>
        </w:r>
      </w:ins>
      <w:r>
        <w:rPr>
          <w:noProof/>
          <w:webHidden/>
        </w:rPr>
      </w:r>
      <w:r>
        <w:rPr>
          <w:noProof/>
          <w:webHidden/>
        </w:rPr>
        <w:fldChar w:fldCharType="separate"/>
      </w:r>
      <w:ins w:id="63" w:author="Carol Nichols" w:date="2018-01-15T21:32:00Z">
        <w:r>
          <w:rPr>
            <w:noProof/>
            <w:webHidden/>
          </w:rPr>
          <w:t>28</w:t>
        </w:r>
        <w:r>
          <w:rPr>
            <w:noProof/>
            <w:webHidden/>
          </w:rPr>
          <w:fldChar w:fldCharType="end"/>
        </w:r>
        <w:r w:rsidRPr="00ED6C8B">
          <w:rPr>
            <w:rStyle w:val="Hyperlink"/>
            <w:noProof/>
          </w:rPr>
          <w:fldChar w:fldCharType="end"/>
        </w:r>
      </w:ins>
    </w:p>
    <w:p w14:paraId="4011096D" w14:textId="77777777" w:rsidR="009A6325" w:rsidRDefault="009A6325">
      <w:pPr>
        <w:pStyle w:val="TOC3"/>
        <w:tabs>
          <w:tab w:val="right" w:leader="dot" w:pos="9350"/>
        </w:tabs>
        <w:rPr>
          <w:ins w:id="64" w:author="Carol Nichols" w:date="2018-01-15T21:32:00Z"/>
          <w:rFonts w:asciiTheme="minorHAnsi" w:eastAsiaTheme="minorEastAsia" w:hAnsiTheme="minorHAnsi" w:cstheme="minorBidi"/>
          <w:noProof/>
          <w:sz w:val="24"/>
          <w:szCs w:val="24"/>
        </w:rPr>
      </w:pPr>
      <w:ins w:id="65"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"_Toc503815283"</w:instrText>
        </w:r>
        <w:r w:rsidRPr="00ED6C8B">
          <w:rPr>
            <w:rStyle w:val="Hyperlink"/>
            <w:noProof/>
          </w:rPr>
          <w:instrText xml:space="preserve"> </w:instrText>
        </w:r>
        <w:r w:rsidRPr="00ED6C8B">
          <w:rPr>
            <w:rStyle w:val="Hyperlink"/>
            <w:noProof/>
          </w:rPr>
          <w:fldChar w:fldCharType="separate"/>
        </w:r>
        <w:r w:rsidRPr="00ED6C8B">
          <w:rPr>
            <w:rStyle w:val="Hyperlink"/>
            <w:noProof/>
          </w:rPr>
          <w:t>A Use Case for Interior Mutability: Mock Objects</w:t>
        </w:r>
        <w:r>
          <w:rPr>
            <w:noProof/>
            <w:webHidden/>
          </w:rPr>
          <w:tab/>
        </w:r>
        <w:r>
          <w:rPr>
            <w:noProof/>
            <w:webHidden/>
          </w:rPr>
          <w:fldChar w:fldCharType="begin"/>
        </w:r>
        <w:r>
          <w:rPr>
            <w:noProof/>
            <w:webHidden/>
          </w:rPr>
          <w:instrText xml:space="preserve"> PAGEREF _Toc503815283 \h </w:instrText>
        </w:r>
      </w:ins>
      <w:r>
        <w:rPr>
          <w:noProof/>
          <w:webHidden/>
        </w:rPr>
      </w:r>
      <w:r>
        <w:rPr>
          <w:noProof/>
          <w:webHidden/>
        </w:rPr>
        <w:fldChar w:fldCharType="separate"/>
      </w:r>
      <w:ins w:id="66" w:author="Carol Nichols" w:date="2018-01-15T21:32:00Z">
        <w:r>
          <w:rPr>
            <w:noProof/>
            <w:webHidden/>
          </w:rPr>
          <w:t>28</w:t>
        </w:r>
        <w:r>
          <w:rPr>
            <w:noProof/>
            <w:webHidden/>
          </w:rPr>
          <w:fldChar w:fldCharType="end"/>
        </w:r>
        <w:r w:rsidRPr="00ED6C8B">
          <w:rPr>
            <w:rStyle w:val="Hyperlink"/>
            <w:noProof/>
          </w:rPr>
          <w:fldChar w:fldCharType="end"/>
        </w:r>
      </w:ins>
    </w:p>
    <w:p w14:paraId="68A37C87" w14:textId="77777777" w:rsidR="009A6325" w:rsidRDefault="009A6325">
      <w:pPr>
        <w:pStyle w:val="TOC3"/>
        <w:tabs>
          <w:tab w:val="right" w:leader="dot" w:pos="9350"/>
        </w:tabs>
        <w:rPr>
          <w:ins w:id="67" w:author="Carol Nichols" w:date="2018-01-15T21:32:00Z"/>
          <w:rFonts w:asciiTheme="minorHAnsi" w:eastAsiaTheme="minorEastAsia" w:hAnsiTheme="minorHAnsi" w:cstheme="minorBidi"/>
          <w:noProof/>
          <w:sz w:val="24"/>
          <w:szCs w:val="24"/>
        </w:rPr>
      </w:pPr>
      <w:ins w:id="68"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"_Toc503815284"</w:instrText>
        </w:r>
        <w:r w:rsidRPr="00ED6C8B">
          <w:rPr>
            <w:rStyle w:val="Hyperlink"/>
            <w:noProof/>
          </w:rPr>
          <w:instrText xml:space="preserve"> </w:instrText>
        </w:r>
        <w:r w:rsidRPr="00ED6C8B">
          <w:rPr>
            <w:rStyle w:val="Hyperlink"/>
            <w:noProof/>
          </w:rPr>
          <w:fldChar w:fldCharType="separate"/>
        </w:r>
        <w:r w:rsidRPr="00ED6C8B">
          <w:rPr>
            <w:rStyle w:val="Hyperlink"/>
            <w:rFonts w:ascii="Courier" w:hAnsi="Courier"/>
            <w:noProof/>
          </w:rPr>
          <w:t>RefCell&lt;T&gt;</w:t>
        </w:r>
        <w:r w:rsidRPr="00ED6C8B">
          <w:rPr>
            <w:rStyle w:val="Hyperlink"/>
            <w:noProof/>
          </w:rPr>
          <w:t> Keeps Track of Borrows at Runtime</w:t>
        </w:r>
        <w:r>
          <w:rPr>
            <w:noProof/>
            <w:webHidden/>
          </w:rPr>
          <w:tab/>
        </w:r>
        <w:r>
          <w:rPr>
            <w:noProof/>
            <w:webHidden/>
          </w:rPr>
          <w:fldChar w:fldCharType="begin"/>
        </w:r>
        <w:r>
          <w:rPr>
            <w:noProof/>
            <w:webHidden/>
          </w:rPr>
          <w:instrText xml:space="preserve"> PAGEREF _Toc503815284 \h </w:instrText>
        </w:r>
      </w:ins>
      <w:r>
        <w:rPr>
          <w:noProof/>
          <w:webHidden/>
        </w:rPr>
      </w:r>
      <w:r>
        <w:rPr>
          <w:noProof/>
          <w:webHidden/>
        </w:rPr>
        <w:fldChar w:fldCharType="separate"/>
      </w:r>
      <w:ins w:id="69" w:author="Carol Nichols" w:date="2018-01-15T21:32:00Z">
        <w:r>
          <w:rPr>
            <w:noProof/>
            <w:webHidden/>
          </w:rPr>
          <w:t>33</w:t>
        </w:r>
        <w:r>
          <w:rPr>
            <w:noProof/>
            <w:webHidden/>
          </w:rPr>
          <w:fldChar w:fldCharType="end"/>
        </w:r>
        <w:r w:rsidRPr="00ED6C8B">
          <w:rPr>
            <w:rStyle w:val="Hyperlink"/>
            <w:noProof/>
          </w:rPr>
          <w:fldChar w:fldCharType="end"/>
        </w:r>
      </w:ins>
    </w:p>
    <w:p w14:paraId="62ED3064" w14:textId="77777777" w:rsidR="009A6325" w:rsidRDefault="009A6325">
      <w:pPr>
        <w:pStyle w:val="TOC2"/>
        <w:tabs>
          <w:tab w:val="right" w:leader="dot" w:pos="9350"/>
        </w:tabs>
        <w:rPr>
          <w:ins w:id="70" w:author="Carol Nichols" w:date="2018-01-15T21:32:00Z"/>
          <w:rFonts w:asciiTheme="minorHAnsi" w:eastAsiaTheme="minorEastAsia" w:hAnsiTheme="minorHAnsi" w:cstheme="minorBidi"/>
          <w:noProof/>
          <w:sz w:val="24"/>
          <w:szCs w:val="24"/>
        </w:rPr>
      </w:pPr>
      <w:ins w:id="71"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"_Toc503815285"</w:instrText>
        </w:r>
        <w:r w:rsidRPr="00ED6C8B">
          <w:rPr>
            <w:rStyle w:val="Hyperlink"/>
            <w:noProof/>
          </w:rPr>
          <w:instrText xml:space="preserve"> </w:instrText>
        </w:r>
        <w:r w:rsidRPr="00ED6C8B">
          <w:rPr>
            <w:rStyle w:val="Hyperlink"/>
            <w:noProof/>
          </w:rPr>
          <w:fldChar w:fldCharType="separate"/>
        </w:r>
        <w:r w:rsidRPr="00ED6C8B">
          <w:rPr>
            <w:rStyle w:val="Hyperlink"/>
            <w:noProof/>
          </w:rPr>
          <w:t>Having Multiple Owners of Mutable Data by Combining </w:t>
        </w:r>
        <w:r w:rsidRPr="00ED6C8B">
          <w:rPr>
            <w:rStyle w:val="Hyperlink"/>
            <w:rFonts w:ascii="Courier" w:hAnsi="Courier"/>
            <w:noProof/>
          </w:rPr>
          <w:t>Rc&lt;T&gt;</w:t>
        </w:r>
        <w:r w:rsidRPr="00ED6C8B">
          <w:rPr>
            <w:rStyle w:val="Hyperlink"/>
            <w:noProof/>
          </w:rPr>
          <w:t> and </w:t>
        </w:r>
        <w:r w:rsidRPr="00ED6C8B">
          <w:rPr>
            <w:rStyle w:val="Hyperlink"/>
            <w:rFonts w:ascii="Courier" w:hAnsi="Courier"/>
            <w:noProof/>
          </w:rPr>
          <w:t>RefCell&lt;T&gt;</w:t>
        </w:r>
        <w:r>
          <w:rPr>
            <w:noProof/>
            <w:webHidden/>
          </w:rPr>
          <w:tab/>
        </w:r>
        <w:r>
          <w:rPr>
            <w:noProof/>
            <w:webHidden/>
          </w:rPr>
          <w:fldChar w:fldCharType="begin"/>
        </w:r>
        <w:r>
          <w:rPr>
            <w:noProof/>
            <w:webHidden/>
          </w:rPr>
          <w:instrText xml:space="preserve"> PAGEREF _Toc503815285 \h </w:instrText>
        </w:r>
      </w:ins>
      <w:r>
        <w:rPr>
          <w:noProof/>
          <w:webHidden/>
        </w:rPr>
      </w:r>
      <w:r>
        <w:rPr>
          <w:noProof/>
          <w:webHidden/>
        </w:rPr>
        <w:fldChar w:fldCharType="separate"/>
      </w:r>
      <w:ins w:id="72" w:author="Carol Nichols" w:date="2018-01-15T21:32:00Z">
        <w:r>
          <w:rPr>
            <w:noProof/>
            <w:webHidden/>
          </w:rPr>
          <w:t>35</w:t>
        </w:r>
        <w:r>
          <w:rPr>
            <w:noProof/>
            <w:webHidden/>
          </w:rPr>
          <w:fldChar w:fldCharType="end"/>
        </w:r>
        <w:r w:rsidRPr="00ED6C8B">
          <w:rPr>
            <w:rStyle w:val="Hyperlink"/>
            <w:noProof/>
          </w:rPr>
          <w:fldChar w:fldCharType="end"/>
        </w:r>
      </w:ins>
    </w:p>
    <w:p w14:paraId="40665501" w14:textId="77777777" w:rsidR="009A6325" w:rsidRDefault="009A6325">
      <w:pPr>
        <w:pStyle w:val="TOC1"/>
        <w:tabs>
          <w:tab w:val="right" w:leader="dot" w:pos="9350"/>
        </w:tabs>
        <w:rPr>
          <w:ins w:id="73" w:author="Carol Nichols" w:date="2018-01-15T21:32:00Z"/>
          <w:rFonts w:asciiTheme="minorHAnsi" w:eastAsiaTheme="minorEastAsia" w:hAnsiTheme="minorHAnsi" w:cstheme="minorBidi"/>
          <w:noProof/>
          <w:sz w:val="24"/>
          <w:szCs w:val="24"/>
        </w:rPr>
      </w:pPr>
      <w:ins w:id="74"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"_Toc503815286"</w:instrText>
        </w:r>
        <w:r w:rsidRPr="00ED6C8B">
          <w:rPr>
            <w:rStyle w:val="Hyperlink"/>
            <w:noProof/>
          </w:rPr>
          <w:instrText xml:space="preserve"> </w:instrText>
        </w:r>
        <w:r w:rsidRPr="00ED6C8B">
          <w:rPr>
            <w:rStyle w:val="Hyperlink"/>
            <w:noProof/>
          </w:rPr>
          <w:fldChar w:fldCharType="separate"/>
        </w:r>
        <w:r w:rsidRPr="00ED6C8B">
          <w:rPr>
            <w:rStyle w:val="Hyperlink"/>
            <w:noProof/>
          </w:rPr>
          <w:t>Reference Cycles Can Leak Memory</w:t>
        </w:r>
        <w:r>
          <w:rPr>
            <w:noProof/>
            <w:webHidden/>
          </w:rPr>
          <w:tab/>
        </w:r>
        <w:r>
          <w:rPr>
            <w:noProof/>
            <w:webHidden/>
          </w:rPr>
          <w:fldChar w:fldCharType="begin"/>
        </w:r>
        <w:r>
          <w:rPr>
            <w:noProof/>
            <w:webHidden/>
          </w:rPr>
          <w:instrText xml:space="preserve"> PAGEREF _Toc503815286 \h </w:instrText>
        </w:r>
      </w:ins>
      <w:r>
        <w:rPr>
          <w:noProof/>
          <w:webHidden/>
        </w:rPr>
      </w:r>
      <w:r>
        <w:rPr>
          <w:noProof/>
          <w:webHidden/>
        </w:rPr>
        <w:fldChar w:fldCharType="separate"/>
      </w:r>
      <w:ins w:id="75" w:author="Carol Nichols" w:date="2018-01-15T21:32:00Z">
        <w:r>
          <w:rPr>
            <w:noProof/>
            <w:webHidden/>
          </w:rPr>
          <w:t>37</w:t>
        </w:r>
        <w:r>
          <w:rPr>
            <w:noProof/>
            <w:webHidden/>
          </w:rPr>
          <w:fldChar w:fldCharType="end"/>
        </w:r>
        <w:r w:rsidRPr="00ED6C8B">
          <w:rPr>
            <w:rStyle w:val="Hyperlink"/>
            <w:noProof/>
          </w:rPr>
          <w:fldChar w:fldCharType="end"/>
        </w:r>
      </w:ins>
    </w:p>
    <w:p w14:paraId="30D7D7B0" w14:textId="77777777" w:rsidR="009A6325" w:rsidRDefault="009A6325">
      <w:pPr>
        <w:pStyle w:val="TOC2"/>
        <w:tabs>
          <w:tab w:val="right" w:leader="dot" w:pos="9350"/>
        </w:tabs>
        <w:rPr>
          <w:ins w:id="76" w:author="Carol Nichols" w:date="2018-01-15T21:32:00Z"/>
          <w:rFonts w:asciiTheme="minorHAnsi" w:eastAsiaTheme="minorEastAsia" w:hAnsiTheme="minorHAnsi" w:cstheme="minorBidi"/>
          <w:noProof/>
          <w:sz w:val="24"/>
          <w:szCs w:val="24"/>
        </w:rPr>
      </w:pPr>
      <w:ins w:id="77"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"_Toc503815287"</w:instrText>
        </w:r>
        <w:r w:rsidRPr="00ED6C8B">
          <w:rPr>
            <w:rStyle w:val="Hyperlink"/>
            <w:noProof/>
          </w:rPr>
          <w:instrText xml:space="preserve"> </w:instrText>
        </w:r>
        <w:r w:rsidRPr="00ED6C8B">
          <w:rPr>
            <w:rStyle w:val="Hyperlink"/>
            <w:noProof/>
          </w:rPr>
          <w:fldChar w:fldCharType="separate"/>
        </w:r>
        <w:r w:rsidRPr="00ED6C8B">
          <w:rPr>
            <w:rStyle w:val="Hyperlink"/>
            <w:noProof/>
          </w:rPr>
          <w:t>Creating a Reference Cycle</w:t>
        </w:r>
        <w:r>
          <w:rPr>
            <w:noProof/>
            <w:webHidden/>
          </w:rPr>
          <w:tab/>
        </w:r>
        <w:r>
          <w:rPr>
            <w:noProof/>
            <w:webHidden/>
          </w:rPr>
          <w:fldChar w:fldCharType="begin"/>
        </w:r>
        <w:r>
          <w:rPr>
            <w:noProof/>
            <w:webHidden/>
          </w:rPr>
          <w:instrText xml:space="preserve"> PAGEREF _Toc503815287 \h </w:instrText>
        </w:r>
      </w:ins>
      <w:r>
        <w:rPr>
          <w:noProof/>
          <w:webHidden/>
        </w:rPr>
      </w:r>
      <w:r>
        <w:rPr>
          <w:noProof/>
          <w:webHidden/>
        </w:rPr>
        <w:fldChar w:fldCharType="separate"/>
      </w:r>
      <w:ins w:id="78" w:author="Carol Nichols" w:date="2018-01-15T21:32:00Z">
        <w:r>
          <w:rPr>
            <w:noProof/>
            <w:webHidden/>
          </w:rPr>
          <w:t>37</w:t>
        </w:r>
        <w:r>
          <w:rPr>
            <w:noProof/>
            <w:webHidden/>
          </w:rPr>
          <w:fldChar w:fldCharType="end"/>
        </w:r>
        <w:r w:rsidRPr="00ED6C8B">
          <w:rPr>
            <w:rStyle w:val="Hyperlink"/>
            <w:noProof/>
          </w:rPr>
          <w:fldChar w:fldCharType="end"/>
        </w:r>
      </w:ins>
    </w:p>
    <w:p w14:paraId="637A49FC" w14:textId="77777777" w:rsidR="009A6325" w:rsidRDefault="009A6325">
      <w:pPr>
        <w:pStyle w:val="TOC2"/>
        <w:tabs>
          <w:tab w:val="right" w:leader="dot" w:pos="9350"/>
        </w:tabs>
        <w:rPr>
          <w:ins w:id="79" w:author="Carol Nichols" w:date="2018-01-15T21:32:00Z"/>
          <w:rFonts w:asciiTheme="minorHAnsi" w:eastAsiaTheme="minorEastAsia" w:hAnsiTheme="minorHAnsi" w:cstheme="minorBidi"/>
          <w:noProof/>
          <w:sz w:val="24"/>
          <w:szCs w:val="24"/>
        </w:rPr>
      </w:pPr>
      <w:ins w:id="80"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"_Toc503815288"</w:instrText>
        </w:r>
        <w:r w:rsidRPr="00ED6C8B">
          <w:rPr>
            <w:rStyle w:val="Hyperlink"/>
            <w:noProof/>
          </w:rPr>
          <w:instrText xml:space="preserve"> </w:instrText>
        </w:r>
        <w:r w:rsidRPr="00ED6C8B">
          <w:rPr>
            <w:rStyle w:val="Hyperlink"/>
            <w:noProof/>
          </w:rPr>
          <w:fldChar w:fldCharType="separate"/>
        </w:r>
        <w:r w:rsidRPr="00ED6C8B">
          <w:rPr>
            <w:rStyle w:val="Hyperlink"/>
            <w:noProof/>
          </w:rPr>
          <w:t>Preventing Reference Cycles: Turn an </w:t>
        </w:r>
        <w:r w:rsidRPr="00ED6C8B">
          <w:rPr>
            <w:rStyle w:val="Hyperlink"/>
            <w:rFonts w:ascii="Courier" w:hAnsi="Courier"/>
            <w:noProof/>
          </w:rPr>
          <w:t>Rc&lt;T&gt;</w:t>
        </w:r>
        <w:r w:rsidRPr="00ED6C8B">
          <w:rPr>
            <w:rStyle w:val="Hyperlink"/>
            <w:noProof/>
          </w:rPr>
          <w:t> into a </w:t>
        </w:r>
        <w:r w:rsidRPr="00ED6C8B">
          <w:rPr>
            <w:rStyle w:val="Hyperlink"/>
            <w:rFonts w:ascii="Courier" w:hAnsi="Courier"/>
            <w:noProof/>
          </w:rPr>
          <w:t>Weak&lt;T&gt;</w:t>
        </w:r>
        <w:r>
          <w:rPr>
            <w:noProof/>
            <w:webHidden/>
          </w:rPr>
          <w:tab/>
        </w:r>
        <w:r>
          <w:rPr>
            <w:noProof/>
            <w:webHidden/>
          </w:rPr>
          <w:fldChar w:fldCharType="begin"/>
        </w:r>
        <w:r>
          <w:rPr>
            <w:noProof/>
            <w:webHidden/>
          </w:rPr>
          <w:instrText xml:space="preserve"> PAGEREF _Toc503815288 \h </w:instrText>
        </w:r>
      </w:ins>
      <w:r>
        <w:rPr>
          <w:noProof/>
          <w:webHidden/>
        </w:rPr>
      </w:r>
      <w:r>
        <w:rPr>
          <w:noProof/>
          <w:webHidden/>
        </w:rPr>
        <w:fldChar w:fldCharType="separate"/>
      </w:r>
      <w:ins w:id="81" w:author="Carol Nichols" w:date="2018-01-15T21:32:00Z">
        <w:r>
          <w:rPr>
            <w:noProof/>
            <w:webHidden/>
          </w:rPr>
          <w:t>41</w:t>
        </w:r>
        <w:r>
          <w:rPr>
            <w:noProof/>
            <w:webHidden/>
          </w:rPr>
          <w:fldChar w:fldCharType="end"/>
        </w:r>
        <w:r w:rsidRPr="00ED6C8B">
          <w:rPr>
            <w:rStyle w:val="Hyperlink"/>
            <w:noProof/>
          </w:rPr>
          <w:fldChar w:fldCharType="end"/>
        </w:r>
      </w:ins>
    </w:p>
    <w:p w14:paraId="65753A96" w14:textId="77777777" w:rsidR="009A6325" w:rsidRDefault="009A6325">
      <w:pPr>
        <w:pStyle w:val="TOC3"/>
        <w:tabs>
          <w:tab w:val="right" w:leader="dot" w:pos="9350"/>
        </w:tabs>
        <w:rPr>
          <w:ins w:id="82" w:author="Carol Nichols" w:date="2018-01-15T21:32:00Z"/>
          <w:rFonts w:asciiTheme="minorHAnsi" w:eastAsiaTheme="minorEastAsia" w:hAnsiTheme="minorHAnsi" w:cstheme="minorBidi"/>
          <w:noProof/>
          <w:sz w:val="24"/>
          <w:szCs w:val="24"/>
        </w:rPr>
      </w:pPr>
      <w:ins w:id="83"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"_Toc503815289"</w:instrText>
        </w:r>
        <w:r w:rsidRPr="00ED6C8B">
          <w:rPr>
            <w:rStyle w:val="Hyperlink"/>
            <w:noProof/>
          </w:rPr>
          <w:instrText xml:space="preserve"> </w:instrText>
        </w:r>
        <w:r w:rsidRPr="00ED6C8B">
          <w:rPr>
            <w:rStyle w:val="Hyperlink"/>
            <w:noProof/>
          </w:rPr>
          <w:fldChar w:fldCharType="separate"/>
        </w:r>
        <w:r w:rsidRPr="00ED6C8B">
          <w:rPr>
            <w:rStyle w:val="Hyperlink"/>
            <w:noProof/>
          </w:rPr>
          <w:t>Creating a Tree Data Structure: a </w:t>
        </w:r>
        <w:r w:rsidRPr="00ED6C8B">
          <w:rPr>
            <w:rStyle w:val="Hyperlink"/>
            <w:rFonts w:ascii="Courier" w:hAnsi="Courier"/>
            <w:noProof/>
          </w:rPr>
          <w:t>Node</w:t>
        </w:r>
        <w:r w:rsidRPr="00ED6C8B">
          <w:rPr>
            <w:rStyle w:val="Hyperlink"/>
            <w:noProof/>
          </w:rPr>
          <w:t> with Child Nodes</w:t>
        </w:r>
        <w:r>
          <w:rPr>
            <w:noProof/>
            <w:webHidden/>
          </w:rPr>
          <w:tab/>
        </w:r>
        <w:r>
          <w:rPr>
            <w:noProof/>
            <w:webHidden/>
          </w:rPr>
          <w:fldChar w:fldCharType="begin"/>
        </w:r>
        <w:r>
          <w:rPr>
            <w:noProof/>
            <w:webHidden/>
          </w:rPr>
          <w:instrText xml:space="preserve"> PAGEREF _Toc503815289 \h </w:instrText>
        </w:r>
      </w:ins>
      <w:r>
        <w:rPr>
          <w:noProof/>
          <w:webHidden/>
        </w:rPr>
      </w:r>
      <w:r>
        <w:rPr>
          <w:noProof/>
          <w:webHidden/>
        </w:rPr>
        <w:fldChar w:fldCharType="separate"/>
      </w:r>
      <w:ins w:id="84" w:author="Carol Nichols" w:date="2018-01-15T21:32:00Z">
        <w:r>
          <w:rPr>
            <w:noProof/>
            <w:webHidden/>
          </w:rPr>
          <w:t>41</w:t>
        </w:r>
        <w:r>
          <w:rPr>
            <w:noProof/>
            <w:webHidden/>
          </w:rPr>
          <w:fldChar w:fldCharType="end"/>
        </w:r>
        <w:r w:rsidRPr="00ED6C8B">
          <w:rPr>
            <w:rStyle w:val="Hyperlink"/>
            <w:noProof/>
          </w:rPr>
          <w:fldChar w:fldCharType="end"/>
        </w:r>
      </w:ins>
    </w:p>
    <w:p w14:paraId="5D5577DD" w14:textId="77777777" w:rsidR="009A6325" w:rsidRDefault="009A6325">
      <w:pPr>
        <w:pStyle w:val="TOC3"/>
        <w:tabs>
          <w:tab w:val="right" w:leader="dot" w:pos="9350"/>
        </w:tabs>
        <w:rPr>
          <w:ins w:id="85" w:author="Carol Nichols" w:date="2018-01-15T21:32:00Z"/>
          <w:rFonts w:asciiTheme="minorHAnsi" w:eastAsiaTheme="minorEastAsia" w:hAnsiTheme="minorHAnsi" w:cstheme="minorBidi"/>
          <w:noProof/>
          <w:sz w:val="24"/>
          <w:szCs w:val="24"/>
        </w:rPr>
      </w:pPr>
      <w:ins w:id="86"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"_Toc503815290"</w:instrText>
        </w:r>
        <w:r w:rsidRPr="00ED6C8B">
          <w:rPr>
            <w:rStyle w:val="Hyperlink"/>
            <w:noProof/>
          </w:rPr>
          <w:instrText xml:space="preserve"> </w:instrText>
        </w:r>
        <w:r w:rsidRPr="00ED6C8B">
          <w:rPr>
            <w:rStyle w:val="Hyperlink"/>
            <w:noProof/>
          </w:rPr>
          <w:fldChar w:fldCharType="separate"/>
        </w:r>
        <w:r w:rsidRPr="00ED6C8B">
          <w:rPr>
            <w:rStyle w:val="Hyperlink"/>
            <w:noProof/>
          </w:rPr>
          <w:t>Adding a Reference from a Child to Its Parent</w:t>
        </w:r>
        <w:r>
          <w:rPr>
            <w:noProof/>
            <w:webHidden/>
          </w:rPr>
          <w:tab/>
        </w:r>
        <w:r>
          <w:rPr>
            <w:noProof/>
            <w:webHidden/>
          </w:rPr>
          <w:fldChar w:fldCharType="begin"/>
        </w:r>
        <w:r>
          <w:rPr>
            <w:noProof/>
            <w:webHidden/>
          </w:rPr>
          <w:instrText xml:space="preserve"> PAGEREF _Toc503815290 \h </w:instrText>
        </w:r>
      </w:ins>
      <w:r>
        <w:rPr>
          <w:noProof/>
          <w:webHidden/>
        </w:rPr>
      </w:r>
      <w:r>
        <w:rPr>
          <w:noProof/>
          <w:webHidden/>
        </w:rPr>
        <w:fldChar w:fldCharType="separate"/>
      </w:r>
      <w:ins w:id="87" w:author="Carol Nichols" w:date="2018-01-15T21:32:00Z">
        <w:r>
          <w:rPr>
            <w:noProof/>
            <w:webHidden/>
          </w:rPr>
          <w:t>42</w:t>
        </w:r>
        <w:r>
          <w:rPr>
            <w:noProof/>
            <w:webHidden/>
          </w:rPr>
          <w:fldChar w:fldCharType="end"/>
        </w:r>
        <w:r w:rsidRPr="00ED6C8B">
          <w:rPr>
            <w:rStyle w:val="Hyperlink"/>
            <w:noProof/>
          </w:rPr>
          <w:fldChar w:fldCharType="end"/>
        </w:r>
      </w:ins>
    </w:p>
    <w:p w14:paraId="32E43E4A" w14:textId="77777777" w:rsidR="009A6325" w:rsidRDefault="009A6325">
      <w:pPr>
        <w:pStyle w:val="TOC3"/>
        <w:tabs>
          <w:tab w:val="right" w:leader="dot" w:pos="9350"/>
        </w:tabs>
        <w:rPr>
          <w:ins w:id="88" w:author="Carol Nichols" w:date="2018-01-15T21:32:00Z"/>
          <w:rFonts w:asciiTheme="minorHAnsi" w:eastAsiaTheme="minorEastAsia" w:hAnsiTheme="minorHAnsi" w:cstheme="minorBidi"/>
          <w:noProof/>
          <w:sz w:val="24"/>
          <w:szCs w:val="24"/>
        </w:rPr>
      </w:pPr>
      <w:ins w:id="89"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"_Toc503815291"</w:instrText>
        </w:r>
        <w:r w:rsidRPr="00ED6C8B">
          <w:rPr>
            <w:rStyle w:val="Hyperlink"/>
            <w:noProof/>
          </w:rPr>
          <w:instrText xml:space="preserve"> </w:instrText>
        </w:r>
        <w:r w:rsidRPr="00ED6C8B">
          <w:rPr>
            <w:rStyle w:val="Hyperlink"/>
            <w:noProof/>
          </w:rPr>
          <w:fldChar w:fldCharType="separate"/>
        </w:r>
        <w:r w:rsidRPr="00ED6C8B">
          <w:rPr>
            <w:rStyle w:val="Hyperlink"/>
            <w:noProof/>
          </w:rPr>
          <w:t>Visualizing Changes to </w:t>
        </w:r>
        <w:r w:rsidRPr="00ED6C8B">
          <w:rPr>
            <w:rStyle w:val="Hyperlink"/>
            <w:rFonts w:ascii="Courier" w:hAnsi="Courier"/>
            <w:noProof/>
          </w:rPr>
          <w:t>strong_count</w:t>
        </w:r>
        <w:r w:rsidRPr="00ED6C8B">
          <w:rPr>
            <w:rStyle w:val="Hyperlink"/>
            <w:noProof/>
          </w:rPr>
          <w:t> and </w:t>
        </w:r>
        <w:r w:rsidRPr="00ED6C8B">
          <w:rPr>
            <w:rStyle w:val="Hyperlink"/>
            <w:rFonts w:ascii="Courier" w:hAnsi="Courier"/>
            <w:noProof/>
          </w:rPr>
          <w:t>weak_count</w:t>
        </w:r>
        <w:r>
          <w:rPr>
            <w:noProof/>
            <w:webHidden/>
          </w:rPr>
          <w:tab/>
        </w:r>
        <w:r>
          <w:rPr>
            <w:noProof/>
            <w:webHidden/>
          </w:rPr>
          <w:fldChar w:fldCharType="begin"/>
        </w:r>
        <w:r>
          <w:rPr>
            <w:noProof/>
            <w:webHidden/>
          </w:rPr>
          <w:instrText xml:space="preserve"> PAGEREF _Toc503815291 \h </w:instrText>
        </w:r>
      </w:ins>
      <w:r>
        <w:rPr>
          <w:noProof/>
          <w:webHidden/>
        </w:rPr>
      </w:r>
      <w:r>
        <w:rPr>
          <w:noProof/>
          <w:webHidden/>
        </w:rPr>
        <w:fldChar w:fldCharType="separate"/>
      </w:r>
      <w:ins w:id="90" w:author="Carol Nichols" w:date="2018-01-15T21:32:00Z">
        <w:r>
          <w:rPr>
            <w:noProof/>
            <w:webHidden/>
          </w:rPr>
          <w:t>44</w:t>
        </w:r>
        <w:r>
          <w:rPr>
            <w:noProof/>
            <w:webHidden/>
          </w:rPr>
          <w:fldChar w:fldCharType="end"/>
        </w:r>
        <w:r w:rsidRPr="00ED6C8B">
          <w:rPr>
            <w:rStyle w:val="Hyperlink"/>
            <w:noProof/>
          </w:rPr>
          <w:fldChar w:fldCharType="end"/>
        </w:r>
      </w:ins>
    </w:p>
    <w:p w14:paraId="79367106" w14:textId="77777777" w:rsidR="009A6325" w:rsidRDefault="009A6325">
      <w:pPr>
        <w:pStyle w:val="TOC1"/>
        <w:tabs>
          <w:tab w:val="right" w:leader="dot" w:pos="9350"/>
        </w:tabs>
        <w:rPr>
          <w:ins w:id="91" w:author="Carol Nichols" w:date="2018-01-15T21:32:00Z"/>
          <w:rFonts w:asciiTheme="minorHAnsi" w:eastAsiaTheme="minorEastAsia" w:hAnsiTheme="minorHAnsi" w:cstheme="minorBidi"/>
          <w:noProof/>
          <w:sz w:val="24"/>
          <w:szCs w:val="24"/>
        </w:rPr>
      </w:pPr>
      <w:ins w:id="92" w:author="Carol Nichols" w:date="2018-01-15T21:32:00Z">
        <w:r w:rsidRPr="00ED6C8B">
          <w:rPr>
            <w:rStyle w:val="Hyperlink"/>
            <w:noProof/>
          </w:rPr>
          <w:fldChar w:fldCharType="begin"/>
        </w:r>
        <w:r w:rsidRPr="00ED6C8B">
          <w:rPr>
            <w:rStyle w:val="Hyperlink"/>
            <w:noProof/>
          </w:rPr>
          <w:instrText xml:space="preserve"> </w:instrText>
        </w:r>
        <w:r>
          <w:rPr>
            <w:noProof/>
          </w:rPr>
          <w:instrText>HYPERLINK \l "_Toc503815292"</w:instrText>
        </w:r>
        <w:r w:rsidRPr="00ED6C8B">
          <w:rPr>
            <w:rStyle w:val="Hyperlink"/>
            <w:noProof/>
          </w:rPr>
          <w:instrText xml:space="preserve"> </w:instrText>
        </w:r>
        <w:r w:rsidRPr="00ED6C8B">
          <w:rPr>
            <w:rStyle w:val="Hyperlink"/>
            <w:noProof/>
          </w:rPr>
          <w:fldChar w:fldCharType="separate"/>
        </w:r>
        <w:r w:rsidRPr="00ED6C8B">
          <w:rPr>
            <w:rStyle w:val="Hyperlink"/>
            <w:noProof/>
          </w:rPr>
          <w:t>Summary</w:t>
        </w:r>
        <w:r>
          <w:rPr>
            <w:noProof/>
            <w:webHidden/>
          </w:rPr>
          <w:tab/>
        </w:r>
        <w:r>
          <w:rPr>
            <w:noProof/>
            <w:webHidden/>
          </w:rPr>
          <w:fldChar w:fldCharType="begin"/>
        </w:r>
        <w:r>
          <w:rPr>
            <w:noProof/>
            <w:webHidden/>
          </w:rPr>
          <w:instrText xml:space="preserve"> PAGEREF _Toc503815292 \h </w:instrText>
        </w:r>
      </w:ins>
      <w:r>
        <w:rPr>
          <w:noProof/>
          <w:webHidden/>
        </w:rPr>
      </w:r>
      <w:r>
        <w:rPr>
          <w:noProof/>
          <w:webHidden/>
        </w:rPr>
        <w:fldChar w:fldCharType="separate"/>
      </w:r>
      <w:ins w:id="93" w:author="Carol Nichols" w:date="2018-01-15T21:32:00Z">
        <w:r>
          <w:rPr>
            <w:noProof/>
            <w:webHidden/>
          </w:rPr>
          <w:t>46</w:t>
        </w:r>
        <w:r>
          <w:rPr>
            <w:noProof/>
            <w:webHidden/>
          </w:rPr>
          <w:fldChar w:fldCharType="end"/>
        </w:r>
        <w:r w:rsidRPr="00ED6C8B">
          <w:rPr>
            <w:rStyle w:val="Hyperlink"/>
            <w:noProof/>
          </w:rPr>
          <w:fldChar w:fldCharType="end"/>
        </w:r>
      </w:ins>
    </w:p>
    <w:p w14:paraId="172C52AB" w14:textId="77777777" w:rsidR="00496169" w:rsidDel="009A6325" w:rsidRDefault="00496169">
      <w:pPr>
        <w:pStyle w:val="TOC1"/>
        <w:tabs>
          <w:tab w:val="right" w:leader="dot" w:pos="9350"/>
        </w:tabs>
        <w:rPr>
          <w:del w:id="94" w:author="Carol Nichols" w:date="2018-01-15T21:32:00Z"/>
          <w:rFonts w:asciiTheme="minorHAnsi" w:eastAsiaTheme="minorEastAsia" w:hAnsiTheme="minorHAnsi" w:cstheme="minorBidi"/>
          <w:noProof/>
          <w:sz w:val="22"/>
          <w:szCs w:val="22"/>
        </w:rPr>
      </w:pPr>
      <w:del w:id="95" w:author="Carol Nichols" w:date="2018-01-15T21:32:00Z">
        <w:r w:rsidRPr="009A6325" w:rsidDel="009A6325">
          <w:rPr>
            <w:rPrChange w:id="96" w:author="Carol Nichols" w:date="2018-01-15T21:32:00Z">
              <w:rPr>
                <w:rStyle w:val="Hyperlink"/>
                <w:noProof/>
              </w:rPr>
            </w:rPrChange>
          </w:rPr>
          <w:delText>Box&lt;T&gt; Points to Data on the Heap and Has a Known Size</w:delText>
        </w:r>
        <w:r w:rsidDel="009A6325">
          <w:rPr>
            <w:noProof/>
            <w:webHidden/>
          </w:rPr>
          <w:tab/>
          <w:delText>3</w:delText>
        </w:r>
      </w:del>
    </w:p>
    <w:p w14:paraId="1A6C2A30" w14:textId="77777777" w:rsidR="00496169" w:rsidDel="009A6325" w:rsidRDefault="00496169">
      <w:pPr>
        <w:pStyle w:val="TOC2"/>
        <w:tabs>
          <w:tab w:val="right" w:leader="dot" w:pos="9350"/>
        </w:tabs>
        <w:rPr>
          <w:del w:id="97" w:author="Carol Nichols" w:date="2018-01-15T21:32:00Z"/>
          <w:rFonts w:asciiTheme="minorHAnsi" w:eastAsiaTheme="minorEastAsia" w:hAnsiTheme="minorHAnsi" w:cstheme="minorBidi"/>
          <w:noProof/>
          <w:sz w:val="22"/>
          <w:szCs w:val="22"/>
        </w:rPr>
      </w:pPr>
      <w:del w:id="98" w:author="Carol Nichols" w:date="2018-01-15T21:32:00Z">
        <w:r w:rsidRPr="009A6325" w:rsidDel="009A6325">
          <w:rPr>
            <w:rPrChange w:id="99" w:author="Carol Nichols" w:date="2018-01-15T21:32:00Z">
              <w:rPr>
                <w:rStyle w:val="Hyperlink"/>
                <w:noProof/>
              </w:rPr>
            </w:rPrChange>
          </w:rPr>
          <w:delText>Using a Box&lt;T&gt; to Store Data on the Heap</w:delText>
        </w:r>
        <w:r w:rsidDel="009A6325">
          <w:rPr>
            <w:noProof/>
            <w:webHidden/>
          </w:rPr>
          <w:tab/>
          <w:delText>3</w:delText>
        </w:r>
      </w:del>
    </w:p>
    <w:p w14:paraId="429B3287" w14:textId="77777777" w:rsidR="00496169" w:rsidDel="009A6325" w:rsidRDefault="00496169">
      <w:pPr>
        <w:pStyle w:val="TOC2"/>
        <w:tabs>
          <w:tab w:val="right" w:leader="dot" w:pos="9350"/>
        </w:tabs>
        <w:rPr>
          <w:del w:id="100" w:author="Carol Nichols" w:date="2018-01-15T21:32:00Z"/>
          <w:rFonts w:asciiTheme="minorHAnsi" w:eastAsiaTheme="minorEastAsia" w:hAnsiTheme="minorHAnsi" w:cstheme="minorBidi"/>
          <w:noProof/>
          <w:sz w:val="22"/>
          <w:szCs w:val="22"/>
        </w:rPr>
      </w:pPr>
      <w:del w:id="101" w:author="Carol Nichols" w:date="2018-01-15T21:32:00Z">
        <w:r w:rsidRPr="009A6325" w:rsidDel="009A6325">
          <w:rPr>
            <w:rPrChange w:id="102" w:author="Carol Nichols" w:date="2018-01-15T21:32:00Z">
              <w:rPr>
                <w:rStyle w:val="Hyperlink"/>
                <w:noProof/>
              </w:rPr>
            </w:rPrChange>
          </w:rPr>
          <w:delText>Boxes Enable Recursive Types</w:delText>
        </w:r>
        <w:r w:rsidDel="009A6325">
          <w:rPr>
            <w:noProof/>
            <w:webHidden/>
          </w:rPr>
          <w:tab/>
          <w:delText>4</w:delText>
        </w:r>
      </w:del>
    </w:p>
    <w:p w14:paraId="56EE3CA2" w14:textId="77777777" w:rsidR="00496169" w:rsidDel="009A6325" w:rsidRDefault="00496169">
      <w:pPr>
        <w:pStyle w:val="TOC3"/>
        <w:tabs>
          <w:tab w:val="right" w:leader="dot" w:pos="9350"/>
        </w:tabs>
        <w:rPr>
          <w:del w:id="103" w:author="Carol Nichols" w:date="2018-01-15T21:32:00Z"/>
          <w:rFonts w:asciiTheme="minorHAnsi" w:eastAsiaTheme="minorEastAsia" w:hAnsiTheme="minorHAnsi" w:cstheme="minorBidi"/>
          <w:noProof/>
          <w:sz w:val="22"/>
          <w:szCs w:val="22"/>
        </w:rPr>
      </w:pPr>
      <w:del w:id="104" w:author="Carol Nichols" w:date="2018-01-15T21:32:00Z">
        <w:r w:rsidRPr="009A6325" w:rsidDel="009A6325">
          <w:rPr>
            <w:rPrChange w:id="105" w:author="Carol Nichols" w:date="2018-01-15T21:32:00Z">
              <w:rPr>
                <w:rStyle w:val="Hyperlink"/>
                <w:noProof/>
              </w:rPr>
            </w:rPrChange>
          </w:rPr>
          <w:delText>More Information About the Cons List</w:delText>
        </w:r>
        <w:r w:rsidDel="009A6325">
          <w:rPr>
            <w:noProof/>
            <w:webHidden/>
          </w:rPr>
          <w:tab/>
          <w:delText>4</w:delText>
        </w:r>
      </w:del>
    </w:p>
    <w:p w14:paraId="0C98F9A8" w14:textId="77777777" w:rsidR="00496169" w:rsidDel="009A6325" w:rsidRDefault="00496169">
      <w:pPr>
        <w:pStyle w:val="TOC3"/>
        <w:tabs>
          <w:tab w:val="right" w:leader="dot" w:pos="9350"/>
        </w:tabs>
        <w:rPr>
          <w:del w:id="106" w:author="Carol Nichols" w:date="2018-01-15T21:32:00Z"/>
          <w:rFonts w:asciiTheme="minorHAnsi" w:eastAsiaTheme="minorEastAsia" w:hAnsiTheme="minorHAnsi" w:cstheme="minorBidi"/>
          <w:noProof/>
          <w:sz w:val="22"/>
          <w:szCs w:val="22"/>
        </w:rPr>
      </w:pPr>
      <w:del w:id="107" w:author="Carol Nichols" w:date="2018-01-15T21:32:00Z">
        <w:r w:rsidRPr="009A6325" w:rsidDel="009A6325">
          <w:rPr>
            <w:rPrChange w:id="108" w:author="Carol Nichols" w:date="2018-01-15T21:32:00Z">
              <w:rPr>
                <w:rStyle w:val="Hyperlink"/>
                <w:noProof/>
              </w:rPr>
            </w:rPrChange>
          </w:rPr>
          <w:delText>Computing the Size of a Non-Recursive Type</w:delText>
        </w:r>
        <w:r w:rsidDel="009A6325">
          <w:rPr>
            <w:noProof/>
            <w:webHidden/>
          </w:rPr>
          <w:tab/>
          <w:delText>6</w:delText>
        </w:r>
      </w:del>
    </w:p>
    <w:p w14:paraId="63AE5D99" w14:textId="77777777" w:rsidR="00496169" w:rsidDel="009A6325" w:rsidRDefault="00496169">
      <w:pPr>
        <w:pStyle w:val="TOC2"/>
        <w:tabs>
          <w:tab w:val="right" w:leader="dot" w:pos="9350"/>
        </w:tabs>
        <w:rPr>
          <w:del w:id="109" w:author="Carol Nichols" w:date="2018-01-15T21:32:00Z"/>
          <w:rFonts w:asciiTheme="minorHAnsi" w:eastAsiaTheme="minorEastAsia" w:hAnsiTheme="minorHAnsi" w:cstheme="minorBidi"/>
          <w:noProof/>
          <w:sz w:val="22"/>
          <w:szCs w:val="22"/>
        </w:rPr>
      </w:pPr>
      <w:del w:id="110" w:author="Carol Nichols" w:date="2018-01-15T21:32:00Z">
        <w:r w:rsidRPr="009A6325" w:rsidDel="009A6325">
          <w:rPr>
            <w:rPrChange w:id="111" w:author="Carol Nichols" w:date="2018-01-15T21:32:00Z">
              <w:rPr>
                <w:rStyle w:val="Hyperlink"/>
                <w:noProof/>
              </w:rPr>
            </w:rPrChange>
          </w:rPr>
          <w:delText>Using Box&lt;T&gt; to Get a Recursive Type with a Known Size</w:delText>
        </w:r>
        <w:r w:rsidDel="009A6325">
          <w:rPr>
            <w:noProof/>
            <w:webHidden/>
          </w:rPr>
          <w:tab/>
          <w:delText>8</w:delText>
        </w:r>
      </w:del>
    </w:p>
    <w:p w14:paraId="33499FEF" w14:textId="77777777" w:rsidR="00496169" w:rsidDel="009A6325" w:rsidRDefault="00496169">
      <w:pPr>
        <w:pStyle w:val="TOC2"/>
        <w:tabs>
          <w:tab w:val="right" w:leader="dot" w:pos="9350"/>
        </w:tabs>
        <w:rPr>
          <w:del w:id="112" w:author="Carol Nichols" w:date="2018-01-15T21:32:00Z"/>
          <w:rFonts w:asciiTheme="minorHAnsi" w:eastAsiaTheme="minorEastAsia" w:hAnsiTheme="minorHAnsi" w:cstheme="minorBidi"/>
          <w:noProof/>
          <w:sz w:val="22"/>
          <w:szCs w:val="22"/>
        </w:rPr>
      </w:pPr>
      <w:del w:id="113" w:author="Carol Nichols" w:date="2018-01-15T21:32:00Z">
        <w:r w:rsidRPr="009A6325" w:rsidDel="009A6325">
          <w:rPr>
            <w:rPrChange w:id="114" w:author="Carol Nichols" w:date="2018-01-15T21:32:00Z">
              <w:rPr>
                <w:rStyle w:val="Hyperlink"/>
                <w:noProof/>
              </w:rPr>
            </w:rPrChange>
          </w:rPr>
          <w:delText>Treating Smart Pointers like Regular References with the Deref Trait</w:delText>
        </w:r>
        <w:r w:rsidDel="009A6325">
          <w:rPr>
            <w:noProof/>
            <w:webHidden/>
          </w:rPr>
          <w:tab/>
          <w:delText>10</w:delText>
        </w:r>
      </w:del>
    </w:p>
    <w:p w14:paraId="2A895623" w14:textId="77777777" w:rsidR="00496169" w:rsidDel="009A6325" w:rsidRDefault="00496169">
      <w:pPr>
        <w:pStyle w:val="TOC2"/>
        <w:tabs>
          <w:tab w:val="right" w:leader="dot" w:pos="9350"/>
        </w:tabs>
        <w:rPr>
          <w:del w:id="115" w:author="Carol Nichols" w:date="2018-01-15T21:32:00Z"/>
          <w:rFonts w:asciiTheme="minorHAnsi" w:eastAsiaTheme="minorEastAsia" w:hAnsiTheme="minorHAnsi" w:cstheme="minorBidi"/>
          <w:noProof/>
          <w:sz w:val="22"/>
          <w:szCs w:val="22"/>
        </w:rPr>
      </w:pPr>
      <w:del w:id="116" w:author="Carol Nichols" w:date="2018-01-15T21:32:00Z">
        <w:r w:rsidRPr="009A6325" w:rsidDel="009A6325">
          <w:rPr>
            <w:rPrChange w:id="117" w:author="Carol Nichols" w:date="2018-01-15T21:32:00Z">
              <w:rPr>
                <w:rStyle w:val="Hyperlink"/>
                <w:noProof/>
              </w:rPr>
            </w:rPrChange>
          </w:rPr>
          <w:delText>Following the Pointer to the Value with *</w:delText>
        </w:r>
        <w:r w:rsidDel="009A6325">
          <w:rPr>
            <w:noProof/>
            <w:webHidden/>
          </w:rPr>
          <w:tab/>
          <w:delText>11</w:delText>
        </w:r>
      </w:del>
    </w:p>
    <w:p w14:paraId="71BA4D09" w14:textId="77777777" w:rsidR="00496169" w:rsidDel="009A6325" w:rsidRDefault="00496169">
      <w:pPr>
        <w:pStyle w:val="TOC2"/>
        <w:tabs>
          <w:tab w:val="right" w:leader="dot" w:pos="9350"/>
        </w:tabs>
        <w:rPr>
          <w:del w:id="118" w:author="Carol Nichols" w:date="2018-01-15T21:32:00Z"/>
          <w:rFonts w:asciiTheme="minorHAnsi" w:eastAsiaTheme="minorEastAsia" w:hAnsiTheme="minorHAnsi" w:cstheme="minorBidi"/>
          <w:noProof/>
          <w:sz w:val="22"/>
          <w:szCs w:val="22"/>
        </w:rPr>
      </w:pPr>
      <w:del w:id="119" w:author="Carol Nichols" w:date="2018-01-15T21:32:00Z">
        <w:r w:rsidRPr="009A6325" w:rsidDel="009A6325">
          <w:rPr>
            <w:rPrChange w:id="120" w:author="Carol Nichols" w:date="2018-01-15T21:32:00Z">
              <w:rPr>
                <w:rStyle w:val="Hyperlink"/>
                <w:noProof/>
              </w:rPr>
            </w:rPrChange>
          </w:rPr>
          <w:delText>Using Box&lt;T&gt; Like a Reference</w:delText>
        </w:r>
        <w:r w:rsidDel="009A6325">
          <w:rPr>
            <w:noProof/>
            <w:webHidden/>
          </w:rPr>
          <w:tab/>
          <w:delText>11</w:delText>
        </w:r>
      </w:del>
    </w:p>
    <w:p w14:paraId="132A47AF" w14:textId="77777777" w:rsidR="00496169" w:rsidDel="009A6325" w:rsidRDefault="00496169">
      <w:pPr>
        <w:pStyle w:val="TOC2"/>
        <w:tabs>
          <w:tab w:val="right" w:leader="dot" w:pos="9350"/>
        </w:tabs>
        <w:rPr>
          <w:del w:id="121" w:author="Carol Nichols" w:date="2018-01-15T21:32:00Z"/>
          <w:rFonts w:asciiTheme="minorHAnsi" w:eastAsiaTheme="minorEastAsia" w:hAnsiTheme="minorHAnsi" w:cstheme="minorBidi"/>
          <w:noProof/>
          <w:sz w:val="22"/>
          <w:szCs w:val="22"/>
        </w:rPr>
      </w:pPr>
      <w:del w:id="122" w:author="Carol Nichols" w:date="2018-01-15T21:32:00Z">
        <w:r w:rsidRPr="009A6325" w:rsidDel="009A6325">
          <w:rPr>
            <w:rPrChange w:id="123" w:author="Carol Nichols" w:date="2018-01-15T21:32:00Z">
              <w:rPr>
                <w:rStyle w:val="Hyperlink"/>
                <w:noProof/>
              </w:rPr>
            </w:rPrChange>
          </w:rPr>
          <w:delText>Defining Our Own Smart Pointer</w:delText>
        </w:r>
        <w:r w:rsidDel="009A6325">
          <w:rPr>
            <w:noProof/>
            <w:webHidden/>
          </w:rPr>
          <w:tab/>
          <w:delText>12</w:delText>
        </w:r>
      </w:del>
    </w:p>
    <w:p w14:paraId="580CD053" w14:textId="77777777" w:rsidR="00496169" w:rsidDel="009A6325" w:rsidRDefault="00496169">
      <w:pPr>
        <w:pStyle w:val="TOC1"/>
        <w:tabs>
          <w:tab w:val="right" w:leader="dot" w:pos="9350"/>
        </w:tabs>
        <w:rPr>
          <w:del w:id="124" w:author="Carol Nichols" w:date="2018-01-15T21:32:00Z"/>
          <w:rFonts w:asciiTheme="minorHAnsi" w:eastAsiaTheme="minorEastAsia" w:hAnsiTheme="minorHAnsi" w:cstheme="minorBidi"/>
          <w:noProof/>
          <w:sz w:val="22"/>
          <w:szCs w:val="22"/>
        </w:rPr>
      </w:pPr>
      <w:del w:id="125" w:author="Carol Nichols" w:date="2018-01-15T21:32:00Z">
        <w:r w:rsidRPr="009A6325" w:rsidDel="009A6325">
          <w:rPr>
            <w:rPrChange w:id="126" w:author="Carol Nichols" w:date="2018-01-15T21:32:00Z">
              <w:rPr>
                <w:rStyle w:val="Hyperlink"/>
                <w:noProof/>
              </w:rPr>
            </w:rPrChange>
          </w:rPr>
          <w:delText xml:space="preserve">Treating a Type Like a Reference by Implementing the Deref Trait </w:delText>
        </w:r>
        <w:r w:rsidDel="009A6325">
          <w:rPr>
            <w:noProof/>
            <w:webHidden/>
          </w:rPr>
          <w:tab/>
          <w:delText>13</w:delText>
        </w:r>
      </w:del>
    </w:p>
    <w:p w14:paraId="7EA0F27D" w14:textId="77777777" w:rsidR="00496169" w:rsidDel="009A6325" w:rsidRDefault="00496169">
      <w:pPr>
        <w:pStyle w:val="TOC2"/>
        <w:tabs>
          <w:tab w:val="right" w:leader="dot" w:pos="9350"/>
        </w:tabs>
        <w:rPr>
          <w:del w:id="127" w:author="Carol Nichols" w:date="2018-01-15T21:32:00Z"/>
          <w:rFonts w:asciiTheme="minorHAnsi" w:eastAsiaTheme="minorEastAsia" w:hAnsiTheme="minorHAnsi" w:cstheme="minorBidi"/>
          <w:noProof/>
          <w:sz w:val="22"/>
          <w:szCs w:val="22"/>
        </w:rPr>
      </w:pPr>
      <w:del w:id="128" w:author="Carol Nichols" w:date="2018-01-15T21:32:00Z">
        <w:r w:rsidRPr="009A6325" w:rsidDel="009A6325">
          <w:rPr>
            <w:rPrChange w:id="129" w:author="Carol Nichols" w:date="2018-01-15T21:32:00Z">
              <w:rPr>
                <w:rStyle w:val="Hyperlink"/>
                <w:noProof/>
              </w:rPr>
            </w:rPrChange>
          </w:rPr>
          <w:delText>Implicit Deref Coercions with Functions and Methods</w:delText>
        </w:r>
        <w:r w:rsidDel="009A6325">
          <w:rPr>
            <w:noProof/>
            <w:webHidden/>
          </w:rPr>
          <w:tab/>
          <w:delText>15</w:delText>
        </w:r>
      </w:del>
    </w:p>
    <w:p w14:paraId="7F83ACA7" w14:textId="77777777" w:rsidR="00496169" w:rsidDel="009A6325" w:rsidRDefault="00496169">
      <w:pPr>
        <w:pStyle w:val="TOC2"/>
        <w:tabs>
          <w:tab w:val="right" w:leader="dot" w:pos="9350"/>
        </w:tabs>
        <w:rPr>
          <w:del w:id="130" w:author="Carol Nichols" w:date="2018-01-15T21:32:00Z"/>
          <w:rFonts w:asciiTheme="minorHAnsi" w:eastAsiaTheme="minorEastAsia" w:hAnsiTheme="minorHAnsi" w:cstheme="minorBidi"/>
          <w:noProof/>
          <w:sz w:val="22"/>
          <w:szCs w:val="22"/>
        </w:rPr>
      </w:pPr>
      <w:del w:id="131" w:author="Carol Nichols" w:date="2018-01-15T21:32:00Z">
        <w:r w:rsidRPr="009A6325" w:rsidDel="009A6325">
          <w:rPr>
            <w:rPrChange w:id="132" w:author="Carol Nichols" w:date="2018-01-15T21:32:00Z">
              <w:rPr>
                <w:rStyle w:val="Hyperlink"/>
                <w:noProof/>
              </w:rPr>
            </w:rPrChange>
          </w:rPr>
          <w:delText>How Deref Coercion Interacts with Mutability</w:delText>
        </w:r>
        <w:r w:rsidDel="009A6325">
          <w:rPr>
            <w:noProof/>
            <w:webHidden/>
          </w:rPr>
          <w:tab/>
          <w:delText>18</w:delText>
        </w:r>
      </w:del>
    </w:p>
    <w:p w14:paraId="79837D9F" w14:textId="77777777" w:rsidR="00496169" w:rsidDel="009A6325" w:rsidRDefault="00496169">
      <w:pPr>
        <w:pStyle w:val="TOC2"/>
        <w:tabs>
          <w:tab w:val="right" w:leader="dot" w:pos="9350"/>
        </w:tabs>
        <w:rPr>
          <w:del w:id="133" w:author="Carol Nichols" w:date="2018-01-15T21:32:00Z"/>
          <w:rFonts w:asciiTheme="minorHAnsi" w:eastAsiaTheme="minorEastAsia" w:hAnsiTheme="minorHAnsi" w:cstheme="minorBidi"/>
          <w:noProof/>
          <w:sz w:val="22"/>
          <w:szCs w:val="22"/>
        </w:rPr>
      </w:pPr>
      <w:del w:id="134" w:author="Carol Nichols" w:date="2018-01-15T21:32:00Z">
        <w:r w:rsidRPr="009A6325" w:rsidDel="009A6325">
          <w:rPr>
            <w:rPrChange w:id="135" w:author="Carol Nichols" w:date="2018-01-15T21:32:00Z">
              <w:rPr>
                <w:rStyle w:val="Hyperlink"/>
                <w:noProof/>
              </w:rPr>
            </w:rPrChange>
          </w:rPr>
          <w:delText>The Drop Trait Runs Code on Cleanup</w:delText>
        </w:r>
        <w:r w:rsidDel="009A6325">
          <w:rPr>
            <w:noProof/>
            <w:webHidden/>
          </w:rPr>
          <w:tab/>
          <w:delText>18</w:delText>
        </w:r>
      </w:del>
    </w:p>
    <w:p w14:paraId="44773FD0" w14:textId="77777777" w:rsidR="00496169" w:rsidDel="009A6325" w:rsidRDefault="00496169">
      <w:pPr>
        <w:pStyle w:val="TOC2"/>
        <w:tabs>
          <w:tab w:val="right" w:leader="dot" w:pos="9350"/>
        </w:tabs>
        <w:rPr>
          <w:del w:id="136" w:author="Carol Nichols" w:date="2018-01-15T21:32:00Z"/>
          <w:rFonts w:asciiTheme="minorHAnsi" w:eastAsiaTheme="minorEastAsia" w:hAnsiTheme="minorHAnsi" w:cstheme="minorBidi"/>
          <w:noProof/>
          <w:sz w:val="22"/>
          <w:szCs w:val="22"/>
        </w:rPr>
      </w:pPr>
      <w:del w:id="137" w:author="Carol Nichols" w:date="2018-01-15T21:32:00Z">
        <w:r w:rsidRPr="009A6325" w:rsidDel="009A6325">
          <w:rPr>
            <w:rPrChange w:id="138" w:author="Carol Nichols" w:date="2018-01-15T21:32:00Z">
              <w:rPr>
                <w:rStyle w:val="Hyperlink"/>
                <w:noProof/>
              </w:rPr>
            </w:rPrChange>
          </w:rPr>
          <w:delText>Dropping a Value Early with std::mem::drop</w:delText>
        </w:r>
        <w:r w:rsidDel="009A6325">
          <w:rPr>
            <w:noProof/>
            <w:webHidden/>
          </w:rPr>
          <w:tab/>
          <w:delText>20</w:delText>
        </w:r>
      </w:del>
    </w:p>
    <w:p w14:paraId="2DD7DC90" w14:textId="77777777" w:rsidR="00496169" w:rsidDel="009A6325" w:rsidRDefault="00496169">
      <w:pPr>
        <w:pStyle w:val="TOC1"/>
        <w:tabs>
          <w:tab w:val="right" w:leader="dot" w:pos="9350"/>
        </w:tabs>
        <w:rPr>
          <w:del w:id="139" w:author="Carol Nichols" w:date="2018-01-15T21:32:00Z"/>
          <w:rFonts w:asciiTheme="minorHAnsi" w:eastAsiaTheme="minorEastAsia" w:hAnsiTheme="minorHAnsi" w:cstheme="minorBidi"/>
          <w:noProof/>
          <w:sz w:val="22"/>
          <w:szCs w:val="22"/>
        </w:rPr>
      </w:pPr>
      <w:del w:id="140" w:author="Carol Nichols" w:date="2018-01-15T21:32:00Z">
        <w:r w:rsidRPr="009A6325" w:rsidDel="009A6325">
          <w:rPr>
            <w:rPrChange w:id="141" w:author="Carol Nichols" w:date="2018-01-15T21:32:00Z">
              <w:rPr>
                <w:rStyle w:val="Hyperlink"/>
                <w:noProof/>
              </w:rPr>
            </w:rPrChange>
          </w:rPr>
          <w:delText>Rc&lt;T&gt;, the Reference Counted Smart Pointer</w:delText>
        </w:r>
        <w:r w:rsidDel="009A6325">
          <w:rPr>
            <w:noProof/>
            <w:webHidden/>
          </w:rPr>
          <w:tab/>
          <w:delText>22</w:delText>
        </w:r>
      </w:del>
    </w:p>
    <w:p w14:paraId="4D355D86" w14:textId="77777777" w:rsidR="00496169" w:rsidDel="009A6325" w:rsidRDefault="00496169">
      <w:pPr>
        <w:pStyle w:val="TOC2"/>
        <w:tabs>
          <w:tab w:val="right" w:leader="dot" w:pos="9350"/>
        </w:tabs>
        <w:rPr>
          <w:del w:id="142" w:author="Carol Nichols" w:date="2018-01-15T21:32:00Z"/>
          <w:rFonts w:asciiTheme="minorHAnsi" w:eastAsiaTheme="minorEastAsia" w:hAnsiTheme="minorHAnsi" w:cstheme="minorBidi"/>
          <w:noProof/>
          <w:sz w:val="22"/>
          <w:szCs w:val="22"/>
        </w:rPr>
      </w:pPr>
      <w:del w:id="143" w:author="Carol Nichols" w:date="2018-01-15T21:32:00Z">
        <w:r w:rsidRPr="009A6325" w:rsidDel="009A6325">
          <w:rPr>
            <w:rPrChange w:id="144" w:author="Carol Nichols" w:date="2018-01-15T21:32:00Z">
              <w:rPr>
                <w:rStyle w:val="Hyperlink"/>
                <w:noProof/>
              </w:rPr>
            </w:rPrChange>
          </w:rPr>
          <w:delText>Using Rc&lt;T&gt; to Share Data</w:delText>
        </w:r>
        <w:r w:rsidDel="009A6325">
          <w:rPr>
            <w:noProof/>
            <w:webHidden/>
          </w:rPr>
          <w:tab/>
          <w:delText>23</w:delText>
        </w:r>
      </w:del>
    </w:p>
    <w:p w14:paraId="1351B606" w14:textId="77777777" w:rsidR="00496169" w:rsidDel="009A6325" w:rsidRDefault="00496169">
      <w:pPr>
        <w:pStyle w:val="TOC2"/>
        <w:tabs>
          <w:tab w:val="right" w:leader="dot" w:pos="9350"/>
        </w:tabs>
        <w:rPr>
          <w:del w:id="145" w:author="Carol Nichols" w:date="2018-01-15T21:32:00Z"/>
          <w:rFonts w:asciiTheme="minorHAnsi" w:eastAsiaTheme="minorEastAsia" w:hAnsiTheme="minorHAnsi" w:cstheme="minorBidi"/>
          <w:noProof/>
          <w:sz w:val="22"/>
          <w:szCs w:val="22"/>
        </w:rPr>
      </w:pPr>
      <w:del w:id="146" w:author="Carol Nichols" w:date="2018-01-15T21:32:00Z">
        <w:r w:rsidRPr="009A6325" w:rsidDel="009A6325">
          <w:rPr>
            <w:rPrChange w:id="147" w:author="Carol Nichols" w:date="2018-01-15T21:32:00Z">
              <w:rPr>
                <w:rStyle w:val="Hyperlink"/>
                <w:noProof/>
              </w:rPr>
            </w:rPrChange>
          </w:rPr>
          <w:delText>Cloning an Rc&lt;T&gt; Increases the Reference Count</w:delText>
        </w:r>
        <w:r w:rsidDel="009A6325">
          <w:rPr>
            <w:noProof/>
            <w:webHidden/>
          </w:rPr>
          <w:tab/>
          <w:delText>26</w:delText>
        </w:r>
      </w:del>
    </w:p>
    <w:p w14:paraId="40C0BD93" w14:textId="77777777" w:rsidR="00496169" w:rsidDel="009A6325" w:rsidRDefault="00496169">
      <w:pPr>
        <w:pStyle w:val="TOC1"/>
        <w:tabs>
          <w:tab w:val="right" w:leader="dot" w:pos="9350"/>
        </w:tabs>
        <w:rPr>
          <w:del w:id="148" w:author="Carol Nichols" w:date="2018-01-15T21:32:00Z"/>
          <w:rFonts w:asciiTheme="minorHAnsi" w:eastAsiaTheme="minorEastAsia" w:hAnsiTheme="minorHAnsi" w:cstheme="minorBidi"/>
          <w:noProof/>
          <w:sz w:val="22"/>
          <w:szCs w:val="22"/>
        </w:rPr>
      </w:pPr>
      <w:del w:id="149" w:author="Carol Nichols" w:date="2018-01-15T21:32:00Z">
        <w:r w:rsidRPr="009A6325" w:rsidDel="009A6325">
          <w:rPr>
            <w:rPrChange w:id="150" w:author="Carol Nichols" w:date="2018-01-15T21:32:00Z">
              <w:rPr>
                <w:rStyle w:val="Hyperlink"/>
                <w:noProof/>
              </w:rPr>
            </w:rPrChange>
          </w:rPr>
          <w:delText>RefCell&lt;T&gt; and the Interior Mutability Pattern</w:delText>
        </w:r>
        <w:r w:rsidDel="009A6325">
          <w:rPr>
            <w:noProof/>
            <w:webHidden/>
          </w:rPr>
          <w:tab/>
          <w:delText>27</w:delText>
        </w:r>
      </w:del>
    </w:p>
    <w:p w14:paraId="3D358F7D" w14:textId="77777777" w:rsidR="00496169" w:rsidDel="009A6325" w:rsidRDefault="00496169">
      <w:pPr>
        <w:pStyle w:val="TOC2"/>
        <w:tabs>
          <w:tab w:val="right" w:leader="dot" w:pos="9350"/>
        </w:tabs>
        <w:rPr>
          <w:del w:id="151" w:author="Carol Nichols" w:date="2018-01-15T21:32:00Z"/>
          <w:rFonts w:asciiTheme="minorHAnsi" w:eastAsiaTheme="minorEastAsia" w:hAnsiTheme="minorHAnsi" w:cstheme="minorBidi"/>
          <w:noProof/>
          <w:sz w:val="22"/>
          <w:szCs w:val="22"/>
        </w:rPr>
      </w:pPr>
      <w:del w:id="152" w:author="Carol Nichols" w:date="2018-01-15T21:32:00Z">
        <w:r w:rsidRPr="009A6325" w:rsidDel="009A6325">
          <w:rPr>
            <w:rPrChange w:id="153" w:author="Carol Nichols" w:date="2018-01-15T21:32:00Z">
              <w:rPr>
                <w:rStyle w:val="Hyperlink"/>
                <w:noProof/>
              </w:rPr>
            </w:rPrChange>
          </w:rPr>
          <w:delText>Enforcing Borrowing Rules at Runtime with RefCell&lt;T&gt;</w:delText>
        </w:r>
        <w:r w:rsidDel="009A6325">
          <w:rPr>
            <w:noProof/>
            <w:webHidden/>
          </w:rPr>
          <w:tab/>
          <w:delText>28</w:delText>
        </w:r>
      </w:del>
    </w:p>
    <w:p w14:paraId="4ACE7524" w14:textId="77777777" w:rsidR="00496169" w:rsidDel="009A6325" w:rsidRDefault="00496169">
      <w:pPr>
        <w:pStyle w:val="TOC2"/>
        <w:tabs>
          <w:tab w:val="right" w:leader="dot" w:pos="9350"/>
        </w:tabs>
        <w:rPr>
          <w:del w:id="154" w:author="Carol Nichols" w:date="2018-01-15T21:32:00Z"/>
          <w:rFonts w:asciiTheme="minorHAnsi" w:eastAsiaTheme="minorEastAsia" w:hAnsiTheme="minorHAnsi" w:cstheme="minorBidi"/>
          <w:noProof/>
          <w:sz w:val="22"/>
          <w:szCs w:val="22"/>
        </w:rPr>
      </w:pPr>
      <w:del w:id="155" w:author="Carol Nichols" w:date="2018-01-15T21:32:00Z">
        <w:r w:rsidRPr="009A6325" w:rsidDel="009A6325">
          <w:rPr>
            <w:rPrChange w:id="156" w:author="Carol Nichols" w:date="2018-01-15T21:32:00Z">
              <w:rPr>
                <w:rStyle w:val="Hyperlink"/>
                <w:noProof/>
              </w:rPr>
            </w:rPrChange>
          </w:rPr>
          <w:delText>Interior Mutability: A Mutable Borrow to an Immutable Value</w:delText>
        </w:r>
        <w:r w:rsidDel="009A6325">
          <w:rPr>
            <w:noProof/>
            <w:webHidden/>
          </w:rPr>
          <w:tab/>
          <w:delText>29</w:delText>
        </w:r>
      </w:del>
    </w:p>
    <w:p w14:paraId="6D70D1E6" w14:textId="77777777" w:rsidR="00496169" w:rsidDel="009A6325" w:rsidRDefault="00496169">
      <w:pPr>
        <w:pStyle w:val="TOC2"/>
        <w:tabs>
          <w:tab w:val="right" w:leader="dot" w:pos="9350"/>
        </w:tabs>
        <w:rPr>
          <w:del w:id="157" w:author="Carol Nichols" w:date="2018-01-15T21:32:00Z"/>
          <w:rFonts w:asciiTheme="minorHAnsi" w:eastAsiaTheme="minorEastAsia" w:hAnsiTheme="minorHAnsi" w:cstheme="minorBidi"/>
          <w:noProof/>
          <w:sz w:val="22"/>
          <w:szCs w:val="22"/>
        </w:rPr>
      </w:pPr>
      <w:del w:id="158" w:author="Carol Nichols" w:date="2018-01-15T21:32:00Z">
        <w:r w:rsidRPr="009A6325" w:rsidDel="009A6325">
          <w:rPr>
            <w:rPrChange w:id="159" w:author="Carol Nichols" w:date="2018-01-15T21:32:00Z">
              <w:rPr>
                <w:rStyle w:val="Hyperlink"/>
                <w:noProof/>
              </w:rPr>
            </w:rPrChange>
          </w:rPr>
          <w:delText>A Use Case for Interior Mutability: Mock Objects</w:delText>
        </w:r>
        <w:r w:rsidDel="009A6325">
          <w:rPr>
            <w:noProof/>
            <w:webHidden/>
          </w:rPr>
          <w:tab/>
          <w:delText>30</w:delText>
        </w:r>
      </w:del>
    </w:p>
    <w:p w14:paraId="1C314D02" w14:textId="77777777" w:rsidR="00496169" w:rsidDel="009A6325" w:rsidRDefault="00496169">
      <w:pPr>
        <w:pStyle w:val="TOC2"/>
        <w:tabs>
          <w:tab w:val="right" w:leader="dot" w:pos="9350"/>
        </w:tabs>
        <w:rPr>
          <w:del w:id="160" w:author="Carol Nichols" w:date="2018-01-15T21:32:00Z"/>
          <w:rFonts w:asciiTheme="minorHAnsi" w:eastAsiaTheme="minorEastAsia" w:hAnsiTheme="minorHAnsi" w:cstheme="minorBidi"/>
          <w:noProof/>
          <w:sz w:val="22"/>
          <w:szCs w:val="22"/>
        </w:rPr>
      </w:pPr>
      <w:del w:id="161" w:author="Carol Nichols" w:date="2018-01-15T21:32:00Z">
        <w:r w:rsidRPr="009A6325" w:rsidDel="009A6325">
          <w:rPr>
            <w:rPrChange w:id="162" w:author="Carol Nichols" w:date="2018-01-15T21:32:00Z">
              <w:rPr>
                <w:rStyle w:val="Hyperlink"/>
                <w:noProof/>
              </w:rPr>
            </w:rPrChange>
          </w:rPr>
          <w:delText>RefCell&lt;T&gt; Keeps Track of Borrows at Runtime</w:delText>
        </w:r>
        <w:r w:rsidDel="009A6325">
          <w:rPr>
            <w:noProof/>
            <w:webHidden/>
          </w:rPr>
          <w:tab/>
          <w:delText>35</w:delText>
        </w:r>
      </w:del>
    </w:p>
    <w:p w14:paraId="2A64014C" w14:textId="77777777" w:rsidR="00496169" w:rsidDel="009A6325" w:rsidRDefault="00496169">
      <w:pPr>
        <w:pStyle w:val="TOC2"/>
        <w:tabs>
          <w:tab w:val="right" w:leader="dot" w:pos="9350"/>
        </w:tabs>
        <w:rPr>
          <w:del w:id="163" w:author="Carol Nichols" w:date="2018-01-15T21:32:00Z"/>
          <w:rFonts w:asciiTheme="minorHAnsi" w:eastAsiaTheme="minorEastAsia" w:hAnsiTheme="minorHAnsi" w:cstheme="minorBidi"/>
          <w:noProof/>
          <w:sz w:val="22"/>
          <w:szCs w:val="22"/>
        </w:rPr>
      </w:pPr>
      <w:del w:id="164" w:author="Carol Nichols" w:date="2018-01-15T21:32:00Z">
        <w:r w:rsidRPr="009A6325" w:rsidDel="009A6325">
          <w:rPr>
            <w:rPrChange w:id="165" w:author="Carol Nichols" w:date="2018-01-15T21:32:00Z">
              <w:rPr>
                <w:rStyle w:val="Hyperlink"/>
                <w:noProof/>
              </w:rPr>
            </w:rPrChange>
          </w:rPr>
          <w:delText>Having Multiple Owners of Mutable Data by Combining Rc&lt;T&gt; and RefCell&lt;T&gt;</w:delText>
        </w:r>
        <w:r w:rsidDel="009A6325">
          <w:rPr>
            <w:noProof/>
            <w:webHidden/>
          </w:rPr>
          <w:tab/>
          <w:delText>37</w:delText>
        </w:r>
      </w:del>
    </w:p>
    <w:p w14:paraId="59928398" w14:textId="77777777" w:rsidR="00496169" w:rsidDel="009A6325" w:rsidRDefault="00496169">
      <w:pPr>
        <w:pStyle w:val="TOC1"/>
        <w:tabs>
          <w:tab w:val="right" w:leader="dot" w:pos="9350"/>
        </w:tabs>
        <w:rPr>
          <w:del w:id="166" w:author="Carol Nichols" w:date="2018-01-15T21:32:00Z"/>
          <w:rFonts w:asciiTheme="minorHAnsi" w:eastAsiaTheme="minorEastAsia" w:hAnsiTheme="minorHAnsi" w:cstheme="minorBidi"/>
          <w:noProof/>
          <w:sz w:val="22"/>
          <w:szCs w:val="22"/>
        </w:rPr>
      </w:pPr>
      <w:del w:id="167" w:author="Carol Nichols" w:date="2018-01-15T21:32:00Z">
        <w:r w:rsidRPr="009A6325" w:rsidDel="009A6325">
          <w:rPr>
            <w:rPrChange w:id="168" w:author="Carol Nichols" w:date="2018-01-15T21:32:00Z">
              <w:rPr>
                <w:rStyle w:val="Hyperlink"/>
                <w:noProof/>
              </w:rPr>
            </w:rPrChange>
          </w:rPr>
          <w:delText>Reference Cycles Can Leak Memory</w:delText>
        </w:r>
        <w:r w:rsidDel="009A6325">
          <w:rPr>
            <w:noProof/>
            <w:webHidden/>
          </w:rPr>
          <w:tab/>
          <w:delText>39</w:delText>
        </w:r>
      </w:del>
    </w:p>
    <w:p w14:paraId="64CF46E4" w14:textId="77777777" w:rsidR="00496169" w:rsidDel="009A6325" w:rsidRDefault="00496169">
      <w:pPr>
        <w:pStyle w:val="TOC2"/>
        <w:tabs>
          <w:tab w:val="right" w:leader="dot" w:pos="9350"/>
        </w:tabs>
        <w:rPr>
          <w:del w:id="169" w:author="Carol Nichols" w:date="2018-01-15T21:32:00Z"/>
          <w:rFonts w:asciiTheme="minorHAnsi" w:eastAsiaTheme="minorEastAsia" w:hAnsiTheme="minorHAnsi" w:cstheme="minorBidi"/>
          <w:noProof/>
          <w:sz w:val="22"/>
          <w:szCs w:val="22"/>
        </w:rPr>
      </w:pPr>
      <w:del w:id="170" w:author="Carol Nichols" w:date="2018-01-15T21:32:00Z">
        <w:r w:rsidRPr="009A6325" w:rsidDel="009A6325">
          <w:rPr>
            <w:rPrChange w:id="171" w:author="Carol Nichols" w:date="2018-01-15T21:32:00Z">
              <w:rPr>
                <w:rStyle w:val="Hyperlink"/>
                <w:noProof/>
              </w:rPr>
            </w:rPrChange>
          </w:rPr>
          <w:delText>Creating a Reference Cycle</w:delText>
        </w:r>
        <w:r w:rsidDel="009A6325">
          <w:rPr>
            <w:noProof/>
            <w:webHidden/>
          </w:rPr>
          <w:tab/>
          <w:delText>39</w:delText>
        </w:r>
      </w:del>
    </w:p>
    <w:p w14:paraId="7EDF8F83" w14:textId="77777777" w:rsidR="00496169" w:rsidDel="009A6325" w:rsidRDefault="00496169">
      <w:pPr>
        <w:pStyle w:val="TOC2"/>
        <w:tabs>
          <w:tab w:val="right" w:leader="dot" w:pos="9350"/>
        </w:tabs>
        <w:rPr>
          <w:del w:id="172" w:author="Carol Nichols" w:date="2018-01-15T21:32:00Z"/>
          <w:rFonts w:asciiTheme="minorHAnsi" w:eastAsiaTheme="minorEastAsia" w:hAnsiTheme="minorHAnsi" w:cstheme="minorBidi"/>
          <w:noProof/>
          <w:sz w:val="22"/>
          <w:szCs w:val="22"/>
        </w:rPr>
      </w:pPr>
      <w:del w:id="173" w:author="Carol Nichols" w:date="2018-01-15T21:32:00Z">
        <w:r w:rsidRPr="009A6325" w:rsidDel="009A6325">
          <w:rPr>
            <w:rPrChange w:id="174" w:author="Carol Nichols" w:date="2018-01-15T21:32:00Z">
              <w:rPr>
                <w:rStyle w:val="Hyperlink"/>
                <w:noProof/>
              </w:rPr>
            </w:rPrChange>
          </w:rPr>
          <w:delText>Preventing Reference Cycles: Turn an Rc&lt;T&gt; into a Weak&lt;T&gt;</w:delText>
        </w:r>
        <w:r w:rsidDel="009A6325">
          <w:rPr>
            <w:noProof/>
            <w:webHidden/>
          </w:rPr>
          <w:tab/>
          <w:delText>42</w:delText>
        </w:r>
      </w:del>
    </w:p>
    <w:p w14:paraId="61918A00" w14:textId="77777777" w:rsidR="00496169" w:rsidDel="009A6325" w:rsidRDefault="00496169">
      <w:pPr>
        <w:pStyle w:val="TOC2"/>
        <w:tabs>
          <w:tab w:val="right" w:leader="dot" w:pos="9350"/>
        </w:tabs>
        <w:rPr>
          <w:del w:id="175" w:author="Carol Nichols" w:date="2018-01-15T21:32:00Z"/>
          <w:rFonts w:asciiTheme="minorHAnsi" w:eastAsiaTheme="minorEastAsia" w:hAnsiTheme="minorHAnsi" w:cstheme="minorBidi"/>
          <w:noProof/>
          <w:sz w:val="22"/>
          <w:szCs w:val="22"/>
        </w:rPr>
      </w:pPr>
      <w:del w:id="176" w:author="Carol Nichols" w:date="2018-01-15T21:32:00Z">
        <w:r w:rsidRPr="009A6325" w:rsidDel="009A6325">
          <w:rPr>
            <w:rPrChange w:id="177" w:author="Carol Nichols" w:date="2018-01-15T21:32:00Z">
              <w:rPr>
                <w:rStyle w:val="Hyperlink"/>
                <w:noProof/>
              </w:rPr>
            </w:rPrChange>
          </w:rPr>
          <w:delText>Creating a Tree Data Structure: a Node with Child Nodes</w:delText>
        </w:r>
        <w:r w:rsidDel="009A6325">
          <w:rPr>
            <w:noProof/>
            <w:webHidden/>
          </w:rPr>
          <w:tab/>
          <w:delText>43</w:delText>
        </w:r>
      </w:del>
    </w:p>
    <w:p w14:paraId="2768141E" w14:textId="77777777" w:rsidR="00496169" w:rsidDel="009A6325" w:rsidRDefault="00496169">
      <w:pPr>
        <w:pStyle w:val="TOC2"/>
        <w:tabs>
          <w:tab w:val="right" w:leader="dot" w:pos="9350"/>
        </w:tabs>
        <w:rPr>
          <w:del w:id="178" w:author="Carol Nichols" w:date="2018-01-15T21:32:00Z"/>
          <w:rFonts w:asciiTheme="minorHAnsi" w:eastAsiaTheme="minorEastAsia" w:hAnsiTheme="minorHAnsi" w:cstheme="minorBidi"/>
          <w:noProof/>
          <w:sz w:val="22"/>
          <w:szCs w:val="22"/>
        </w:rPr>
      </w:pPr>
      <w:del w:id="179" w:author="Carol Nichols" w:date="2018-01-15T21:32:00Z">
        <w:r w:rsidRPr="009A6325" w:rsidDel="009A6325">
          <w:rPr>
            <w:rPrChange w:id="180" w:author="Carol Nichols" w:date="2018-01-15T21:32:00Z">
              <w:rPr>
                <w:rStyle w:val="Hyperlink"/>
                <w:noProof/>
              </w:rPr>
            </w:rPrChange>
          </w:rPr>
          <w:delText>Adding a Reference from a Child to its Parent</w:delText>
        </w:r>
        <w:r w:rsidDel="009A6325">
          <w:rPr>
            <w:noProof/>
            <w:webHidden/>
          </w:rPr>
          <w:tab/>
          <w:delText>45</w:delText>
        </w:r>
      </w:del>
    </w:p>
    <w:p w14:paraId="5ED88EE0" w14:textId="77777777" w:rsidR="00496169" w:rsidDel="009A6325" w:rsidRDefault="00496169">
      <w:pPr>
        <w:pStyle w:val="TOC2"/>
        <w:tabs>
          <w:tab w:val="right" w:leader="dot" w:pos="9350"/>
        </w:tabs>
        <w:rPr>
          <w:del w:id="181" w:author="Carol Nichols" w:date="2018-01-15T21:32:00Z"/>
          <w:rFonts w:asciiTheme="minorHAnsi" w:eastAsiaTheme="minorEastAsia" w:hAnsiTheme="minorHAnsi" w:cstheme="minorBidi"/>
          <w:noProof/>
          <w:sz w:val="22"/>
          <w:szCs w:val="22"/>
        </w:rPr>
      </w:pPr>
      <w:del w:id="182" w:author="Carol Nichols" w:date="2018-01-15T21:32:00Z">
        <w:r w:rsidRPr="009A6325" w:rsidDel="009A6325">
          <w:rPr>
            <w:rPrChange w:id="183" w:author="Carol Nichols" w:date="2018-01-15T21:32:00Z">
              <w:rPr>
                <w:rStyle w:val="Hyperlink"/>
                <w:noProof/>
              </w:rPr>
            </w:rPrChange>
          </w:rPr>
          <w:delText>Visualizing Changes to strong_count and weak_count</w:delText>
        </w:r>
        <w:r w:rsidDel="009A6325">
          <w:rPr>
            <w:noProof/>
            <w:webHidden/>
          </w:rPr>
          <w:tab/>
          <w:delText>47</w:delText>
        </w:r>
      </w:del>
    </w:p>
    <w:p w14:paraId="34EE0842" w14:textId="77777777" w:rsidR="00496169" w:rsidDel="009A6325" w:rsidRDefault="00496169">
      <w:pPr>
        <w:pStyle w:val="TOC1"/>
        <w:tabs>
          <w:tab w:val="right" w:leader="dot" w:pos="9350"/>
        </w:tabs>
        <w:rPr>
          <w:del w:id="184" w:author="Carol Nichols" w:date="2018-01-15T21:32:00Z"/>
          <w:rFonts w:asciiTheme="minorHAnsi" w:eastAsiaTheme="minorEastAsia" w:hAnsiTheme="minorHAnsi" w:cstheme="minorBidi"/>
          <w:noProof/>
          <w:sz w:val="22"/>
          <w:szCs w:val="22"/>
        </w:rPr>
      </w:pPr>
      <w:del w:id="185" w:author="Carol Nichols" w:date="2018-01-15T21:32:00Z">
        <w:r w:rsidRPr="009A6325" w:rsidDel="009A6325">
          <w:rPr>
            <w:rPrChange w:id="186" w:author="Carol Nichols" w:date="2018-01-15T21:32:00Z">
              <w:rPr>
                <w:rStyle w:val="Hyperlink"/>
                <w:noProof/>
              </w:rPr>
            </w:rPrChange>
          </w:rPr>
          <w:delText>Summary</w:delText>
        </w:r>
        <w:r w:rsidDel="009A6325">
          <w:rPr>
            <w:noProof/>
            <w:webHidden/>
          </w:rPr>
          <w:tab/>
          <w:delText>49</w:delText>
        </w:r>
      </w:del>
    </w:p>
    <w:p w14:paraId="2ABFA07F" w14:textId="77777777" w:rsidR="00452382" w:rsidRDefault="007568D6" w:rsidP="00452382">
      <w:pPr>
        <w:pStyle w:val="ChapterStart"/>
      </w:pPr>
      <w:r>
        <w:fldChar w:fldCharType="end"/>
      </w:r>
      <w:del w:id="187" w:author="janelle" w:date="2017-12-14T12:42:00Z">
        <w:r w:rsidR="00452382" w:rsidDel="00CF72F0">
          <w:delText xml:space="preserve">Chapter </w:delText>
        </w:r>
      </w:del>
      <w:r w:rsidR="00452382">
        <w:t>15</w:t>
      </w:r>
    </w:p>
    <w:p w14:paraId="147CFDC8" w14:textId="77777777" w:rsidR="00957DBC" w:rsidRDefault="00957DBC" w:rsidP="00452382">
      <w:pPr>
        <w:pStyle w:val="ChapterTitle"/>
      </w:pPr>
      <w:r>
        <w:t>Smart Pointers</w:t>
      </w:r>
    </w:p>
    <w:p w14:paraId="1A20ACBD" w14:textId="77777777" w:rsidR="00C865DD" w:rsidRDefault="00957DBC">
      <w:pPr>
        <w:pStyle w:val="1stPara"/>
        <w:rPr>
          <w:ins w:id="188" w:author="janelle" w:date="2018-01-12T17:22:00Z"/>
        </w:rPr>
        <w:pPrChange w:id="189" w:author="AnneMarieW" w:date="2017-12-21T11:06:00Z">
          <w:pPr>
            <w:pStyle w:val="BodyFirst"/>
          </w:pPr>
        </w:pPrChange>
      </w:pPr>
      <w:r>
        <w:t>A </w:t>
      </w:r>
      <w:r w:rsidRPr="00452382">
        <w:rPr>
          <w:rStyle w:val="EmphasisItalic"/>
        </w:rPr>
        <w:t>pointer</w:t>
      </w:r>
      <w:r>
        <w:t> is a general concept for a variable that contains an address in</w:t>
      </w:r>
      <w:r w:rsidR="00452382">
        <w:t xml:space="preserve"> </w:t>
      </w:r>
      <w:r>
        <w:t>memory. This address refers to, or “points at</w:t>
      </w:r>
      <w:ins w:id="190" w:author="AnneMarieW" w:date="2017-12-18T13:34:00Z">
        <w:r w:rsidR="007A2147">
          <w:t>,</w:t>
        </w:r>
      </w:ins>
      <w:r>
        <w:t>”</w:t>
      </w:r>
      <w:del w:id="191" w:author="AnneMarieW" w:date="2017-12-18T13:34:00Z">
        <w:r w:rsidDel="007A2147">
          <w:delText>,</w:delText>
        </w:r>
      </w:del>
      <w:r>
        <w:t xml:space="preserve"> some other data. The most</w:t>
      </w:r>
      <w:r w:rsidR="00452382">
        <w:t xml:space="preserve"> </w:t>
      </w:r>
      <w:r>
        <w:t>common kind of pointer in Rust is a </w:t>
      </w:r>
      <w:r w:rsidRPr="00CD51D9">
        <w:t>reference</w:t>
      </w:r>
      <w:r>
        <w:t xml:space="preserve">, which </w:t>
      </w:r>
      <w:del w:id="192" w:author="AnneMarieW" w:date="2017-12-18T13:34:00Z">
        <w:r w:rsidDel="007A2147">
          <w:delText>we</w:delText>
        </w:r>
      </w:del>
      <w:ins w:id="193" w:author="AnneMarieW" w:date="2017-12-18T13:34:00Z">
        <w:r w:rsidR="007A2147">
          <w:t>you</w:t>
        </w:r>
      </w:ins>
      <w:r>
        <w:t xml:space="preserve"> learned about in</w:t>
      </w:r>
      <w:r w:rsidR="00452382">
        <w:t xml:space="preserve"> </w:t>
      </w:r>
      <w:r w:rsidRPr="00E41F5C">
        <w:rPr>
          <w:highlight w:val="yellow"/>
          <w:rPrChange w:id="194" w:author="janelle" w:date="2018-01-12T17:22:00Z">
            <w:rPr/>
          </w:rPrChange>
        </w:rPr>
        <w:t>Chapter 4</w:t>
      </w:r>
      <w:r>
        <w:t>. References are indicated by the </w:t>
      </w:r>
      <w:r w:rsidRPr="00452382">
        <w:rPr>
          <w:rStyle w:val="Literal"/>
        </w:rPr>
        <w:t>&amp;</w:t>
      </w:r>
      <w:r>
        <w:t xml:space="preserve"> symbol and </w:t>
      </w:r>
      <w:r>
        <w:lastRenderedPageBreak/>
        <w:t>borrow the value</w:t>
      </w:r>
      <w:del w:id="195" w:author="AnneMarieW" w:date="2017-12-18T13:34:00Z">
        <w:r w:rsidDel="007A2147">
          <w:delText xml:space="preserve"> that</w:delText>
        </w:r>
      </w:del>
      <w:r w:rsidR="00452382">
        <w:t xml:space="preserve"> </w:t>
      </w:r>
      <w:r>
        <w:t xml:space="preserve">they point to. They don’t have any special </w:t>
      </w:r>
      <w:ins w:id="196" w:author="AnneMarieW" w:date="2017-12-18T13:35:00Z">
        <w:r w:rsidR="006D0C2D">
          <w:t>cap</w:t>
        </w:r>
      </w:ins>
      <w:r>
        <w:t>abilities other than referring to</w:t>
      </w:r>
      <w:r w:rsidR="00452382">
        <w:t xml:space="preserve"> </w:t>
      </w:r>
      <w:r>
        <w:t>data</w:t>
      </w:r>
      <w:ins w:id="197" w:author="Liz Chadwick" w:date="2017-10-25T11:43:00Z">
        <w:del w:id="198" w:author="AnneMarieW" w:date="2017-12-18T13:36:00Z">
          <w:r w:rsidR="00CD51D9" w:rsidDel="006D0C2D">
            <w:delText>,</w:delText>
          </w:r>
        </w:del>
      </w:ins>
      <w:ins w:id="199" w:author="AnneMarieW" w:date="2017-12-18T13:36:00Z">
        <w:r w:rsidR="006D0C2D">
          <w:t xml:space="preserve">. </w:t>
        </w:r>
      </w:ins>
      <w:ins w:id="200" w:author="Liz Chadwick" w:date="2017-10-25T11:43:00Z">
        <w:del w:id="201" w:author="AnneMarieW" w:date="2017-12-18T13:36:00Z">
          <w:r w:rsidR="00CD51D9" w:rsidDel="006D0C2D">
            <w:delText xml:space="preserve"> and </w:delText>
          </w:r>
        </w:del>
      </w:ins>
      <w:del w:id="202" w:author="Liz Chadwick" w:date="2017-10-25T11:43:00Z">
        <w:r w:rsidDel="00CD51D9">
          <w:delText xml:space="preserve">. They </w:delText>
        </w:r>
      </w:del>
      <w:del w:id="203" w:author="AnneMarieW" w:date="2017-12-18T13:36:00Z">
        <w:r w:rsidDel="006D0C2D">
          <w:delText>a</w:delText>
        </w:r>
      </w:del>
      <w:ins w:id="204" w:author="AnneMarieW" w:date="2017-12-18T13:36:00Z">
        <w:r w:rsidR="006D0C2D">
          <w:t>A</w:t>
        </w:r>
      </w:ins>
      <w:r>
        <w:t>lso</w:t>
      </w:r>
      <w:ins w:id="205" w:author="AnneMarieW" w:date="2017-12-18T13:36:00Z">
        <w:r w:rsidR="006D0C2D">
          <w:t>, they</w:t>
        </w:r>
      </w:ins>
      <w:r>
        <w:t xml:space="preserve"> don’t have any overhead</w:t>
      </w:r>
      <w:ins w:id="206" w:author="AnneMarieW" w:date="2017-12-18T13:36:00Z">
        <w:r w:rsidR="006D0C2D">
          <w:t xml:space="preserve"> a</w:t>
        </w:r>
      </w:ins>
      <w:ins w:id="207" w:author="AnneMarieW" w:date="2017-12-21T10:27:00Z">
        <w:r w:rsidR="00042A82">
          <w:t>nd</w:t>
        </w:r>
      </w:ins>
      <w:del w:id="208" w:author="AnneMarieW" w:date="2017-12-18T13:36:00Z">
        <w:r w:rsidDel="006D0C2D">
          <w:delText>, so the</w:delText>
        </w:r>
      </w:del>
      <w:del w:id="209" w:author="AnneMarieW" w:date="2017-12-18T13:35:00Z">
        <w:r w:rsidDel="006D0C2D">
          <w:delText>y’</w:delText>
        </w:r>
      </w:del>
      <w:ins w:id="210" w:author="AnneMarieW" w:date="2017-12-18T13:35:00Z">
        <w:r w:rsidR="006D0C2D">
          <w:t xml:space="preserve"> a</w:t>
        </w:r>
      </w:ins>
      <w:r>
        <w:t xml:space="preserve">re </w:t>
      </w:r>
      <w:ins w:id="211" w:author="Liz Chadwick" w:date="2017-10-25T11:44:00Z">
        <w:r w:rsidR="00CD51D9">
          <w:t xml:space="preserve">the kind of pointer </w:t>
        </w:r>
      </w:ins>
      <w:ins w:id="212" w:author="AnneMarieW" w:date="2017-12-21T11:31:00Z">
        <w:r w:rsidR="00225F71">
          <w:t xml:space="preserve">we </w:t>
        </w:r>
      </w:ins>
      <w:r>
        <w:t>use</w:t>
      </w:r>
      <w:del w:id="213" w:author="AnneMarieW" w:date="2017-12-21T11:31:00Z">
        <w:r w:rsidDel="00225F71">
          <w:delText>d</w:delText>
        </w:r>
      </w:del>
      <w:r>
        <w:t xml:space="preserve"> </w:t>
      </w:r>
      <w:del w:id="214" w:author="Liz Chadwick" w:date="2017-10-25T11:44:00Z">
        <w:r w:rsidDel="00CD51D9">
          <w:delText xml:space="preserve">the </w:delText>
        </w:r>
      </w:del>
      <w:r>
        <w:t>most often.</w:t>
      </w:r>
    </w:p>
    <w:p w14:paraId="728F8248" w14:textId="77777777" w:rsidR="00E41F5C" w:rsidRPr="00E41F5C" w:rsidRDefault="00E41F5C">
      <w:pPr>
        <w:pStyle w:val="ProductionDirective"/>
        <w:pPrChange w:id="215" w:author="janelle" w:date="2018-01-12T17:22:00Z">
          <w:pPr>
            <w:pStyle w:val="BodyFirst"/>
          </w:pPr>
        </w:pPrChange>
      </w:pPr>
      <w:ins w:id="216" w:author="janelle" w:date="2018-01-12T17:22:00Z">
        <w:r>
          <w:t>prod: confirm xref</w:t>
        </w:r>
      </w:ins>
    </w:p>
    <w:p w14:paraId="06860A22" w14:textId="77777777" w:rsidR="00957DBC" w:rsidRDefault="00957DBC" w:rsidP="00452382">
      <w:pPr>
        <w:pStyle w:val="Body"/>
        <w:rPr>
          <w:szCs w:val="24"/>
        </w:rPr>
      </w:pPr>
      <w:r w:rsidRPr="00452382">
        <w:rPr>
          <w:rStyle w:val="EmphasisItalic"/>
        </w:rPr>
        <w:t>Smart pointers</w:t>
      </w:r>
      <w:r>
        <w:t>, on the other hand, are data structures that act like a</w:t>
      </w:r>
      <w:r w:rsidR="00452382">
        <w:t xml:space="preserve"> </w:t>
      </w:r>
      <w:r>
        <w:t>pointer</w:t>
      </w:r>
      <w:del w:id="217" w:author="AnneMarieW" w:date="2017-12-18T13:38:00Z">
        <w:r w:rsidDel="004008CD">
          <w:delText>,</w:delText>
        </w:r>
      </w:del>
      <w:r>
        <w:t xml:space="preserve"> but </w:t>
      </w:r>
      <w:del w:id="218" w:author="Liz Chadwick" w:date="2017-10-25T12:22:00Z">
        <w:r w:rsidDel="0070538C">
          <w:delText xml:space="preserve">they </w:delText>
        </w:r>
      </w:del>
      <w:r>
        <w:t>also have additional metadata and capabilities. The concept</w:t>
      </w:r>
      <w:r w:rsidR="00452382">
        <w:t xml:space="preserve"> </w:t>
      </w:r>
      <w:r>
        <w:t>of smart pointers isn’t unique to Rust</w:t>
      </w:r>
      <w:ins w:id="219" w:author="Liz Chadwick" w:date="2017-10-25T12:24:00Z">
        <w:del w:id="220" w:author="AnneMarieW" w:date="2017-12-18T13:37:00Z">
          <w:r w:rsidR="0070538C" w:rsidDel="004008CD">
            <w:delText>,</w:delText>
          </w:r>
        </w:del>
      </w:ins>
      <w:ins w:id="221" w:author="AnneMarieW" w:date="2017-12-18T13:37:00Z">
        <w:r w:rsidR="004008CD">
          <w:t>: smart pointers</w:t>
        </w:r>
      </w:ins>
      <w:ins w:id="222" w:author="Liz Chadwick" w:date="2017-10-25T12:24:00Z">
        <w:del w:id="223" w:author="AnneMarieW" w:date="2017-12-18T13:37:00Z">
          <w:r w:rsidR="0070538C" w:rsidDel="004008CD">
            <w:delText xml:space="preserve"> but</w:delText>
          </w:r>
        </w:del>
        <w:r w:rsidR="0070538C">
          <w:t xml:space="preserve"> </w:t>
        </w:r>
      </w:ins>
      <w:del w:id="224" w:author="Liz Chadwick" w:date="2017-10-25T12:24:00Z">
        <w:r w:rsidDel="0070538C">
          <w:delText xml:space="preserve">; it </w:delText>
        </w:r>
      </w:del>
      <w:r>
        <w:t>originated in C++ and exist</w:t>
      </w:r>
      <w:del w:id="225" w:author="Liz Chadwick" w:date="2017-10-25T12:24:00Z">
        <w:r w:rsidDel="0070538C">
          <w:delText>s</w:delText>
        </w:r>
      </w:del>
      <w:r>
        <w:t xml:space="preserve"> in</w:t>
      </w:r>
      <w:r w:rsidR="00452382">
        <w:t xml:space="preserve"> </w:t>
      </w:r>
      <w:r>
        <w:t xml:space="preserve">other languages as well. </w:t>
      </w:r>
      <w:ins w:id="226" w:author="Liz Chadwick" w:date="2017-10-25T12:24:00Z">
        <w:r w:rsidR="0070538C">
          <w:t xml:space="preserve">In Rust, </w:t>
        </w:r>
      </w:ins>
      <w:del w:id="227" w:author="Liz Chadwick" w:date="2017-10-25T12:24:00Z">
        <w:r w:rsidDel="0070538C">
          <w:delText>T</w:delText>
        </w:r>
      </w:del>
      <w:ins w:id="228" w:author="Liz Chadwick" w:date="2017-10-25T12:24:00Z">
        <w:r w:rsidR="0070538C">
          <w:t>t</w:t>
        </w:r>
      </w:ins>
      <w:r>
        <w:t xml:space="preserve">he different smart pointers defined </w:t>
      </w:r>
      <w:del w:id="229" w:author="Liz Chadwick" w:date="2017-10-25T12:24:00Z">
        <w:r w:rsidDel="0070538C">
          <w:delText>in Rust’s</w:delText>
        </w:r>
        <w:r w:rsidR="00452382" w:rsidDel="0070538C">
          <w:delText xml:space="preserve"> </w:delText>
        </w:r>
      </w:del>
      <w:ins w:id="230" w:author="Liz Chadwick" w:date="2017-10-25T12:24:00Z">
        <w:r w:rsidR="0070538C">
          <w:t xml:space="preserve">in the </w:t>
        </w:r>
      </w:ins>
      <w:r>
        <w:t xml:space="preserve">standard library provide extra functionality beyond </w:t>
      </w:r>
      <w:del w:id="231" w:author="Liz Chadwick" w:date="2017-10-25T12:23:00Z">
        <w:r w:rsidDel="0070538C">
          <w:delText xml:space="preserve">what </w:delText>
        </w:r>
      </w:del>
      <w:ins w:id="232" w:author="Liz Chadwick" w:date="2017-10-25T12:23:00Z">
        <w:r w:rsidR="0070538C">
          <w:t xml:space="preserve">that provided by </w:t>
        </w:r>
      </w:ins>
      <w:r>
        <w:t>references</w:t>
      </w:r>
      <w:del w:id="233" w:author="Liz Chadwick" w:date="2017-10-25T12:23:00Z">
        <w:r w:rsidDel="0070538C">
          <w:delText xml:space="preserve"> provide</w:delText>
        </w:r>
      </w:del>
      <w:r>
        <w:t>.</w:t>
      </w:r>
      <w:r w:rsidR="00452382">
        <w:t xml:space="preserve"> </w:t>
      </w:r>
      <w:r>
        <w:t>One example that we’ll explore in this chapter is the </w:t>
      </w:r>
      <w:r w:rsidRPr="00452382">
        <w:rPr>
          <w:rStyle w:val="EmphasisItalic"/>
        </w:rPr>
        <w:t>reference counting</w:t>
      </w:r>
      <w:r w:rsidR="00452382">
        <w:t xml:space="preserve"> </w:t>
      </w:r>
      <w:r>
        <w:t>smart pointer type</w:t>
      </w:r>
      <w:del w:id="234" w:author="AnneMarieW" w:date="2017-12-18T13:39:00Z">
        <w:r w:rsidDel="004008CD">
          <w:delText>,</w:delText>
        </w:r>
      </w:del>
      <w:ins w:id="235" w:author="AnneMarieW" w:date="2017-12-18T13:39:00Z">
        <w:r w:rsidR="004008CD">
          <w:t>. This pointer</w:t>
        </w:r>
      </w:ins>
      <w:del w:id="236" w:author="AnneMarieW" w:date="2017-12-18T13:39:00Z">
        <w:r w:rsidDel="004008CD">
          <w:delText xml:space="preserve"> which</w:delText>
        </w:r>
      </w:del>
      <w:r>
        <w:t xml:space="preserve"> enables you to have multiple owners of data</w:t>
      </w:r>
      <w:ins w:id="237" w:author="Liz Chadwick" w:date="2017-10-25T12:24:00Z">
        <w:r w:rsidR="0070538C">
          <w:t xml:space="preserve"> by </w:t>
        </w:r>
      </w:ins>
      <w:del w:id="238" w:author="Liz Chadwick" w:date="2017-10-25T12:25:00Z">
        <w:r w:rsidDel="0070538C">
          <w:delText>. The</w:delText>
        </w:r>
        <w:r w:rsidR="00452382" w:rsidDel="0070538C">
          <w:delText xml:space="preserve"> </w:delText>
        </w:r>
        <w:r w:rsidDel="0070538C">
          <w:delText xml:space="preserve">reference counting smart pointer </w:delText>
        </w:r>
      </w:del>
      <w:r>
        <w:t>keep</w:t>
      </w:r>
      <w:ins w:id="239" w:author="Liz Chadwick" w:date="2017-10-25T12:25:00Z">
        <w:r w:rsidR="0070538C">
          <w:t>ing</w:t>
        </w:r>
      </w:ins>
      <w:del w:id="240" w:author="Liz Chadwick" w:date="2017-10-25T12:25:00Z">
        <w:r w:rsidDel="0070538C">
          <w:delText>s</w:delText>
        </w:r>
      </w:del>
      <w:r>
        <w:t xml:space="preserve"> track of </w:t>
      </w:r>
      <w:del w:id="241" w:author="Liz Chadwick" w:date="2017-10-25T12:25:00Z">
        <w:r w:rsidDel="0070538C">
          <w:delText xml:space="preserve">how </w:delText>
        </w:r>
      </w:del>
      <w:ins w:id="242" w:author="Liz Chadwick" w:date="2017-10-25T12:25:00Z">
        <w:r w:rsidR="0070538C">
          <w:t xml:space="preserve">the number of </w:t>
        </w:r>
      </w:ins>
      <w:del w:id="243" w:author="Liz Chadwick" w:date="2017-10-25T12:25:00Z">
        <w:r w:rsidDel="0070538C">
          <w:delText xml:space="preserve">many </w:delText>
        </w:r>
      </w:del>
      <w:r>
        <w:t>owners</w:t>
      </w:r>
      <w:del w:id="244" w:author="Liz Chadwick" w:date="2017-10-25T12:25:00Z">
        <w:r w:rsidDel="0070538C">
          <w:delText xml:space="preserve"> there are,</w:delText>
        </w:r>
      </w:del>
      <w:r>
        <w:t xml:space="preserve"> and</w:t>
      </w:r>
      <w:ins w:id="245" w:author="Liz Chadwick" w:date="2017-10-25T12:25:00Z">
        <w:r w:rsidR="0070538C">
          <w:t>,</w:t>
        </w:r>
      </w:ins>
      <w:r w:rsidR="00452382">
        <w:t xml:space="preserve"> </w:t>
      </w:r>
      <w:r>
        <w:t>when</w:t>
      </w:r>
      <w:del w:id="246" w:author="AnneMarieW" w:date="2017-12-18T13:38:00Z">
        <w:r w:rsidDel="004008CD">
          <w:delText xml:space="preserve"> there aren’t any </w:delText>
        </w:r>
      </w:del>
      <w:ins w:id="247" w:author="Liz Chadwick" w:date="2017-10-25T12:25:00Z">
        <w:del w:id="248" w:author="AnneMarieW" w:date="2017-12-18T13:38:00Z">
          <w:r w:rsidR="0070538C" w:rsidDel="004008CD">
            <w:delText>are</w:delText>
          </w:r>
        </w:del>
        <w:r w:rsidR="0070538C">
          <w:t xml:space="preserve"> no owners </w:t>
        </w:r>
      </w:ins>
      <w:r>
        <w:t>remain</w:t>
      </w:r>
      <w:del w:id="249" w:author="AnneMarieW" w:date="2017-12-18T13:39:00Z">
        <w:r w:rsidDel="004008CD">
          <w:delText>ing</w:delText>
        </w:r>
      </w:del>
      <w:r>
        <w:t xml:space="preserve">, </w:t>
      </w:r>
      <w:ins w:id="250" w:author="Liz Chadwick" w:date="2017-10-25T12:25:00Z">
        <w:r w:rsidR="0070538C">
          <w:t xml:space="preserve">taking care of </w:t>
        </w:r>
      </w:ins>
      <w:del w:id="251" w:author="Liz Chadwick" w:date="2017-10-25T12:25:00Z">
        <w:r w:rsidDel="0070538C">
          <w:delText xml:space="preserve">the smart pointer takes care of </w:delText>
        </w:r>
      </w:del>
      <w:r>
        <w:t>cleaning up</w:t>
      </w:r>
      <w:r w:rsidR="00452382">
        <w:t xml:space="preserve"> </w:t>
      </w:r>
      <w:r>
        <w:t>the data.</w:t>
      </w:r>
      <w:r w:rsidR="00452382" w:rsidRPr="00452382">
        <w:t xml:space="preserve">  </w:t>
      </w:r>
    </w:p>
    <w:p w14:paraId="5F3F6522" w14:textId="77777777" w:rsidR="00957DBC" w:rsidRDefault="00957DBC" w:rsidP="00957DBC">
      <w:pPr>
        <w:pStyle w:val="Body"/>
      </w:pPr>
      <w:r>
        <w:t>In Rust, where we have the concept of ownership and borrowing, an additional</w:t>
      </w:r>
      <w:r w:rsidR="00452382">
        <w:t xml:space="preserve"> </w:t>
      </w:r>
      <w:r>
        <w:t xml:space="preserve">difference between references and smart pointers is that references are </w:t>
      </w:r>
      <w:del w:id="252" w:author="AnneMarieW" w:date="2017-12-18T13:43:00Z">
        <w:r w:rsidDel="00D84015">
          <w:delText xml:space="preserve">a </w:delText>
        </w:r>
      </w:del>
      <w:del w:id="253" w:author="AnneMarieW" w:date="2017-12-18T13:42:00Z">
        <w:r w:rsidDel="007A1A7C">
          <w:delText>kind</w:delText>
        </w:r>
        <w:r w:rsidR="00452382" w:rsidDel="007A1A7C">
          <w:delText xml:space="preserve"> </w:delText>
        </w:r>
        <w:r w:rsidDel="007A1A7C">
          <w:delText xml:space="preserve">of </w:delText>
        </w:r>
      </w:del>
      <w:r>
        <w:t>pointer</w:t>
      </w:r>
      <w:ins w:id="254" w:author="AnneMarieW" w:date="2017-12-18T13:43:00Z">
        <w:r w:rsidR="00D84015">
          <w:t>s</w:t>
        </w:r>
      </w:ins>
      <w:r>
        <w:t xml:space="preserve"> that only borrow data; </w:t>
      </w:r>
      <w:del w:id="255" w:author="AnneMarieW" w:date="2017-12-18T13:42:00Z">
        <w:r w:rsidDel="007A1A7C">
          <w:delText>by</w:delText>
        </w:r>
      </w:del>
      <w:ins w:id="256" w:author="AnneMarieW" w:date="2017-12-18T13:42:00Z">
        <w:r w:rsidR="007A1A7C">
          <w:t>in</w:t>
        </w:r>
      </w:ins>
      <w:r>
        <w:t xml:space="preserve"> contrast, in many cases, smart pointers</w:t>
      </w:r>
      <w:r w:rsidR="00452382">
        <w:t xml:space="preserve"> </w:t>
      </w:r>
      <w:r w:rsidRPr="00452382">
        <w:rPr>
          <w:rStyle w:val="EmphasisItalic"/>
        </w:rPr>
        <w:t>own</w:t>
      </w:r>
      <w:r>
        <w:t xml:space="preserve"> the data </w:t>
      </w:r>
      <w:del w:id="257" w:author="AnneMarieW" w:date="2017-12-18T13:42:00Z">
        <w:r w:rsidDel="007A1A7C">
          <w:delText xml:space="preserve">that </w:delText>
        </w:r>
      </w:del>
      <w:r>
        <w:t>they point to.</w:t>
      </w:r>
    </w:p>
    <w:p w14:paraId="1E17BEB1" w14:textId="77777777" w:rsidR="00957DBC" w:rsidRDefault="00957DBC" w:rsidP="00957DBC">
      <w:pPr>
        <w:pStyle w:val="Body"/>
      </w:pPr>
      <w:r>
        <w:t>We’ve</w:t>
      </w:r>
      <w:del w:id="258" w:author="AnneMarieW" w:date="2017-12-18T13:43:00Z">
        <w:r w:rsidDel="00E222D5">
          <w:delText xml:space="preserve"> actually</w:delText>
        </w:r>
      </w:del>
      <w:r>
        <w:t xml:space="preserve"> already encountered a few smart pointers in this book, such as</w:t>
      </w:r>
      <w:r w:rsidR="00452382">
        <w:t xml:space="preserve"> </w:t>
      </w:r>
      <w:r w:rsidRPr="00452382">
        <w:rPr>
          <w:rStyle w:val="Literal"/>
        </w:rPr>
        <w:t>String</w:t>
      </w:r>
      <w:r>
        <w:t> and </w:t>
      </w:r>
      <w:r w:rsidRPr="00452382">
        <w:rPr>
          <w:rStyle w:val="Literal"/>
        </w:rPr>
        <w:t>Vec&lt;T&gt;</w:t>
      </w:r>
      <w:r>
        <w:t> </w:t>
      </w:r>
      <w:del w:id="259" w:author="AnneMarieW" w:date="2017-12-18T13:43:00Z">
        <w:r w:rsidDel="00E222D5">
          <w:delText>from</w:delText>
        </w:r>
      </w:del>
      <w:ins w:id="260" w:author="AnneMarieW" w:date="2017-12-18T13:43:00Z">
        <w:r w:rsidR="00E222D5">
          <w:t>in</w:t>
        </w:r>
      </w:ins>
      <w:r>
        <w:t xml:space="preserve"> </w:t>
      </w:r>
      <w:r w:rsidRPr="00E41F5C">
        <w:rPr>
          <w:highlight w:val="yellow"/>
          <w:rPrChange w:id="261" w:author="janelle" w:date="2018-01-12T17:22:00Z">
            <w:rPr/>
          </w:rPrChange>
        </w:rPr>
        <w:t>Chapter</w:t>
      </w:r>
      <w:r>
        <w:t xml:space="preserve"> </w:t>
      </w:r>
      <w:r w:rsidRPr="00E41F5C">
        <w:rPr>
          <w:highlight w:val="yellow"/>
          <w:rPrChange w:id="262" w:author="janelle" w:date="2018-01-12T17:22:00Z">
            <w:rPr/>
          </w:rPrChange>
        </w:rPr>
        <w:t>8</w:t>
      </w:r>
      <w:r>
        <w:t xml:space="preserve">, </w:t>
      </w:r>
      <w:ins w:id="263" w:author="AnneMarieW" w:date="2017-12-18T13:43:00Z">
        <w:r w:rsidR="00E222D5">
          <w:t>al</w:t>
        </w:r>
      </w:ins>
      <w:r>
        <w:t>though we didn’t call them smart pointers</w:t>
      </w:r>
      <w:r w:rsidR="00452382">
        <w:t xml:space="preserve"> </w:t>
      </w:r>
      <w:r>
        <w:t>at the time. Both these types count as smart pointers because they own some</w:t>
      </w:r>
      <w:r w:rsidR="00452382">
        <w:t xml:space="preserve"> </w:t>
      </w:r>
      <w:r>
        <w:t>memory and allow you to manipulate it. They also have metadata (such as their</w:t>
      </w:r>
      <w:r w:rsidR="00452382">
        <w:t xml:space="preserve"> </w:t>
      </w:r>
      <w:r>
        <w:t>capacity) and extra capabilities or guarantees (such as</w:t>
      </w:r>
      <w:ins w:id="264" w:author="Liz Chadwick" w:date="2017-10-25T12:28:00Z">
        <w:r w:rsidR="0070538C">
          <w:t xml:space="preserve"> with</w:t>
        </w:r>
      </w:ins>
      <w:r>
        <w:t> </w:t>
      </w:r>
      <w:r w:rsidRPr="00452382">
        <w:rPr>
          <w:rStyle w:val="Literal"/>
        </w:rPr>
        <w:t>String</w:t>
      </w:r>
      <w:r>
        <w:t> ensuring its</w:t>
      </w:r>
      <w:r w:rsidR="00452382">
        <w:t xml:space="preserve"> </w:t>
      </w:r>
      <w:r>
        <w:t>data will always be valid UTF-8).</w:t>
      </w:r>
    </w:p>
    <w:p w14:paraId="0FFB5103" w14:textId="77777777" w:rsidR="00E41F5C" w:rsidRDefault="00E41F5C">
      <w:pPr>
        <w:pStyle w:val="ProductionDirective"/>
        <w:rPr>
          <w:ins w:id="265" w:author="janelle" w:date="2018-01-12T17:22:00Z"/>
        </w:rPr>
        <w:pPrChange w:id="266" w:author="janelle" w:date="2018-01-12T17:22:00Z">
          <w:pPr>
            <w:pStyle w:val="Body"/>
          </w:pPr>
        </w:pPrChange>
      </w:pPr>
      <w:ins w:id="267" w:author="janelle" w:date="2018-01-12T17:22:00Z">
        <w:r>
          <w:t>prod: confirm xref</w:t>
        </w:r>
      </w:ins>
      <w:del w:id="268" w:author="janelle" w:date="2018-01-12T17:22:00Z">
        <w:r w:rsidR="00452382" w:rsidRPr="00452382" w:rsidDel="00E41F5C">
          <w:delText xml:space="preserve"> </w:delText>
        </w:r>
      </w:del>
    </w:p>
    <w:p w14:paraId="375FA939" w14:textId="77777777" w:rsidR="00957DBC" w:rsidRDefault="00957DBC" w:rsidP="00452382">
      <w:pPr>
        <w:pStyle w:val="Body"/>
      </w:pPr>
      <w:r>
        <w:t>Smart pointers are usually implemented using structs. The characteristic</w:t>
      </w:r>
      <w:del w:id="269" w:author="AnneMarieW" w:date="2017-12-18T13:46:00Z">
        <w:r w:rsidDel="001E1F30">
          <w:delText>s</w:delText>
        </w:r>
      </w:del>
      <w:r>
        <w:t xml:space="preserve"> that</w:t>
      </w:r>
      <w:r w:rsidR="00452382">
        <w:t xml:space="preserve"> </w:t>
      </w:r>
      <w:r>
        <w:t>distinguish</w:t>
      </w:r>
      <w:ins w:id="270" w:author="AnneMarieW" w:date="2017-12-18T13:46:00Z">
        <w:r w:rsidR="001E1F30">
          <w:t>es</w:t>
        </w:r>
      </w:ins>
      <w:r>
        <w:t xml:space="preserve"> a smart pointer from an ordinary struct </w:t>
      </w:r>
      <w:del w:id="271" w:author="AnneMarieW" w:date="2017-12-18T13:46:00Z">
        <w:r w:rsidDel="001E1F30">
          <w:delText>are</w:delText>
        </w:r>
      </w:del>
      <w:ins w:id="272" w:author="AnneMarieW" w:date="2017-12-18T13:46:00Z">
        <w:r w:rsidR="001E1F30">
          <w:t>is</w:t>
        </w:r>
      </w:ins>
      <w:r>
        <w:t xml:space="preserve"> that smart pointers</w:t>
      </w:r>
      <w:r w:rsidR="00452382">
        <w:t xml:space="preserve"> </w:t>
      </w:r>
      <w:r>
        <w:t>implement the </w:t>
      </w:r>
      <w:r w:rsidRPr="00452382">
        <w:rPr>
          <w:rStyle w:val="Literal"/>
        </w:rPr>
        <w:t>Deref</w:t>
      </w:r>
      <w:r>
        <w:t> and </w:t>
      </w:r>
      <w:r w:rsidRPr="00452382">
        <w:rPr>
          <w:rStyle w:val="Literal"/>
        </w:rPr>
        <w:t>Drop</w:t>
      </w:r>
      <w:r>
        <w:t> traits. The </w:t>
      </w:r>
      <w:r w:rsidRPr="00452382">
        <w:rPr>
          <w:rStyle w:val="Literal"/>
        </w:rPr>
        <w:t>Deref</w:t>
      </w:r>
      <w:r>
        <w:t> trait allows an instance</w:t>
      </w:r>
      <w:r w:rsidR="00452382">
        <w:t xml:space="preserve"> </w:t>
      </w:r>
      <w:r>
        <w:t xml:space="preserve">of the smart pointer struct to behave like a reference so </w:t>
      </w:r>
      <w:del w:id="273" w:author="AnneMarieW" w:date="2017-12-18T13:45:00Z">
        <w:r w:rsidDel="008B1B4E">
          <w:delText xml:space="preserve">that </w:delText>
        </w:r>
      </w:del>
      <w:r>
        <w:t>we can write</w:t>
      </w:r>
      <w:r w:rsidR="00452382">
        <w:t xml:space="preserve"> </w:t>
      </w:r>
      <w:r>
        <w:t>code that works with either references or smart pointers. The </w:t>
      </w:r>
      <w:r w:rsidRPr="00452382">
        <w:rPr>
          <w:rStyle w:val="Literal"/>
        </w:rPr>
        <w:t>Drop</w:t>
      </w:r>
      <w:r>
        <w:t> trait</w:t>
      </w:r>
      <w:r w:rsidR="00452382">
        <w:t xml:space="preserve"> </w:t>
      </w:r>
      <w:r>
        <w:t xml:space="preserve">allows us to customize the code that </w:t>
      </w:r>
      <w:del w:id="274" w:author="AnneMarieW" w:date="2017-12-18T13:45:00Z">
        <w:r w:rsidDel="008B1B4E">
          <w:delText>get</w:delText>
        </w:r>
      </w:del>
      <w:ins w:id="275" w:author="AnneMarieW" w:date="2017-12-18T13:45:00Z">
        <w:r w:rsidR="008B1B4E">
          <w:t>i</w:t>
        </w:r>
      </w:ins>
      <w:r>
        <w:t>s run when an instance of the smart</w:t>
      </w:r>
      <w:r w:rsidR="00452382">
        <w:t xml:space="preserve"> </w:t>
      </w:r>
      <w:r>
        <w:t xml:space="preserve">pointer goes out of scope. In this chapter, we’ll </w:t>
      </w:r>
      <w:del w:id="276" w:author="AnneMarieW" w:date="2017-12-18T13:45:00Z">
        <w:r w:rsidDel="008B1B4E">
          <w:delText xml:space="preserve">be </w:delText>
        </w:r>
      </w:del>
      <w:r>
        <w:t>discuss</w:t>
      </w:r>
      <w:del w:id="277" w:author="AnneMarieW" w:date="2017-12-18T13:45:00Z">
        <w:r w:rsidDel="008B1B4E">
          <w:delText>ing</w:delText>
        </w:r>
      </w:del>
      <w:r>
        <w:t xml:space="preserve"> both</w:t>
      </w:r>
      <w:del w:id="278" w:author="AnneMarieW" w:date="2017-12-18T13:45:00Z">
        <w:r w:rsidDel="008B1B4E">
          <w:delText xml:space="preserve"> of those</w:delText>
        </w:r>
      </w:del>
      <w:r w:rsidR="00452382">
        <w:t xml:space="preserve"> </w:t>
      </w:r>
      <w:r>
        <w:t>traits and demonstrat</w:t>
      </w:r>
      <w:ins w:id="279" w:author="AnneMarieW" w:date="2017-12-18T13:45:00Z">
        <w:r w:rsidR="008B1B4E">
          <w:t>e</w:t>
        </w:r>
      </w:ins>
      <w:del w:id="280" w:author="AnneMarieW" w:date="2017-12-18T13:45:00Z">
        <w:r w:rsidDel="008B1B4E">
          <w:delText>ing</w:delText>
        </w:r>
      </w:del>
      <w:r>
        <w:t xml:space="preserve"> why they’re important to smart pointers.</w:t>
      </w:r>
    </w:p>
    <w:p w14:paraId="6BEBADF8" w14:textId="37302BF8" w:rsidR="00452382" w:rsidRDefault="00957DBC" w:rsidP="00452382">
      <w:pPr>
        <w:pStyle w:val="Body"/>
      </w:pPr>
      <w:r>
        <w:t>Given that the smart pointer pattern is a general design pattern used</w:t>
      </w:r>
      <w:r w:rsidR="00452382">
        <w:t xml:space="preserve"> </w:t>
      </w:r>
      <w:r>
        <w:t xml:space="preserve">frequently in Rust, this chapter won’t cover every </w:t>
      </w:r>
      <w:ins w:id="281" w:author="AnneMarieW" w:date="2017-12-18T13:47:00Z">
        <w:r w:rsidR="001E1F30">
          <w:t xml:space="preserve">existing </w:t>
        </w:r>
      </w:ins>
      <w:r>
        <w:t>smart pointer</w:t>
      </w:r>
      <w:del w:id="282" w:author="AnneMarieW" w:date="2017-12-18T13:47:00Z">
        <w:r w:rsidDel="001E1F30">
          <w:delText xml:space="preserve"> th</w:delText>
        </w:r>
      </w:del>
      <w:del w:id="283" w:author="AnneMarieW" w:date="2017-12-18T13:48:00Z">
        <w:r w:rsidDel="001E1F30">
          <w:delText>at exists</w:delText>
        </w:r>
      </w:del>
      <w:r>
        <w:t>.</w:t>
      </w:r>
      <w:r w:rsidR="00452382">
        <w:t xml:space="preserve"> </w:t>
      </w:r>
      <w:r>
        <w:t>Many libraries have their own smart pointers</w:t>
      </w:r>
      <w:ins w:id="284" w:author="AnneMarieW" w:date="2017-12-18T13:47:00Z">
        <w:r w:rsidR="001E1F30">
          <w:t>,</w:t>
        </w:r>
      </w:ins>
      <w:r>
        <w:t xml:space="preserve"> and you can even write </w:t>
      </w:r>
      <w:del w:id="285" w:author="Carol Nichols" w:date="2018-01-15T12:15:00Z">
        <w:r w:rsidDel="009D5B91">
          <w:delText>some</w:delText>
        </w:r>
        <w:r w:rsidR="00452382" w:rsidDel="009D5B91">
          <w:delText xml:space="preserve"> </w:delText>
        </w:r>
      </w:del>
      <w:ins w:id="286" w:author="AnneMarieW" w:date="2017-12-18T13:47:00Z">
        <w:del w:id="287" w:author="Carol Nichols" w:date="2018-01-15T12:15:00Z">
          <w:r w:rsidR="001E1F30" w:rsidDel="009D5B91">
            <w:delText xml:space="preserve">of </w:delText>
          </w:r>
        </w:del>
        <w:r w:rsidR="001E1F30">
          <w:t>your own</w:t>
        </w:r>
      </w:ins>
      <w:del w:id="288" w:author="AnneMarieW" w:date="2017-12-18T13:47:00Z">
        <w:r w:rsidDel="001E1F30">
          <w:delText>yourself</w:delText>
        </w:r>
      </w:del>
      <w:r>
        <w:t xml:space="preserve">. We’ll </w:t>
      </w:r>
      <w:del w:id="289" w:author="AnneMarieW" w:date="2017-12-18T13:48:00Z">
        <w:r w:rsidDel="001E1F30">
          <w:delText xml:space="preserve">just </w:delText>
        </w:r>
      </w:del>
      <w:r>
        <w:t>cover</w:t>
      </w:r>
      <w:del w:id="290" w:author="Carol Nichols" w:date="2018-01-15T12:15:00Z">
        <w:r w:rsidDel="009D5B91">
          <w:delText xml:space="preserve"> </w:delText>
        </w:r>
      </w:del>
      <w:ins w:id="291" w:author="AnneMarieW" w:date="2017-12-18T13:48:00Z">
        <w:del w:id="292" w:author="Carol Nichols" w:date="2018-01-15T12:15:00Z">
          <w:r w:rsidR="001E1F30" w:rsidDel="009D5B91">
            <w:delText>only</w:delText>
          </w:r>
        </w:del>
        <w:r w:rsidR="001E1F30">
          <w:t xml:space="preserve"> </w:t>
        </w:r>
      </w:ins>
      <w:r>
        <w:t xml:space="preserve">the most common smart pointers </w:t>
      </w:r>
      <w:del w:id="293" w:author="AnneMarieW" w:date="2017-12-18T13:47:00Z">
        <w:r w:rsidDel="001E1F30">
          <w:delText>from</w:delText>
        </w:r>
      </w:del>
      <w:ins w:id="294" w:author="AnneMarieW" w:date="2017-12-18T13:47:00Z">
        <w:r w:rsidR="001E1F30">
          <w:t>in</w:t>
        </w:r>
      </w:ins>
      <w:r>
        <w:t xml:space="preserve"> the standard</w:t>
      </w:r>
      <w:r w:rsidR="00452382">
        <w:t xml:space="preserve"> </w:t>
      </w:r>
      <w:r>
        <w:t>library:</w:t>
      </w:r>
    </w:p>
    <w:p w14:paraId="4B7E011F" w14:textId="77777777" w:rsidR="00957DBC" w:rsidRDefault="00957DBC" w:rsidP="00452382">
      <w:pPr>
        <w:pStyle w:val="BulletA"/>
      </w:pPr>
      <w:r w:rsidRPr="00452382">
        <w:rPr>
          <w:rStyle w:val="Literal"/>
        </w:rPr>
        <w:t>Box&lt;T&gt;</w:t>
      </w:r>
      <w:r>
        <w:t> for allocating values on the heap</w:t>
      </w:r>
    </w:p>
    <w:p w14:paraId="3BFDF02F" w14:textId="77777777" w:rsidR="00957DBC" w:rsidRDefault="00957DBC" w:rsidP="00452382">
      <w:pPr>
        <w:pStyle w:val="BulletB"/>
      </w:pPr>
      <w:r w:rsidRPr="00452382">
        <w:rPr>
          <w:rStyle w:val="Literal"/>
        </w:rPr>
        <w:lastRenderedPageBreak/>
        <w:t>Rc&lt;T&gt;</w:t>
      </w:r>
      <w:r>
        <w:t>, a reference counted type that enables multiple ownership</w:t>
      </w:r>
    </w:p>
    <w:p w14:paraId="17F40076" w14:textId="77777777" w:rsidR="00957DBC" w:rsidRDefault="00957DBC" w:rsidP="00452382">
      <w:pPr>
        <w:pStyle w:val="BulletC"/>
      </w:pPr>
      <w:r w:rsidRPr="00452382">
        <w:rPr>
          <w:rStyle w:val="Literal"/>
        </w:rPr>
        <w:t>Ref&lt;T&gt;</w:t>
      </w:r>
      <w:r>
        <w:t> and </w:t>
      </w:r>
      <w:r w:rsidRPr="00452382">
        <w:rPr>
          <w:rStyle w:val="Literal"/>
        </w:rPr>
        <w:t>RefMut&lt;T&gt;</w:t>
      </w:r>
      <w:r>
        <w:t>, accessed through </w:t>
      </w:r>
      <w:r w:rsidRPr="00452382">
        <w:rPr>
          <w:rStyle w:val="Literal"/>
        </w:rPr>
        <w:t>RefCell&lt;T&gt;</w:t>
      </w:r>
      <w:r>
        <w:t>, a type that enforces</w:t>
      </w:r>
      <w:r w:rsidR="00452382">
        <w:t xml:space="preserve"> </w:t>
      </w:r>
      <w:r>
        <w:t>the borrowing rules at runtime instead of compile time</w:t>
      </w:r>
    </w:p>
    <w:p w14:paraId="06C269FD" w14:textId="6F7AED90" w:rsidR="00957DBC" w:rsidRDefault="00452382" w:rsidP="00452382">
      <w:pPr>
        <w:pStyle w:val="Body"/>
      </w:pPr>
      <w:del w:id="295" w:author="janelle" w:date="2017-12-14T12:42:00Z">
        <w:r w:rsidRPr="00452382" w:rsidDel="00CF72F0">
          <w:delText xml:space="preserve"> </w:delText>
        </w:r>
      </w:del>
      <w:del w:id="296" w:author="AnneMarieW" w:date="2017-12-18T13:50:00Z">
        <w:r w:rsidR="00957DBC" w:rsidDel="001E1F30">
          <w:delText>Along the way</w:delText>
        </w:r>
      </w:del>
      <w:ins w:id="297" w:author="AnneMarieW" w:date="2017-12-18T13:50:00Z">
        <w:r w:rsidR="001E1F30">
          <w:t>In addition</w:t>
        </w:r>
      </w:ins>
      <w:r w:rsidR="00957DBC">
        <w:t>, we’ll cover the </w:t>
      </w:r>
      <w:r w:rsidR="00957DBC" w:rsidRPr="00452382">
        <w:rPr>
          <w:rStyle w:val="EmphasisItalic"/>
        </w:rPr>
        <w:t>interior mutability</w:t>
      </w:r>
      <w:r w:rsidR="00957DBC">
        <w:t> pattern where an immutable</w:t>
      </w:r>
      <w:r>
        <w:t xml:space="preserve"> </w:t>
      </w:r>
      <w:r w:rsidR="00957DBC">
        <w:t>type exposes an API for mutating an interior value. We’ll also discuss</w:t>
      </w:r>
      <w:r>
        <w:t xml:space="preserve"> </w:t>
      </w:r>
      <w:r w:rsidR="00957DBC" w:rsidRPr="00452382">
        <w:rPr>
          <w:rStyle w:val="EmphasisItalic"/>
        </w:rPr>
        <w:t>reference cycles</w:t>
      </w:r>
      <w:ins w:id="298" w:author="Carol Nichols" w:date="2018-01-15T12:16:00Z">
        <w:r w:rsidR="00967D47">
          <w:t>:</w:t>
        </w:r>
      </w:ins>
      <w:del w:id="299" w:author="Carol Nichols" w:date="2018-01-15T12:16:00Z">
        <w:r w:rsidR="00957DBC" w:rsidDel="00967D47">
          <w:delText>,</w:delText>
        </w:r>
      </w:del>
      <w:r w:rsidR="00957DBC">
        <w:t xml:space="preserve"> how they can leak memory</w:t>
      </w:r>
      <w:del w:id="300" w:author="AnneMarieW" w:date="2017-12-21T11:34:00Z">
        <w:r w:rsidR="00957DBC" w:rsidDel="00351B34">
          <w:delText>,</w:delText>
        </w:r>
      </w:del>
      <w:r w:rsidR="00957DBC">
        <w:t xml:space="preserve"> and how to prevent them.</w:t>
      </w:r>
    </w:p>
    <w:p w14:paraId="6B68CE72" w14:textId="77777777" w:rsidR="00957DBC" w:rsidRDefault="00957DBC" w:rsidP="00957DBC">
      <w:pPr>
        <w:pStyle w:val="Body"/>
      </w:pPr>
      <w:r>
        <w:t>Let’s dive in!</w:t>
      </w:r>
    </w:p>
    <w:p w14:paraId="2EC4ECD1" w14:textId="77777777" w:rsidR="00957DBC" w:rsidRDefault="00957DBC" w:rsidP="00452382">
      <w:pPr>
        <w:pStyle w:val="HeadA"/>
      </w:pPr>
      <w:bookmarkStart w:id="301" w:name="`box`-points-to-data-on-the-heap-and-has"/>
      <w:bookmarkStart w:id="302" w:name="_Toc503815262"/>
      <w:bookmarkEnd w:id="301"/>
      <w:r w:rsidRPr="00452EE8">
        <w:rPr>
          <w:rStyle w:val="Literal"/>
          <w:rPrChange w:id="303" w:author="Carol Nichols" w:date="2018-01-15T12:16:00Z">
            <w:rPr/>
          </w:rPrChange>
        </w:rPr>
        <w:t>Box&lt;T&gt;</w:t>
      </w:r>
      <w:r>
        <w:t> Points to Data on the Heap and Has a Known Size</w:t>
      </w:r>
      <w:bookmarkEnd w:id="302"/>
    </w:p>
    <w:p w14:paraId="53BDDC13" w14:textId="77777777" w:rsidR="00957DBC" w:rsidRDefault="00957DBC" w:rsidP="00D325CC">
      <w:pPr>
        <w:pStyle w:val="BodyFirst"/>
        <w:rPr>
          <w:ins w:id="304" w:author="janelle" w:date="2018-01-12T17:23:00Z"/>
        </w:rPr>
      </w:pPr>
      <w:r>
        <w:t>The most straightforward smart pointer is a </w:t>
      </w:r>
      <w:r w:rsidRPr="00452382">
        <w:rPr>
          <w:rStyle w:val="EmphasisItalic"/>
        </w:rPr>
        <w:t>box</w:t>
      </w:r>
      <w:r>
        <w:t>, whose type is written</w:t>
      </w:r>
      <w:r w:rsidR="00452382">
        <w:t xml:space="preserve"> </w:t>
      </w:r>
      <w:r w:rsidRPr="00452382">
        <w:rPr>
          <w:rStyle w:val="Literal"/>
        </w:rPr>
        <w:t>Box&lt;T&gt;</w:t>
      </w:r>
      <w:r>
        <w:t>. Boxes allow you to store data on the heap rather than the stack. What</w:t>
      </w:r>
      <w:r w:rsidR="00452382">
        <w:t xml:space="preserve"> </w:t>
      </w:r>
      <w:r>
        <w:t xml:space="preserve">remains on the stack is the pointer to the heap data. Refer </w:t>
      </w:r>
      <w:del w:id="305" w:author="AnneMarieW" w:date="2017-12-18T13:51:00Z">
        <w:r w:rsidDel="00745BD1">
          <w:delText xml:space="preserve">back </w:delText>
        </w:r>
      </w:del>
      <w:r>
        <w:t xml:space="preserve">to </w:t>
      </w:r>
      <w:r w:rsidRPr="00E41F5C">
        <w:rPr>
          <w:highlight w:val="yellow"/>
          <w:rPrChange w:id="306" w:author="janelle" w:date="2018-01-12T17:23:00Z">
            <w:rPr/>
          </w:rPrChange>
        </w:rPr>
        <w:t>Chapter 4</w:t>
      </w:r>
      <w:del w:id="307" w:author="AnneMarieW" w:date="2017-12-18T13:51:00Z">
        <w:r w:rsidR="00452382" w:rsidDel="00745BD1">
          <w:delText xml:space="preserve"> </w:delText>
        </w:r>
        <w:r w:rsidDel="00745BD1">
          <w:delText>if you’d like</w:delText>
        </w:r>
      </w:del>
      <w:r>
        <w:t xml:space="preserve"> to review the difference between the stack and the heap.</w:t>
      </w:r>
      <w:r w:rsidR="00452382" w:rsidRPr="00452382">
        <w:t xml:space="preserve"> </w:t>
      </w:r>
    </w:p>
    <w:p w14:paraId="35B0B00D" w14:textId="77777777" w:rsidR="00E41F5C" w:rsidRPr="00E41F5C" w:rsidRDefault="00E41F5C">
      <w:pPr>
        <w:pStyle w:val="ProductionDirective"/>
        <w:pPrChange w:id="308" w:author="janelle" w:date="2018-01-12T17:23:00Z">
          <w:pPr>
            <w:pStyle w:val="BodyFirst"/>
          </w:pPr>
        </w:pPrChange>
      </w:pPr>
      <w:ins w:id="309" w:author="janelle" w:date="2018-01-12T17:23:00Z">
        <w:r>
          <w:t>prod: confirm xref</w:t>
        </w:r>
      </w:ins>
    </w:p>
    <w:p w14:paraId="565EB2D2" w14:textId="77777777" w:rsidR="00452382" w:rsidRDefault="00957DBC" w:rsidP="00452382">
      <w:pPr>
        <w:pStyle w:val="Body"/>
      </w:pPr>
      <w:r>
        <w:t>Boxes don’t have performance overhead</w:t>
      </w:r>
      <w:ins w:id="310" w:author="Liz Chadwick" w:date="2017-10-25T12:34:00Z">
        <w:r w:rsidR="0070538C">
          <w:t>,</w:t>
        </w:r>
      </w:ins>
      <w:r>
        <w:t xml:space="preserve"> other than </w:t>
      </w:r>
      <w:ins w:id="311" w:author="Liz Chadwick" w:date="2017-10-25T12:34:00Z">
        <w:r w:rsidR="0070538C">
          <w:t xml:space="preserve">storing </w:t>
        </w:r>
      </w:ins>
      <w:r>
        <w:t xml:space="preserve">their data </w:t>
      </w:r>
      <w:del w:id="312" w:author="Liz Chadwick" w:date="2017-10-25T12:34:00Z">
        <w:r w:rsidDel="0070538C">
          <w:delText xml:space="preserve">being </w:delText>
        </w:r>
      </w:del>
      <w:r>
        <w:t>on the heap</w:t>
      </w:r>
      <w:r w:rsidR="00452382">
        <w:t xml:space="preserve"> </w:t>
      </w:r>
      <w:r>
        <w:t>instead of on the stack</w:t>
      </w:r>
      <w:del w:id="313" w:author="AnneMarieW" w:date="2017-12-18T13:52:00Z">
        <w:r w:rsidDel="00745BD1">
          <w:delText>,</w:delText>
        </w:r>
      </w:del>
      <w:ins w:id="314" w:author="AnneMarieW" w:date="2017-12-18T13:52:00Z">
        <w:r w:rsidR="00745BD1">
          <w:t>.</w:t>
        </w:r>
      </w:ins>
      <w:r>
        <w:t xml:space="preserve"> </w:t>
      </w:r>
      <w:del w:id="315" w:author="AnneMarieW" w:date="2017-12-18T13:52:00Z">
        <w:r w:rsidDel="00745BD1">
          <w:delText>b</w:delText>
        </w:r>
      </w:del>
      <w:ins w:id="316" w:author="AnneMarieW" w:date="2017-12-18T13:52:00Z">
        <w:r w:rsidR="00745BD1">
          <w:t>B</w:t>
        </w:r>
      </w:ins>
      <w:r>
        <w:t>ut they don’t have</w:t>
      </w:r>
      <w:del w:id="317" w:author="AnneMarieW" w:date="2017-12-18T13:52:00Z">
        <w:r w:rsidDel="00745BD1">
          <w:delText xml:space="preserve"> a lot of</w:delText>
        </w:r>
      </w:del>
      <w:ins w:id="318" w:author="AnneMarieW" w:date="2017-12-18T13:52:00Z">
        <w:r w:rsidR="00745BD1">
          <w:t xml:space="preserve"> many</w:t>
        </w:r>
      </w:ins>
      <w:r>
        <w:t xml:space="preserve"> extra </w:t>
      </w:r>
      <w:ins w:id="319" w:author="AnneMarieW" w:date="2017-12-18T13:52:00Z">
        <w:r w:rsidR="00745BD1">
          <w:t>cap</w:t>
        </w:r>
      </w:ins>
      <w:r>
        <w:t>abilities either.</w:t>
      </w:r>
      <w:r w:rsidR="00452382">
        <w:t xml:space="preserve"> </w:t>
      </w:r>
      <w:ins w:id="320" w:author="AnneMarieW" w:date="2017-12-18T13:52:00Z">
        <w:r w:rsidR="00745BD1">
          <w:t>You’ll use them</w:t>
        </w:r>
      </w:ins>
      <w:del w:id="321" w:author="AnneMarieW" w:date="2017-12-18T13:52:00Z">
        <w:r w:rsidDel="00745BD1">
          <w:delText>They’re</w:delText>
        </w:r>
      </w:del>
      <w:r>
        <w:t xml:space="preserve"> most often</w:t>
      </w:r>
      <w:del w:id="322" w:author="AnneMarieW" w:date="2017-12-18T13:52:00Z">
        <w:r w:rsidDel="00745BD1">
          <w:delText xml:space="preserve"> used</w:delText>
        </w:r>
      </w:del>
      <w:r>
        <w:t xml:space="preserve"> in these situations:</w:t>
      </w:r>
    </w:p>
    <w:p w14:paraId="09FF02CD" w14:textId="77777777" w:rsidR="00957DBC" w:rsidRDefault="00957DBC" w:rsidP="00452382">
      <w:pPr>
        <w:pStyle w:val="BulletA"/>
      </w:pPr>
      <w:r>
        <w:t>When you h</w:t>
      </w:r>
      <w:r w:rsidR="00452382">
        <w:t>a</w:t>
      </w:r>
      <w:r>
        <w:t>ve a type whose size can’t be known at compile time, and you want</w:t>
      </w:r>
      <w:r w:rsidR="00452382">
        <w:t xml:space="preserve"> </w:t>
      </w:r>
      <w:r>
        <w:t>to use a value of that type in a context that needs to know an exact size</w:t>
      </w:r>
    </w:p>
    <w:p w14:paraId="171B2427" w14:textId="77777777" w:rsidR="00957DBC" w:rsidRDefault="00957DBC" w:rsidP="00452382">
      <w:pPr>
        <w:pStyle w:val="BulletB"/>
      </w:pPr>
      <w:r>
        <w:t>When you have a large amount of data and you want to transfer ownership but</w:t>
      </w:r>
      <w:r w:rsidR="00452382">
        <w:t xml:space="preserve"> </w:t>
      </w:r>
      <w:r>
        <w:t>ensure the data won’t be copied when you do so</w:t>
      </w:r>
    </w:p>
    <w:p w14:paraId="0746B00F" w14:textId="77777777" w:rsidR="00957DBC" w:rsidRDefault="00957DBC" w:rsidP="00452382">
      <w:pPr>
        <w:pStyle w:val="BulletC"/>
      </w:pPr>
      <w:r>
        <w:t>When you want to own a value and only care that it’s a type that implements a</w:t>
      </w:r>
      <w:r w:rsidR="00452382">
        <w:t xml:space="preserve"> </w:t>
      </w:r>
      <w:r>
        <w:t>particular trait rather than knowing the concrete type</w:t>
      </w:r>
      <w:del w:id="323" w:author="AnneMarieW" w:date="2017-12-18T13:53:00Z">
        <w:r w:rsidDel="00E52F19">
          <w:delText xml:space="preserve"> itself</w:delText>
        </w:r>
      </w:del>
    </w:p>
    <w:p w14:paraId="3DDCD24B" w14:textId="77777777" w:rsidR="00957DBC" w:rsidRDefault="00957DBC" w:rsidP="00957DBC">
      <w:pPr>
        <w:pStyle w:val="Body"/>
        <w:rPr>
          <w:ins w:id="324" w:author="janelle" w:date="2018-01-12T17:23:00Z"/>
        </w:rPr>
      </w:pPr>
      <w:r>
        <w:t>We’</w:t>
      </w:r>
      <w:del w:id="325" w:author="AnneMarieW" w:date="2017-12-18T13:53:00Z">
        <w:r w:rsidDel="00E52F19">
          <w:delText>re going to</w:delText>
        </w:r>
      </w:del>
      <w:ins w:id="326" w:author="AnneMarieW" w:date="2017-12-18T13:53:00Z">
        <w:r w:rsidR="00E52F19">
          <w:t>ll</w:t>
        </w:r>
      </w:ins>
      <w:r>
        <w:t xml:space="preserve"> demonstrate the first </w:t>
      </w:r>
      <w:del w:id="327" w:author="AnneMarieW" w:date="2017-12-18T13:54:00Z">
        <w:r w:rsidDel="00E52F19">
          <w:delText>case</w:delText>
        </w:r>
      </w:del>
      <w:ins w:id="328" w:author="AnneMarieW" w:date="2017-12-18T13:54:00Z">
        <w:r w:rsidR="00E52F19">
          <w:t>situation</w:t>
        </w:r>
      </w:ins>
      <w:r>
        <w:t xml:space="preserve"> in </w:t>
      </w:r>
      <w:del w:id="329" w:author="Liz Chadwick" w:date="2017-10-25T12:38:00Z">
        <w:r w:rsidDel="0070538C">
          <w:delText xml:space="preserve">the rest of </w:delText>
        </w:r>
      </w:del>
      <w:r>
        <w:t xml:space="preserve">this section. </w:t>
      </w:r>
      <w:ins w:id="330" w:author="AnneMarieW" w:date="2017-12-18T13:55:00Z">
        <w:r w:rsidR="00702531">
          <w:t>But before we do so, we</w:t>
        </w:r>
      </w:ins>
      <w:ins w:id="331" w:author="AnneMarieW" w:date="2017-12-18T13:56:00Z">
        <w:r w:rsidR="00702531">
          <w:t>’ll</w:t>
        </w:r>
      </w:ins>
      <w:del w:id="332" w:author="AnneMarieW" w:date="2017-12-18T13:56:00Z">
        <w:r w:rsidDel="00702531">
          <w:delText>To</w:delText>
        </w:r>
      </w:del>
      <w:r w:rsidR="00452382">
        <w:t xml:space="preserve"> </w:t>
      </w:r>
      <w:r>
        <w:t>elaborate on the other two situations a bit more: in the second case,</w:t>
      </w:r>
      <w:r w:rsidR="00452382">
        <w:t xml:space="preserve"> </w:t>
      </w:r>
      <w:r>
        <w:t>transferring ownership of a large amount of data can take a long time because</w:t>
      </w:r>
      <w:r w:rsidR="00452382">
        <w:t xml:space="preserve"> </w:t>
      </w:r>
      <w:r>
        <w:t xml:space="preserve">the data </w:t>
      </w:r>
      <w:del w:id="333" w:author="AnneMarieW" w:date="2017-12-18T13:54:00Z">
        <w:r w:rsidDel="00E52F19">
          <w:delText>get</w:delText>
        </w:r>
      </w:del>
      <w:ins w:id="334" w:author="AnneMarieW" w:date="2017-12-18T13:54:00Z">
        <w:r w:rsidR="00E52F19">
          <w:t>i</w:t>
        </w:r>
      </w:ins>
      <w:r>
        <w:t>s copied around on the stack. To improve performance in this</w:t>
      </w:r>
      <w:r w:rsidR="00452382">
        <w:t xml:space="preserve"> </w:t>
      </w:r>
      <w:r>
        <w:t>situation, we can store the large amount of data on the heap in a box. Then,</w:t>
      </w:r>
      <w:r w:rsidR="00452382">
        <w:t xml:space="preserve"> </w:t>
      </w:r>
      <w:r>
        <w:t>only the small amount of pointer data is copied around on the stack, and the</w:t>
      </w:r>
      <w:r w:rsidR="00452382">
        <w:t xml:space="preserve"> </w:t>
      </w:r>
      <w:r>
        <w:t>data stays in one place on the heap. The third case is known as a </w:t>
      </w:r>
      <w:r w:rsidRPr="00452382">
        <w:rPr>
          <w:rStyle w:val="EmphasisItalic"/>
        </w:rPr>
        <w:t>trait</w:t>
      </w:r>
      <w:r w:rsidR="00452382" w:rsidRPr="00452382">
        <w:rPr>
          <w:rStyle w:val="EmphasisItalic"/>
        </w:rPr>
        <w:t xml:space="preserve"> </w:t>
      </w:r>
      <w:r w:rsidRPr="00452382">
        <w:rPr>
          <w:rStyle w:val="EmphasisItalic"/>
        </w:rPr>
        <w:t>object</w:t>
      </w:r>
      <w:r>
        <w:t xml:space="preserve">, and </w:t>
      </w:r>
      <w:r w:rsidRPr="00E41F5C">
        <w:rPr>
          <w:highlight w:val="yellow"/>
          <w:rPrChange w:id="335" w:author="janelle" w:date="2018-01-12T17:23:00Z">
            <w:rPr/>
          </w:rPrChange>
        </w:rPr>
        <w:t>Chapter 17</w:t>
      </w:r>
      <w:r>
        <w:t xml:space="preserve"> </w:t>
      </w:r>
      <w:del w:id="336" w:author="AnneMarieW" w:date="2017-12-18T13:55:00Z">
        <w:r w:rsidDel="00E52F19">
          <w:delText>has</w:delText>
        </w:r>
      </w:del>
      <w:ins w:id="337" w:author="AnneMarieW" w:date="2017-12-18T13:55:00Z">
        <w:r w:rsidR="00E52F19">
          <w:t>devotes</w:t>
        </w:r>
      </w:ins>
      <w:r>
        <w:t xml:space="preserve"> an entire section </w:t>
      </w:r>
      <w:del w:id="338" w:author="AnneMarieW" w:date="2017-12-18T13:55:00Z">
        <w:r w:rsidDel="00E52F19">
          <w:delText xml:space="preserve">devoted </w:delText>
        </w:r>
      </w:del>
      <w:r>
        <w:t>just to that topic. So</w:t>
      </w:r>
      <w:r w:rsidR="00452382">
        <w:t xml:space="preserve"> </w:t>
      </w:r>
      <w:del w:id="339" w:author="AnneMarieW" w:date="2017-12-18T13:55:00Z">
        <w:r w:rsidDel="00E52F19">
          <w:delText xml:space="preserve">know that </w:delText>
        </w:r>
      </w:del>
      <w:r>
        <w:t xml:space="preserve">what you learn here </w:t>
      </w:r>
      <w:ins w:id="340" w:author="AnneMarieW" w:date="2017-12-18T13:55:00Z">
        <w:r w:rsidR="00E52F19">
          <w:t>you’ll</w:t>
        </w:r>
      </w:ins>
      <w:del w:id="341" w:author="AnneMarieW" w:date="2017-12-18T13:55:00Z">
        <w:r w:rsidDel="00E52F19">
          <w:delText>will be</w:delText>
        </w:r>
      </w:del>
      <w:r>
        <w:t xml:space="preserve"> appl</w:t>
      </w:r>
      <w:del w:id="342" w:author="AnneMarieW" w:date="2017-12-18T13:55:00Z">
        <w:r w:rsidDel="00E52F19">
          <w:delText>ied</w:delText>
        </w:r>
      </w:del>
      <w:ins w:id="343" w:author="AnneMarieW" w:date="2017-12-18T13:55:00Z">
        <w:r w:rsidR="00E52F19">
          <w:t>y</w:t>
        </w:r>
      </w:ins>
      <w:r>
        <w:t xml:space="preserve"> again in </w:t>
      </w:r>
      <w:r w:rsidRPr="00E41F5C">
        <w:rPr>
          <w:highlight w:val="yellow"/>
          <w:rPrChange w:id="344" w:author="janelle" w:date="2018-01-12T17:23:00Z">
            <w:rPr/>
          </w:rPrChange>
        </w:rPr>
        <w:t>Chapter 17</w:t>
      </w:r>
      <w:r>
        <w:t>!</w:t>
      </w:r>
    </w:p>
    <w:p w14:paraId="5B7C4C7A" w14:textId="77777777" w:rsidR="00E41F5C" w:rsidRDefault="00E41F5C">
      <w:pPr>
        <w:pStyle w:val="ProductionDirective"/>
        <w:pPrChange w:id="345" w:author="janelle" w:date="2018-01-12T17:23:00Z">
          <w:pPr>
            <w:pStyle w:val="Body"/>
          </w:pPr>
        </w:pPrChange>
      </w:pPr>
      <w:ins w:id="346" w:author="janelle" w:date="2018-01-12T17:23:00Z">
        <w:r>
          <w:t>prod: confirm xrefs</w:t>
        </w:r>
      </w:ins>
    </w:p>
    <w:p w14:paraId="4A8EDE3A" w14:textId="77777777" w:rsidR="00957DBC" w:rsidRDefault="00957DBC" w:rsidP="00452382">
      <w:pPr>
        <w:pStyle w:val="HeadB"/>
      </w:pPr>
      <w:bookmarkStart w:id="347" w:name="using-a-`box`-to-store-data-on-the-heap"/>
      <w:bookmarkStart w:id="348" w:name="_Toc503815263"/>
      <w:bookmarkEnd w:id="347"/>
      <w:r>
        <w:lastRenderedPageBreak/>
        <w:t>Using a </w:t>
      </w:r>
      <w:r w:rsidRPr="00AA04DA">
        <w:rPr>
          <w:rStyle w:val="Literal"/>
          <w:rPrChange w:id="349" w:author="Carol Nichols" w:date="2018-01-15T12:18:00Z">
            <w:rPr/>
          </w:rPrChange>
        </w:rPr>
        <w:t>Box&lt;T&gt;</w:t>
      </w:r>
      <w:r>
        <w:t> to Store Data on the Heap</w:t>
      </w:r>
      <w:bookmarkEnd w:id="348"/>
    </w:p>
    <w:p w14:paraId="65F04537" w14:textId="0EB0D48F" w:rsidR="00957DBC" w:rsidRDefault="00957DBC" w:rsidP="00452382">
      <w:pPr>
        <w:pStyle w:val="BodyFirst"/>
      </w:pPr>
      <w:r>
        <w:t xml:space="preserve">Before we </w:t>
      </w:r>
      <w:del w:id="350" w:author="AnneMarieW" w:date="2017-12-18T16:10:00Z">
        <w:r w:rsidDel="00811A64">
          <w:delText xml:space="preserve">get into </w:delText>
        </w:r>
      </w:del>
      <w:ins w:id="351" w:author="AnneMarieW" w:date="2017-12-18T16:10:00Z">
        <w:r w:rsidR="00811A64">
          <w:t xml:space="preserve">discuss </w:t>
        </w:r>
      </w:ins>
      <w:r>
        <w:t>a use case for </w:t>
      </w:r>
      <w:r w:rsidRPr="00452382">
        <w:rPr>
          <w:rStyle w:val="Literal"/>
        </w:rPr>
        <w:t>Box&lt;T&gt;</w:t>
      </w:r>
      <w:r>
        <w:t xml:space="preserve">, </w:t>
      </w:r>
      <w:ins w:id="352" w:author="AnneMarieW" w:date="2017-12-18T16:10:00Z">
        <w:del w:id="353" w:author="Carol Nichols" w:date="2018-01-15T12:19:00Z">
          <w:r w:rsidR="00811A64" w:rsidDel="00384847">
            <w:delText>you need to become</w:delText>
          </w:r>
        </w:del>
      </w:ins>
      <w:del w:id="354" w:author="Carol Nichols" w:date="2018-01-15T12:19:00Z">
        <w:r w:rsidDel="00384847">
          <w:delText>let’s get familiar with</w:delText>
        </w:r>
      </w:del>
      <w:ins w:id="355" w:author="Carol Nichols" w:date="2018-01-15T12:19:00Z">
        <w:r w:rsidR="00384847">
          <w:t>we’ll cover</w:t>
        </w:r>
      </w:ins>
      <w:r>
        <w:t xml:space="preserve"> the syntax</w:t>
      </w:r>
      <w:r w:rsidR="00452382">
        <w:t xml:space="preserve"> </w:t>
      </w:r>
      <w:r>
        <w:t>and how to interact with values stored within a </w:t>
      </w:r>
      <w:r w:rsidRPr="00452382">
        <w:rPr>
          <w:rStyle w:val="Literal"/>
        </w:rPr>
        <w:t>Box&lt;T&gt;</w:t>
      </w:r>
      <w:r>
        <w:t>.</w:t>
      </w:r>
    </w:p>
    <w:p w14:paraId="4D9C2945" w14:textId="77777777" w:rsidR="00957DBC" w:rsidRDefault="00957DBC" w:rsidP="00957DBC">
      <w:pPr>
        <w:pStyle w:val="Body"/>
      </w:pPr>
      <w:r>
        <w:t>Listing 15-1 shows how to use a box to store an </w:t>
      </w:r>
      <w:r w:rsidRPr="00452382">
        <w:rPr>
          <w:rStyle w:val="Literal"/>
        </w:rPr>
        <w:t>i32</w:t>
      </w:r>
      <w:r>
        <w:t> </w:t>
      </w:r>
      <w:ins w:id="356" w:author="AnneMarieW" w:date="2017-12-18T16:10:00Z">
        <w:r w:rsidR="00811A64">
          <w:t xml:space="preserve">value </w:t>
        </w:r>
      </w:ins>
      <w:r>
        <w:t>on the heap:</w:t>
      </w:r>
    </w:p>
    <w:p w14:paraId="7AE8112F" w14:textId="77777777" w:rsidR="00957DBC" w:rsidRDefault="00957DBC" w:rsidP="00452382">
      <w:pPr>
        <w:pStyle w:val="ProductionDirective"/>
      </w:pPr>
      <w:del w:id="357" w:author="janelle" w:date="2017-12-14T12:42:00Z">
        <w:r w:rsidDel="00CF72F0">
          <w:delText xml:space="preserve">Filename: </w:delText>
        </w:r>
      </w:del>
      <w:r>
        <w:t>src/main.rs</w:t>
      </w:r>
    </w:p>
    <w:p w14:paraId="33E81F1A" w14:textId="77777777" w:rsidR="00957DBC" w:rsidRPr="00452382" w:rsidRDefault="00957DBC" w:rsidP="00452382">
      <w:pPr>
        <w:pStyle w:val="CodeA"/>
      </w:pPr>
      <w:r w:rsidRPr="00452382">
        <w:t>fn main() {</w:t>
      </w:r>
    </w:p>
    <w:p w14:paraId="6AFDF8FE" w14:textId="77777777" w:rsidR="00957DBC" w:rsidRPr="00452382" w:rsidRDefault="00957DBC" w:rsidP="00452382">
      <w:pPr>
        <w:pStyle w:val="CodeB"/>
      </w:pPr>
      <w:r w:rsidRPr="00452382">
        <w:t xml:space="preserve">    let b = Box::new(5);</w:t>
      </w:r>
    </w:p>
    <w:p w14:paraId="2C460C3B" w14:textId="77777777" w:rsidR="00957DBC" w:rsidRPr="00452382" w:rsidRDefault="00957DBC" w:rsidP="00452382">
      <w:pPr>
        <w:pStyle w:val="CodeB"/>
      </w:pPr>
      <w:r w:rsidRPr="00452382">
        <w:t xml:space="preserve">    println!("b = {}", b);</w:t>
      </w:r>
    </w:p>
    <w:p w14:paraId="164FF2E7" w14:textId="77777777" w:rsidR="00957DBC" w:rsidRPr="00452382" w:rsidRDefault="00957DBC" w:rsidP="00452382">
      <w:pPr>
        <w:pStyle w:val="CodeC"/>
      </w:pPr>
      <w:r w:rsidRPr="00452382">
        <w:t>}</w:t>
      </w:r>
    </w:p>
    <w:p w14:paraId="142635A1" w14:textId="77777777" w:rsidR="00957DBC" w:rsidRDefault="00957DBC" w:rsidP="00452382">
      <w:pPr>
        <w:pStyle w:val="Listing"/>
      </w:pPr>
      <w:r>
        <w:t>Listing 15-1: Storing an </w:t>
      </w:r>
      <w:r w:rsidR="007568D6" w:rsidRPr="007568D6">
        <w:rPr>
          <w:rStyle w:val="LiteralCaption"/>
          <w:rPrChange w:id="358" w:author="janelle" w:date="2017-12-14T12:42:00Z">
            <w:rPr>
              <w:rStyle w:val="Literal"/>
            </w:rPr>
          </w:rPrChange>
        </w:rPr>
        <w:t>i32</w:t>
      </w:r>
      <w:r>
        <w:t> value on the heap using a box</w:t>
      </w:r>
    </w:p>
    <w:p w14:paraId="18E40D53" w14:textId="4D122312" w:rsidR="00957DBC" w:rsidRDefault="00957DBC" w:rsidP="00957DBC">
      <w:pPr>
        <w:pStyle w:val="Body"/>
      </w:pPr>
      <w:r>
        <w:t>We define the variable </w:t>
      </w:r>
      <w:r w:rsidRPr="00452382">
        <w:rPr>
          <w:rStyle w:val="Literal"/>
        </w:rPr>
        <w:t>b</w:t>
      </w:r>
      <w:r>
        <w:t> to have the value of a </w:t>
      </w:r>
      <w:r w:rsidRPr="00452382">
        <w:rPr>
          <w:rStyle w:val="Literal"/>
        </w:rPr>
        <w:t>Box</w:t>
      </w:r>
      <w:r>
        <w:t> that points to the</w:t>
      </w:r>
      <w:r w:rsidR="00452382">
        <w:t xml:space="preserve"> </w:t>
      </w:r>
      <w:r>
        <w:t>value </w:t>
      </w:r>
      <w:r w:rsidRPr="00452382">
        <w:rPr>
          <w:rStyle w:val="Literal"/>
        </w:rPr>
        <w:t>5</w:t>
      </w:r>
      <w:r>
        <w:t>, which is allocated on the heap. This program will print </w:t>
      </w:r>
      <w:r w:rsidRPr="00452382">
        <w:rPr>
          <w:rStyle w:val="Literal"/>
        </w:rPr>
        <w:t>b = 5</w:t>
      </w:r>
      <w:r>
        <w:t>; in</w:t>
      </w:r>
      <w:r w:rsidR="00452382">
        <w:t xml:space="preserve"> </w:t>
      </w:r>
      <w:r>
        <w:t>this case, we can access the data in the box in a similar way as we would if</w:t>
      </w:r>
      <w:r w:rsidR="00452382">
        <w:t xml:space="preserve"> </w:t>
      </w:r>
      <w:r>
        <w:t>this data was on the stack. Just like any</w:t>
      </w:r>
      <w:ins w:id="359" w:author="Carol Nichols" w:date="2018-01-15T12:20:00Z">
        <w:r w:rsidR="00447453">
          <w:t xml:space="preserve"> owned</w:t>
        </w:r>
      </w:ins>
      <w:r>
        <w:t xml:space="preserve"> </w:t>
      </w:r>
      <w:ins w:id="360" w:author="Carol Nichols" w:date="2018-01-15T12:20:00Z">
        <w:r w:rsidR="00447453">
          <w:t>value</w:t>
        </w:r>
      </w:ins>
      <w:del w:id="361" w:author="Carol Nichols" w:date="2018-01-15T12:20:00Z">
        <w:r w:rsidDel="00447453">
          <w:delText xml:space="preserve">value that has </w:delText>
        </w:r>
      </w:del>
      <w:ins w:id="362" w:author="AnneMarieW" w:date="2017-12-18T16:11:00Z">
        <w:del w:id="363" w:author="Carol Nichols" w:date="2018-01-15T12:20:00Z">
          <w:r w:rsidR="00811A64" w:rsidDel="00447453">
            <w:delText xml:space="preserve">data </w:delText>
          </w:r>
        </w:del>
      </w:ins>
      <w:del w:id="364" w:author="Carol Nichols" w:date="2018-01-15T12:20:00Z">
        <w:r w:rsidDel="00447453">
          <w:delText xml:space="preserve">ownership </w:delText>
        </w:r>
      </w:del>
      <w:del w:id="365" w:author="AnneMarieW" w:date="2017-12-18T16:11:00Z">
        <w:r w:rsidDel="00811A64">
          <w:delText>of data</w:delText>
        </w:r>
      </w:del>
      <w:r>
        <w:t>,</w:t>
      </w:r>
      <w:r w:rsidR="00452382">
        <w:t xml:space="preserve"> </w:t>
      </w:r>
      <w:r>
        <w:t>when a box goes out of scope like </w:t>
      </w:r>
      <w:r w:rsidRPr="00452382">
        <w:rPr>
          <w:rStyle w:val="Literal"/>
        </w:rPr>
        <w:t>b</w:t>
      </w:r>
      <w:r>
        <w:t> does at the end of </w:t>
      </w:r>
      <w:r w:rsidRPr="00452382">
        <w:rPr>
          <w:rStyle w:val="Literal"/>
        </w:rPr>
        <w:t>main</w:t>
      </w:r>
      <w:r>
        <w:t>, it will be</w:t>
      </w:r>
      <w:r w:rsidR="00452382">
        <w:t xml:space="preserve"> </w:t>
      </w:r>
      <w:r>
        <w:t>deallocated. The deallocation happens for</w:t>
      </w:r>
      <w:del w:id="366" w:author="AnneMarieW" w:date="2017-12-18T16:12:00Z">
        <w:r w:rsidDel="00811A64">
          <w:delText xml:space="preserve"> both</w:delText>
        </w:r>
      </w:del>
      <w:r>
        <w:t xml:space="preserve"> the box (stored on the stack)</w:t>
      </w:r>
      <w:r w:rsidR="00452382">
        <w:t xml:space="preserve"> </w:t>
      </w:r>
      <w:r>
        <w:t>and the data it points to (stored on the heap).</w:t>
      </w:r>
    </w:p>
    <w:p w14:paraId="7FDFE697" w14:textId="77777777" w:rsidR="00957DBC" w:rsidRDefault="00957DBC" w:rsidP="00957DBC">
      <w:pPr>
        <w:pStyle w:val="Body"/>
      </w:pPr>
      <w:r>
        <w:t>Putting a single value on the heap isn’t very useful, so you won’t use boxes by</w:t>
      </w:r>
      <w:r w:rsidR="00452382">
        <w:t xml:space="preserve"> </w:t>
      </w:r>
      <w:r>
        <w:t xml:space="preserve">themselves in </w:t>
      </w:r>
      <w:del w:id="367" w:author="Liz Chadwick" w:date="2017-10-25T12:40:00Z">
        <w:r w:rsidDel="0070538C">
          <w:delText xml:space="preserve">the way that Listing 15-1 does </w:delText>
        </w:r>
      </w:del>
      <w:ins w:id="368" w:author="Liz Chadwick" w:date="2017-10-25T12:40:00Z">
        <w:r w:rsidR="0070538C">
          <w:t xml:space="preserve">this way </w:t>
        </w:r>
      </w:ins>
      <w:r>
        <w:t>very often. Having values like a</w:t>
      </w:r>
      <w:r w:rsidR="00452382">
        <w:t xml:space="preserve"> </w:t>
      </w:r>
      <w:r>
        <w:t>single </w:t>
      </w:r>
      <w:r w:rsidRPr="00452382">
        <w:rPr>
          <w:rStyle w:val="Literal"/>
        </w:rPr>
        <w:t>i32</w:t>
      </w:r>
      <w:r>
        <w:t> on the stack, where they’re stored by default</w:t>
      </w:r>
      <w:ins w:id="369" w:author="Liz Chadwick" w:date="2017-10-25T12:41:00Z">
        <w:r w:rsidR="0070538C">
          <w:t>,</w:t>
        </w:r>
      </w:ins>
      <w:r>
        <w:t xml:space="preserve"> is more appropriate</w:t>
      </w:r>
      <w:r w:rsidR="00452382">
        <w:t xml:space="preserve"> </w:t>
      </w:r>
      <w:r>
        <w:t xml:space="preserve">in the majority of </w:t>
      </w:r>
      <w:del w:id="370" w:author="AnneMarieW" w:date="2017-12-18T16:12:00Z">
        <w:r w:rsidDel="00811A64">
          <w:delText>case</w:delText>
        </w:r>
      </w:del>
      <w:ins w:id="371" w:author="AnneMarieW" w:date="2017-12-18T16:12:00Z">
        <w:r w:rsidR="00811A64">
          <w:t>situation</w:t>
        </w:r>
      </w:ins>
      <w:r>
        <w:t xml:space="preserve">s. Let’s </w:t>
      </w:r>
      <w:del w:id="372" w:author="AnneMarieW" w:date="2017-12-18T16:13:00Z">
        <w:r w:rsidDel="00811A64">
          <w:delText xml:space="preserve">get into </w:delText>
        </w:r>
      </w:del>
      <w:ins w:id="373" w:author="AnneMarieW" w:date="2017-12-18T16:13:00Z">
        <w:r w:rsidR="00811A64">
          <w:t xml:space="preserve">look at </w:t>
        </w:r>
      </w:ins>
      <w:r>
        <w:t>a case where boxes allow us to define</w:t>
      </w:r>
      <w:r w:rsidR="00452382">
        <w:t xml:space="preserve"> </w:t>
      </w:r>
      <w:r>
        <w:t>types that we wouldn’t be allowed to if we didn’t have boxes.</w:t>
      </w:r>
    </w:p>
    <w:p w14:paraId="4B9E2CF6" w14:textId="77777777" w:rsidR="00957DBC" w:rsidRDefault="00957DBC" w:rsidP="00496169">
      <w:pPr>
        <w:pStyle w:val="HeadB"/>
      </w:pPr>
      <w:bookmarkStart w:id="374" w:name="boxes-enable-recursive-types"/>
      <w:bookmarkStart w:id="375" w:name="_Toc503815264"/>
      <w:bookmarkEnd w:id="374"/>
      <w:r>
        <w:t>Boxes Enable Recursive Types</w:t>
      </w:r>
      <w:bookmarkEnd w:id="375"/>
    </w:p>
    <w:p w14:paraId="0E2FA7D2" w14:textId="77777777" w:rsidR="00957DBC" w:rsidRDefault="00900BB0" w:rsidP="00452382">
      <w:pPr>
        <w:pStyle w:val="BodyFirst"/>
      </w:pPr>
      <w:ins w:id="376" w:author="AnneMarieW" w:date="2017-12-18T16:14:00Z">
        <w:r>
          <w:t xml:space="preserve">At compile time, </w:t>
        </w:r>
      </w:ins>
      <w:r w:rsidR="00957DBC">
        <w:t xml:space="preserve">Rust needs to know </w:t>
      </w:r>
      <w:del w:id="377" w:author="AnneMarieW" w:date="2017-12-18T16:14:00Z">
        <w:r w:rsidR="00957DBC" w:rsidDel="00900BB0">
          <w:delText xml:space="preserve">at compile time </w:delText>
        </w:r>
      </w:del>
      <w:r w:rsidR="00957DBC">
        <w:t xml:space="preserve">how much space a type takes up. One </w:t>
      </w:r>
      <w:del w:id="378" w:author="AnneMarieW" w:date="2017-12-18T16:14:00Z">
        <w:r w:rsidR="00957DBC" w:rsidDel="00C118EB">
          <w:delText>kind of</w:delText>
        </w:r>
        <w:r w:rsidR="00452382" w:rsidDel="00C118EB">
          <w:delText xml:space="preserve"> </w:delText>
        </w:r>
      </w:del>
      <w:r w:rsidR="00957DBC">
        <w:t>type whose size can’t be known at compile time is a </w:t>
      </w:r>
      <w:r w:rsidR="00957DBC" w:rsidRPr="00452382">
        <w:rPr>
          <w:rStyle w:val="EmphasisItalic"/>
        </w:rPr>
        <w:t>recursive type</w:t>
      </w:r>
      <w:ins w:id="379" w:author="Liz Chadwick" w:date="2017-10-25T12:43:00Z">
        <w:r w:rsidR="009F7278" w:rsidRPr="009F7278">
          <w:t>,</w:t>
        </w:r>
      </w:ins>
      <w:r w:rsidR="00957DBC">
        <w:t> where a</w:t>
      </w:r>
      <w:r w:rsidR="00452382">
        <w:t xml:space="preserve"> </w:t>
      </w:r>
      <w:r w:rsidR="00957DBC">
        <w:t xml:space="preserve">value can have as part of itself another value of the same type. </w:t>
      </w:r>
      <w:ins w:id="380" w:author="AnneMarieW" w:date="2017-12-18T16:15:00Z">
        <w:r w:rsidR="00C118EB">
          <w:t xml:space="preserve">Because </w:t>
        </w:r>
      </w:ins>
      <w:del w:id="381" w:author="AnneMarieW" w:date="2017-12-18T16:15:00Z">
        <w:r w:rsidR="00957DBC" w:rsidDel="00C118EB">
          <w:delText>T</w:delText>
        </w:r>
      </w:del>
      <w:ins w:id="382" w:author="AnneMarieW" w:date="2017-12-18T16:15:00Z">
        <w:r w:rsidR="00C118EB">
          <w:t>t</w:t>
        </w:r>
      </w:ins>
      <w:r w:rsidR="00957DBC">
        <w:t>his nesting</w:t>
      </w:r>
      <w:r w:rsidR="00452382">
        <w:t xml:space="preserve"> </w:t>
      </w:r>
      <w:r w:rsidR="00957DBC">
        <w:t xml:space="preserve">of values could theoretically continue infinitely, </w:t>
      </w:r>
      <w:del w:id="383" w:author="AnneMarieW" w:date="2017-12-18T16:15:00Z">
        <w:r w:rsidR="00957DBC" w:rsidDel="00C118EB">
          <w:delText xml:space="preserve">so </w:delText>
        </w:r>
      </w:del>
      <w:r w:rsidR="00957DBC">
        <w:t>Rust doesn’t know how</w:t>
      </w:r>
      <w:r w:rsidR="00452382">
        <w:t xml:space="preserve"> </w:t>
      </w:r>
      <w:r w:rsidR="00957DBC">
        <w:t xml:space="preserve">much space a value of a recursive type needs. </w:t>
      </w:r>
      <w:ins w:id="384" w:author="AnneMarieW" w:date="2017-12-18T16:16:00Z">
        <w:r w:rsidR="00C118EB">
          <w:t xml:space="preserve">However, </w:t>
        </w:r>
      </w:ins>
      <w:del w:id="385" w:author="AnneMarieW" w:date="2017-12-18T16:16:00Z">
        <w:r w:rsidR="00957DBC" w:rsidDel="00C118EB">
          <w:delText>B</w:delText>
        </w:r>
      </w:del>
      <w:ins w:id="386" w:author="AnneMarieW" w:date="2017-12-18T16:16:00Z">
        <w:r w:rsidR="00C118EB">
          <w:t>b</w:t>
        </w:r>
      </w:ins>
      <w:r w:rsidR="00957DBC">
        <w:t xml:space="preserve">oxes have a known size, </w:t>
      </w:r>
      <w:del w:id="387" w:author="AnneMarieW" w:date="2017-12-18T16:16:00Z">
        <w:r w:rsidR="00957DBC" w:rsidDel="00C118EB">
          <w:delText>however,</w:delText>
        </w:r>
        <w:r w:rsidR="00452382" w:rsidDel="00C118EB">
          <w:delText xml:space="preserve"> </w:delText>
        </w:r>
      </w:del>
      <w:r w:rsidR="00957DBC">
        <w:t xml:space="preserve">so by inserting a box in a recursive type definition, we </w:t>
      </w:r>
      <w:del w:id="388" w:author="AnneMarieW" w:date="2017-12-18T16:16:00Z">
        <w:r w:rsidR="00957DBC" w:rsidDel="00C118EB">
          <w:delText xml:space="preserve">are allowed to </w:delText>
        </w:r>
      </w:del>
      <w:ins w:id="389" w:author="AnneMarieW" w:date="2017-12-18T16:16:00Z">
        <w:r w:rsidR="00C118EB">
          <w:t xml:space="preserve">can </w:t>
        </w:r>
      </w:ins>
      <w:r w:rsidR="00957DBC">
        <w:t>have</w:t>
      </w:r>
      <w:r w:rsidR="00452382">
        <w:t xml:space="preserve"> </w:t>
      </w:r>
      <w:r w:rsidR="00957DBC">
        <w:t>recursive types.</w:t>
      </w:r>
    </w:p>
    <w:p w14:paraId="5545DD95" w14:textId="5E04F752" w:rsidR="00957DBC" w:rsidRDefault="00957DBC" w:rsidP="00957DBC">
      <w:pPr>
        <w:pStyle w:val="Body"/>
      </w:pPr>
      <w:r>
        <w:t>Let’s explore the </w:t>
      </w:r>
      <w:r w:rsidRPr="00452382">
        <w:rPr>
          <w:rStyle w:val="EmphasisItalic"/>
        </w:rPr>
        <w:t>cons list</w:t>
      </w:r>
      <w:r>
        <w:t xml:space="preserve">, </w:t>
      </w:r>
      <w:ins w:id="390" w:author="AnneMarieW" w:date="2017-12-18T16:17:00Z">
        <w:r w:rsidR="00C118EB">
          <w:t xml:space="preserve">which is </w:t>
        </w:r>
      </w:ins>
      <w:r>
        <w:t>a data type common in functional programming</w:t>
      </w:r>
      <w:r w:rsidR="00452382">
        <w:t xml:space="preserve"> </w:t>
      </w:r>
      <w:r>
        <w:t xml:space="preserve">languages, </w:t>
      </w:r>
      <w:del w:id="391" w:author="Carol Nichols" w:date="2018-01-15T16:47:00Z">
        <w:r w:rsidDel="00F346A4">
          <w:delText>to illustrate</w:delText>
        </w:r>
      </w:del>
      <w:ins w:id="392" w:author="Carol Nichols" w:date="2018-01-15T16:47:00Z">
        <w:r w:rsidR="00F346A4">
          <w:t>as</w:t>
        </w:r>
      </w:ins>
      <w:r>
        <w:t xml:space="preserve"> </w:t>
      </w:r>
      <w:commentRangeStart w:id="393"/>
      <w:commentRangeStart w:id="394"/>
      <w:del w:id="395" w:author="Carol Nichols" w:date="2018-01-15T16:47:00Z">
        <w:r w:rsidDel="00F346A4">
          <w:delText xml:space="preserve">this </w:delText>
        </w:r>
      </w:del>
      <w:ins w:id="396" w:author="Carol Nichols" w:date="2018-01-15T16:47:00Z">
        <w:r w:rsidR="00F346A4">
          <w:t>an example of a recursive type</w:t>
        </w:r>
      </w:ins>
      <w:del w:id="397" w:author="Carol Nichols" w:date="2018-01-15T16:47:00Z">
        <w:r w:rsidDel="00F346A4">
          <w:delText>concept</w:delText>
        </w:r>
      </w:del>
      <w:commentRangeEnd w:id="393"/>
      <w:r w:rsidR="00C118EB">
        <w:rPr>
          <w:rStyle w:val="CommentReference"/>
        </w:rPr>
        <w:commentReference w:id="393"/>
      </w:r>
      <w:commentRangeEnd w:id="394"/>
      <w:r w:rsidR="00F346A4">
        <w:rPr>
          <w:rStyle w:val="CommentReference"/>
        </w:rPr>
        <w:commentReference w:id="394"/>
      </w:r>
      <w:r>
        <w:t>.</w:t>
      </w:r>
      <w:ins w:id="398" w:author="Carol Nichols" w:date="2018-01-15T16:47:00Z">
        <w:r w:rsidR="00F346A4">
          <w:t xml:space="preserve"> </w:t>
        </w:r>
      </w:ins>
      <w:del w:id="399" w:author="Carol Nichols" w:date="2018-01-15T16:47:00Z">
        <w:r w:rsidDel="00F346A4">
          <w:delText xml:space="preserve"> </w:delText>
        </w:r>
      </w:del>
      <w:r>
        <w:t>The cons list type we’</w:t>
      </w:r>
      <w:del w:id="400" w:author="AnneMarieW" w:date="2017-12-18T16:18:00Z">
        <w:r w:rsidDel="00C118EB">
          <w:delText>re going to</w:delText>
        </w:r>
      </w:del>
      <w:ins w:id="401" w:author="AnneMarieW" w:date="2017-12-18T16:18:00Z">
        <w:r w:rsidR="00C118EB">
          <w:t>ll</w:t>
        </w:r>
      </w:ins>
      <w:r>
        <w:t xml:space="preserve"> define</w:t>
      </w:r>
      <w:r w:rsidR="00452382">
        <w:t xml:space="preserve"> </w:t>
      </w:r>
      <w:r>
        <w:t>is straightforward except for the recursion</w:t>
      </w:r>
      <w:del w:id="402" w:author="AnneMarieW" w:date="2017-12-18T16:18:00Z">
        <w:r w:rsidDel="00C118EB">
          <w:delText>,</w:delText>
        </w:r>
      </w:del>
      <w:ins w:id="403" w:author="AnneMarieW" w:date="2017-12-18T16:18:00Z">
        <w:r w:rsidR="00C118EB">
          <w:t>; therefore,</w:t>
        </w:r>
      </w:ins>
      <w:del w:id="404" w:author="AnneMarieW" w:date="2017-12-18T16:18:00Z">
        <w:r w:rsidDel="00C118EB">
          <w:delText xml:space="preserve"> so</w:delText>
        </w:r>
      </w:del>
      <w:r>
        <w:t xml:space="preserve"> the concepts in th</w:t>
      </w:r>
      <w:del w:id="405" w:author="AnneMarieW" w:date="2017-12-18T16:19:00Z">
        <w:r w:rsidDel="00854ED0">
          <w:delText>is</w:delText>
        </w:r>
      </w:del>
      <w:ins w:id="406" w:author="AnneMarieW" w:date="2017-12-18T16:19:00Z">
        <w:r w:rsidR="00854ED0">
          <w:t>e</w:t>
        </w:r>
      </w:ins>
      <w:r>
        <w:t xml:space="preserve"> example</w:t>
      </w:r>
      <w:r w:rsidR="00452382">
        <w:t xml:space="preserve"> </w:t>
      </w:r>
      <w:ins w:id="407" w:author="AnneMarieW" w:date="2017-12-18T16:19:00Z">
        <w:r w:rsidR="00854ED0">
          <w:t xml:space="preserve">we’ll </w:t>
        </w:r>
      </w:ins>
      <w:ins w:id="408" w:author="AnneMarieW" w:date="2017-12-18T16:20:00Z">
        <w:r w:rsidR="00854ED0">
          <w:t xml:space="preserve">work with </w:t>
        </w:r>
      </w:ins>
      <w:r>
        <w:t>will be useful any time you get into more complex situations involving</w:t>
      </w:r>
      <w:r w:rsidR="00452382">
        <w:t xml:space="preserve"> </w:t>
      </w:r>
      <w:r>
        <w:t>recursive types.</w:t>
      </w:r>
    </w:p>
    <w:p w14:paraId="7452831A" w14:textId="77777777" w:rsidR="00957DBC" w:rsidDel="009F7278" w:rsidRDefault="00452382" w:rsidP="009F7278">
      <w:pPr>
        <w:pStyle w:val="Body"/>
        <w:rPr>
          <w:del w:id="409" w:author="Liz Chadwick" w:date="2017-10-25T12:48:00Z"/>
        </w:rPr>
      </w:pPr>
      <w:del w:id="410" w:author="Liz Chadwick" w:date="2017-10-25T12:48:00Z">
        <w:r w:rsidRPr="00452382" w:rsidDel="009F7278">
          <w:delText xml:space="preserve"> </w:delText>
        </w:r>
        <w:r w:rsidR="00957DBC" w:rsidDel="009F7278">
          <w:delText xml:space="preserve">A cons list is a list where each item </w:delText>
        </w:r>
      </w:del>
      <w:del w:id="411" w:author="Liz Chadwick" w:date="2017-10-25T12:44:00Z">
        <w:r w:rsidR="00957DBC" w:rsidDel="009F7278">
          <w:delText xml:space="preserve">in the list </w:delText>
        </w:r>
      </w:del>
      <w:del w:id="412" w:author="Liz Chadwick" w:date="2017-10-25T12:48:00Z">
        <w:r w:rsidR="00957DBC" w:rsidDel="009F7278">
          <w:delText>contains two things: the</w:delText>
        </w:r>
        <w:r w:rsidDel="009F7278">
          <w:delText xml:space="preserve"> </w:delText>
        </w:r>
        <w:r w:rsidR="00957DBC" w:rsidDel="009F7278">
          <w:delText>value of the current item and the next item. The last item in the list contains</w:delText>
        </w:r>
        <w:r w:rsidDel="009F7278">
          <w:delText xml:space="preserve"> </w:delText>
        </w:r>
        <w:r w:rsidR="00957DBC" w:rsidDel="009F7278">
          <w:delText>only a value called </w:delText>
        </w:r>
        <w:r w:rsidR="00957DBC" w:rsidRPr="00452382" w:rsidDel="009F7278">
          <w:rPr>
            <w:rStyle w:val="Literal"/>
          </w:rPr>
          <w:delText>Nil</w:delText>
        </w:r>
        <w:r w:rsidR="00957DBC" w:rsidDel="009F7278">
          <w:delText> without a next item.</w:delText>
        </w:r>
      </w:del>
    </w:p>
    <w:p w14:paraId="1C7C84D1" w14:textId="77777777" w:rsidR="00957DBC" w:rsidRDefault="00957DBC" w:rsidP="00496169">
      <w:pPr>
        <w:pStyle w:val="HeadC"/>
      </w:pPr>
      <w:bookmarkStart w:id="413" w:name="more-information-about-the-cons-list"/>
      <w:bookmarkStart w:id="414" w:name="_Toc503815265"/>
      <w:bookmarkEnd w:id="413"/>
      <w:r>
        <w:t>More Information About the Cons List</w:t>
      </w:r>
      <w:bookmarkEnd w:id="414"/>
    </w:p>
    <w:p w14:paraId="70000FE1" w14:textId="5F0F2DC5" w:rsidR="00957DBC" w:rsidRDefault="00957DBC" w:rsidP="00452382">
      <w:pPr>
        <w:pStyle w:val="BodyFirst"/>
      </w:pPr>
      <w:r>
        <w:lastRenderedPageBreak/>
        <w:t>A </w:t>
      </w:r>
      <w:r w:rsidRPr="00452382">
        <w:rPr>
          <w:rStyle w:val="EmphasisItalic"/>
        </w:rPr>
        <w:t>cons list</w:t>
      </w:r>
      <w:r>
        <w:t> is a data structure that comes from the Lisp programming</w:t>
      </w:r>
      <w:r w:rsidR="00452382">
        <w:t xml:space="preserve"> </w:t>
      </w:r>
      <w:r>
        <w:t>language and its dialects. In Lisp, the </w:t>
      </w:r>
      <w:r w:rsidRPr="00F86D09">
        <w:rPr>
          <w:rStyle w:val="Literal"/>
          <w:rPrChange w:id="415" w:author="Carol Nichols" w:date="2018-01-15T16:49:00Z">
            <w:rPr/>
          </w:rPrChange>
        </w:rPr>
        <w:t>cons</w:t>
      </w:r>
      <w:r>
        <w:t> function (short for “construct</w:t>
      </w:r>
      <w:r w:rsidR="00452382">
        <w:t xml:space="preserve"> </w:t>
      </w:r>
      <w:r>
        <w:t xml:space="preserve">function”) constructs a new </w:t>
      </w:r>
      <w:ins w:id="416" w:author="Carol Nichols" w:date="2018-01-16T17:25:00Z">
        <w:r w:rsidR="00672BF2">
          <w:t>pair</w:t>
        </w:r>
      </w:ins>
      <w:del w:id="417" w:author="Carol Nichols" w:date="2018-01-16T17:25:00Z">
        <w:r w:rsidDel="00672BF2">
          <w:delText>list</w:delText>
        </w:r>
      </w:del>
      <w:r>
        <w:t xml:space="preserve"> from its two </w:t>
      </w:r>
      <w:r w:rsidRPr="00452382">
        <w:t>arguments</w:t>
      </w:r>
      <w:r>
        <w:t>, which usually are a</w:t>
      </w:r>
      <w:r w:rsidR="00452382">
        <w:t xml:space="preserve"> </w:t>
      </w:r>
      <w:r>
        <w:t xml:space="preserve">single value and another </w:t>
      </w:r>
      <w:ins w:id="418" w:author="Carol Nichols" w:date="2018-01-16T17:26:00Z">
        <w:r w:rsidR="00672BF2">
          <w:t>pair</w:t>
        </w:r>
        <w:r w:rsidR="00532100">
          <w:t>.</w:t>
        </w:r>
        <w:r w:rsidR="00672BF2">
          <w:t xml:space="preserve"> </w:t>
        </w:r>
        <w:r w:rsidR="00532100">
          <w:t>These pairs containing pairs form</w:t>
        </w:r>
        <w:r w:rsidR="00672BF2">
          <w:t xml:space="preserve"> a list</w:t>
        </w:r>
      </w:ins>
      <w:del w:id="419" w:author="Carol Nichols" w:date="2018-01-16T17:26:00Z">
        <w:r w:rsidDel="00672BF2">
          <w:delText>list</w:delText>
        </w:r>
      </w:del>
      <w:r>
        <w:t>.</w:t>
      </w:r>
    </w:p>
    <w:p w14:paraId="4D6E0F4B" w14:textId="77777777" w:rsidR="00957DBC" w:rsidRDefault="00957DBC" w:rsidP="00957DBC">
      <w:pPr>
        <w:pStyle w:val="Body"/>
      </w:pPr>
      <w:r>
        <w:t>The cons function concept has made its way into more general functional</w:t>
      </w:r>
      <w:r w:rsidR="00452382">
        <w:t xml:space="preserve"> </w:t>
      </w:r>
      <w:r>
        <w:t>programming jargon</w:t>
      </w:r>
      <w:del w:id="420" w:author="AnneMarieW" w:date="2017-12-18T16:21:00Z">
        <w:r w:rsidDel="00AB35D1">
          <w:delText>;</w:delText>
        </w:r>
      </w:del>
      <w:ins w:id="421" w:author="AnneMarieW" w:date="2017-12-18T16:21:00Z">
        <w:r w:rsidR="00AB35D1">
          <w:t>:</w:t>
        </w:r>
      </w:ins>
      <w:r>
        <w:t xml:space="preserve"> “to cons x onto y” informally means to construct a new</w:t>
      </w:r>
      <w:r w:rsidR="00452382">
        <w:t xml:space="preserve"> </w:t>
      </w:r>
      <w:r>
        <w:t>container instance by putting the element x at the start of this new</w:t>
      </w:r>
      <w:r w:rsidR="00452382">
        <w:t xml:space="preserve"> </w:t>
      </w:r>
      <w:r>
        <w:t>container, followed by the container y.</w:t>
      </w:r>
    </w:p>
    <w:p w14:paraId="124D8119" w14:textId="77777777" w:rsidR="00957DBC" w:rsidRDefault="009F7278" w:rsidP="00452382">
      <w:pPr>
        <w:pStyle w:val="Body"/>
        <w:rPr>
          <w:ins w:id="422" w:author="janelle" w:date="2018-01-12T17:23:00Z"/>
        </w:rPr>
      </w:pPr>
      <w:ins w:id="423" w:author="Liz Chadwick" w:date="2017-10-25T12:49:00Z">
        <w:r>
          <w:t xml:space="preserve">Each item in a cons list contains two </w:t>
        </w:r>
        <w:del w:id="424" w:author="AnneMarieW" w:date="2017-12-18T16:22:00Z">
          <w:r w:rsidDel="00AB35D1">
            <w:delText>thing</w:delText>
          </w:r>
        </w:del>
      </w:ins>
      <w:ins w:id="425" w:author="AnneMarieW" w:date="2017-12-18T16:22:00Z">
        <w:r w:rsidR="00AB35D1">
          <w:t>element</w:t>
        </w:r>
      </w:ins>
      <w:ins w:id="426" w:author="Liz Chadwick" w:date="2017-10-25T12:49:00Z">
        <w:r>
          <w:t>s: the value of the current item and the next item. The last item in the list contains only a value called </w:t>
        </w:r>
        <w:r w:rsidRPr="00452382">
          <w:rPr>
            <w:rStyle w:val="Literal"/>
          </w:rPr>
          <w:t>Nil</w:t>
        </w:r>
        <w:r>
          <w:t xml:space="preserve"> without a next item. </w:t>
        </w:r>
      </w:ins>
      <w:r w:rsidR="00957DBC">
        <w:t>A cons list is produced by recursively calling the </w:t>
      </w:r>
      <w:r w:rsidR="00957DBC" w:rsidRPr="00AB6EE9">
        <w:rPr>
          <w:rStyle w:val="Literal"/>
          <w:rPrChange w:id="427" w:author="Carol Nichols" w:date="2018-01-15T16:54:00Z">
            <w:rPr/>
          </w:rPrChange>
        </w:rPr>
        <w:t>cons</w:t>
      </w:r>
      <w:r w:rsidR="00957DBC">
        <w:t> function.</w:t>
      </w:r>
      <w:r w:rsidR="00452382">
        <w:t xml:space="preserve"> </w:t>
      </w:r>
      <w:r w:rsidR="00957DBC">
        <w:t>The canonical name to denote the base case of the recursion is </w:t>
      </w:r>
      <w:r w:rsidR="00957DBC" w:rsidRPr="001C71EB">
        <w:rPr>
          <w:rStyle w:val="Literal"/>
          <w:rPrChange w:id="428" w:author="Carol Nichols" w:date="2018-01-15T16:55:00Z">
            <w:rPr/>
          </w:rPrChange>
        </w:rPr>
        <w:t>Nil</w:t>
      </w:r>
      <w:del w:id="429" w:author="Liz Chadwick" w:date="2017-10-25T12:50:00Z">
        <w:r w:rsidR="00957DBC" w:rsidDel="009F7278">
          <w:delText>, which</w:delText>
        </w:r>
        <w:r w:rsidR="00452382" w:rsidDel="009F7278">
          <w:delText xml:space="preserve"> </w:delText>
        </w:r>
        <w:r w:rsidR="00957DBC" w:rsidDel="009F7278">
          <w:delText>announces the end of the list</w:delText>
        </w:r>
      </w:del>
      <w:r w:rsidR="00957DBC">
        <w:t>. Note that this is not the same as the “null”</w:t>
      </w:r>
      <w:r w:rsidR="00452382">
        <w:t xml:space="preserve"> </w:t>
      </w:r>
      <w:r w:rsidR="00957DBC">
        <w:t xml:space="preserve">or “nil” concept </w:t>
      </w:r>
      <w:del w:id="430" w:author="AnneMarieW" w:date="2017-12-18T16:23:00Z">
        <w:r w:rsidR="00957DBC" w:rsidDel="00E74B37">
          <w:delText>from</w:delText>
        </w:r>
      </w:del>
      <w:ins w:id="431" w:author="AnneMarieW" w:date="2017-12-18T16:23:00Z">
        <w:r w:rsidR="00E74B37">
          <w:t>in</w:t>
        </w:r>
      </w:ins>
      <w:r w:rsidR="00957DBC">
        <w:t xml:space="preserve"> </w:t>
      </w:r>
      <w:r w:rsidR="00957DBC" w:rsidRPr="00E41F5C">
        <w:rPr>
          <w:highlight w:val="yellow"/>
          <w:rPrChange w:id="432" w:author="janelle" w:date="2018-01-12T17:23:00Z">
            <w:rPr/>
          </w:rPrChange>
        </w:rPr>
        <w:t>Chapter 6,</w:t>
      </w:r>
      <w:r w:rsidR="00957DBC">
        <w:t xml:space="preserve"> which is an invalid or absent value.</w:t>
      </w:r>
    </w:p>
    <w:p w14:paraId="425E4F2F" w14:textId="77777777" w:rsidR="00E41F5C" w:rsidRDefault="00E41F5C">
      <w:pPr>
        <w:pStyle w:val="ProductionDirective"/>
        <w:pPrChange w:id="433" w:author="janelle" w:date="2018-01-12T17:23:00Z">
          <w:pPr>
            <w:pStyle w:val="Body"/>
          </w:pPr>
        </w:pPrChange>
      </w:pPr>
      <w:ins w:id="434" w:author="janelle" w:date="2018-01-12T17:23:00Z">
        <w:r>
          <w:t>confirm xref</w:t>
        </w:r>
      </w:ins>
    </w:p>
    <w:p w14:paraId="37109345" w14:textId="77777777" w:rsidR="00957DBC" w:rsidRDefault="00957DBC" w:rsidP="00957DBC">
      <w:pPr>
        <w:pStyle w:val="Body"/>
      </w:pPr>
      <w:del w:id="435" w:author="Liz Chadwick" w:date="2017-10-25T12:50:00Z">
        <w:r w:rsidDel="009F7278">
          <w:delText>Note that w</w:delText>
        </w:r>
      </w:del>
      <w:ins w:id="436" w:author="Liz Chadwick" w:date="2017-10-25T12:50:00Z">
        <w:del w:id="437" w:author="AnneMarieW" w:date="2017-12-18T16:24:00Z">
          <w:r w:rsidR="009F7278" w:rsidDel="004D29CE">
            <w:delText>W</w:delText>
          </w:r>
        </w:del>
      </w:ins>
      <w:del w:id="438" w:author="AnneMarieW" w:date="2017-12-18T16:24:00Z">
        <w:r w:rsidDel="004D29CE">
          <w:delText>hile</w:delText>
        </w:r>
      </w:del>
      <w:ins w:id="439" w:author="AnneMarieW" w:date="2017-12-18T16:24:00Z">
        <w:r w:rsidR="004D29CE">
          <w:t>Although</w:t>
        </w:r>
      </w:ins>
      <w:r>
        <w:t xml:space="preserve"> functional programming languages use cons lists frequently,</w:t>
      </w:r>
      <w:r w:rsidR="00452382">
        <w:t xml:space="preserve"> </w:t>
      </w:r>
      <w:del w:id="440" w:author="AnneMarieW" w:date="2017-12-18T16:24:00Z">
        <w:r w:rsidDel="004D29CE">
          <w:delText>this</w:delText>
        </w:r>
      </w:del>
      <w:ins w:id="441" w:author="AnneMarieW" w:date="2017-12-18T16:24:00Z">
        <w:r w:rsidR="004D29CE">
          <w:t>it</w:t>
        </w:r>
      </w:ins>
      <w:r>
        <w:t xml:space="preserve"> isn’t a commonly used data structure in Rust. Most of the time when you</w:t>
      </w:r>
      <w:r w:rsidR="00452382">
        <w:t xml:space="preserve"> </w:t>
      </w:r>
      <w:r>
        <w:t>have a list of items in Rust, </w:t>
      </w:r>
      <w:r w:rsidRPr="00452382">
        <w:rPr>
          <w:rStyle w:val="Literal"/>
        </w:rPr>
        <w:t>Vec&lt;T&gt;</w:t>
      </w:r>
      <w:r>
        <w:t> is a better choice</w:t>
      </w:r>
      <w:ins w:id="442" w:author="AnneMarieW" w:date="2017-12-18T16:25:00Z">
        <w:r w:rsidR="004D29CE">
          <w:t xml:space="preserve"> to use</w:t>
        </w:r>
      </w:ins>
      <w:r>
        <w:t>. Other, more complex</w:t>
      </w:r>
      <w:r w:rsidR="00452382">
        <w:t xml:space="preserve"> </w:t>
      </w:r>
      <w:r>
        <w:t>recursive data types </w:t>
      </w:r>
      <w:r w:rsidRPr="00452382">
        <w:rPr>
          <w:rStyle w:val="EmphasisItalic"/>
        </w:rPr>
        <w:t>are</w:t>
      </w:r>
      <w:r>
        <w:t> useful in various situations</w:t>
      </w:r>
      <w:del w:id="443" w:author="Liz Chadwick" w:date="2017-10-25T12:51:00Z">
        <w:r w:rsidDel="009F7278">
          <w:delText xml:space="preserve"> in Rust</w:delText>
        </w:r>
      </w:del>
      <w:r>
        <w:t>, but by</w:t>
      </w:r>
      <w:r w:rsidR="00452382">
        <w:t xml:space="preserve"> </w:t>
      </w:r>
      <w:r>
        <w:t>starting with the cons list, we can explore how boxes let us define a recursive</w:t>
      </w:r>
      <w:r w:rsidR="00452382">
        <w:t xml:space="preserve"> </w:t>
      </w:r>
      <w:r>
        <w:t>data type without much distraction.</w:t>
      </w:r>
    </w:p>
    <w:p w14:paraId="11EE85B3" w14:textId="37E98398" w:rsidR="00957DBC" w:rsidRDefault="00452382" w:rsidP="00452382">
      <w:pPr>
        <w:pStyle w:val="Body"/>
      </w:pPr>
      <w:del w:id="444" w:author="Carol Nichols" w:date="2018-01-15T16:56:00Z">
        <w:r w:rsidRPr="00452382" w:rsidDel="000F3F26">
          <w:delText xml:space="preserve"> </w:delText>
        </w:r>
      </w:del>
      <w:r w:rsidR="00957DBC">
        <w:t>Listing 15-2 contains an enum definition for a cons list. Note that this</w:t>
      </w:r>
      <w:r>
        <w:t xml:space="preserve"> </w:t>
      </w:r>
      <w:ins w:id="445" w:author="AnneMarieW" w:date="2017-12-18T16:25:00Z">
        <w:r w:rsidR="004D29CE">
          <w:t xml:space="preserve">code </w:t>
        </w:r>
      </w:ins>
      <w:r w:rsidR="00957DBC">
        <w:t xml:space="preserve">won’t compile </w:t>
      </w:r>
      <w:del w:id="446" w:author="AnneMarieW" w:date="2017-12-18T16:26:00Z">
        <w:r w:rsidR="00957DBC" w:rsidDel="004D29CE">
          <w:delText xml:space="preserve">quite </w:delText>
        </w:r>
      </w:del>
      <w:r w:rsidR="00957DBC">
        <w:t xml:space="preserve">yet because </w:t>
      </w:r>
      <w:commentRangeStart w:id="447"/>
      <w:commentRangeStart w:id="448"/>
      <w:r w:rsidR="00957DBC">
        <w:t>th</w:t>
      </w:r>
      <w:del w:id="449" w:author="Carol Nichols" w:date="2018-01-15T16:56:00Z">
        <w:r w:rsidR="00957DBC" w:rsidDel="000F3F26">
          <w:delText>is</w:delText>
        </w:r>
      </w:del>
      <w:ins w:id="450" w:author="Carol Nichols" w:date="2018-01-15T16:56:00Z">
        <w:r w:rsidR="000F3F26">
          <w:t xml:space="preserve">e </w:t>
        </w:r>
        <w:r w:rsidR="000F3F26" w:rsidRPr="000F3F26">
          <w:rPr>
            <w:rStyle w:val="Literal"/>
            <w:rPrChange w:id="451" w:author="Carol Nichols" w:date="2018-01-15T16:56:00Z">
              <w:rPr/>
            </w:rPrChange>
          </w:rPr>
          <w:t>List</w:t>
        </w:r>
      </w:ins>
      <w:del w:id="452" w:author="AnneMarieW" w:date="2017-12-18T16:26:00Z">
        <w:r w:rsidR="00957DBC" w:rsidDel="004D29CE">
          <w:delText xml:space="preserve"> is</w:delText>
        </w:r>
      </w:del>
      <w:r w:rsidR="00957DBC">
        <w:t xml:space="preserve"> type</w:t>
      </w:r>
      <w:commentRangeEnd w:id="447"/>
      <w:r w:rsidR="00B4612F">
        <w:rPr>
          <w:rStyle w:val="CommentReference"/>
        </w:rPr>
        <w:commentReference w:id="447"/>
      </w:r>
      <w:commentRangeEnd w:id="448"/>
      <w:r w:rsidR="000F3F26">
        <w:rPr>
          <w:rStyle w:val="CommentReference"/>
        </w:rPr>
        <w:commentReference w:id="448"/>
      </w:r>
      <w:r w:rsidR="00957DBC">
        <w:t xml:space="preserve"> doesn’t have a known size, which</w:t>
      </w:r>
      <w:r>
        <w:t xml:space="preserve"> </w:t>
      </w:r>
      <w:r w:rsidR="00957DBC">
        <w:t>we’ll demonstrate:</w:t>
      </w:r>
    </w:p>
    <w:p w14:paraId="068BF062" w14:textId="77777777" w:rsidR="00957DBC" w:rsidRDefault="00957DBC" w:rsidP="00452382">
      <w:pPr>
        <w:pStyle w:val="ProductionDirective"/>
      </w:pPr>
      <w:del w:id="453" w:author="janelle" w:date="2017-12-14T12:43:00Z">
        <w:r w:rsidDel="00CF72F0">
          <w:delText xml:space="preserve">Filename: </w:delText>
        </w:r>
      </w:del>
      <w:r>
        <w:t>src/main.rs</w:t>
      </w:r>
    </w:p>
    <w:p w14:paraId="41919699" w14:textId="77777777" w:rsidR="00957DBC" w:rsidRPr="00452382" w:rsidRDefault="00957DBC" w:rsidP="00452382">
      <w:pPr>
        <w:pStyle w:val="CodeA"/>
      </w:pPr>
      <w:r w:rsidRPr="00452382">
        <w:t>enum List {</w:t>
      </w:r>
    </w:p>
    <w:p w14:paraId="094B51DD" w14:textId="77777777" w:rsidR="00957DBC" w:rsidRPr="00452382" w:rsidRDefault="00957DBC" w:rsidP="00452382">
      <w:pPr>
        <w:pStyle w:val="CodeB"/>
      </w:pPr>
      <w:r w:rsidRPr="00452382">
        <w:t xml:space="preserve">    Cons(i32, List),</w:t>
      </w:r>
    </w:p>
    <w:p w14:paraId="29903C71" w14:textId="77777777" w:rsidR="00957DBC" w:rsidRPr="00452382" w:rsidRDefault="00957DBC" w:rsidP="00452382">
      <w:pPr>
        <w:pStyle w:val="CodeB"/>
      </w:pPr>
      <w:r w:rsidRPr="00452382">
        <w:t xml:space="preserve">    Nil,</w:t>
      </w:r>
    </w:p>
    <w:p w14:paraId="1D6B7486" w14:textId="77777777" w:rsidR="00957DBC" w:rsidRPr="00452382" w:rsidRDefault="00957DBC" w:rsidP="00452382">
      <w:pPr>
        <w:pStyle w:val="CodeC"/>
      </w:pPr>
      <w:r w:rsidRPr="00452382">
        <w:t>}</w:t>
      </w:r>
    </w:p>
    <w:p w14:paraId="3E61F85F" w14:textId="77777777" w:rsidR="00957DBC" w:rsidRDefault="00957DBC" w:rsidP="00452382">
      <w:pPr>
        <w:pStyle w:val="Listing"/>
      </w:pPr>
      <w:r>
        <w:t xml:space="preserve">Listing 15-2: The first attempt </w:t>
      </w:r>
      <w:del w:id="454" w:author="AnneMarieW" w:date="2017-12-18T16:28:00Z">
        <w:r w:rsidDel="00E73D1D">
          <w:delText>of</w:delText>
        </w:r>
      </w:del>
      <w:ins w:id="455" w:author="AnneMarieW" w:date="2017-12-18T16:28:00Z">
        <w:r w:rsidR="00E73D1D">
          <w:t>at</w:t>
        </w:r>
      </w:ins>
      <w:r w:rsidRPr="009A6325">
        <w:t xml:space="preserve"> </w:t>
      </w:r>
      <w:commentRangeStart w:id="456"/>
      <w:commentRangeStart w:id="457"/>
      <w:r w:rsidR="007568D6" w:rsidRPr="00035B08">
        <w:rPr>
          <w:rPrChange w:id="458" w:author="Carol Nichols" w:date="2018-01-15T16:58:00Z">
            <w:rPr>
              <w:rStyle w:val="Literal"/>
            </w:rPr>
          </w:rPrChange>
        </w:rPr>
        <w:t>defining</w:t>
      </w:r>
      <w:commentRangeEnd w:id="456"/>
      <w:r w:rsidR="00E73D1D" w:rsidRPr="00035B08">
        <w:rPr>
          <w:rPrChange w:id="459" w:author="Carol Nichols" w:date="2018-01-15T16:58:00Z">
            <w:rPr>
              <w:rStyle w:val="CommentReference"/>
              <w:rFonts w:ascii="Times New Roman" w:hAnsi="Times New Roman"/>
              <w:bCs w:val="0"/>
              <w:i w:val="0"/>
              <w:color w:val="auto"/>
            </w:rPr>
          </w:rPrChange>
        </w:rPr>
        <w:commentReference w:id="456"/>
      </w:r>
      <w:commentRangeEnd w:id="457"/>
      <w:r w:rsidR="00CF6EB6" w:rsidRPr="00035B08">
        <w:rPr>
          <w:rPrChange w:id="460" w:author="Carol Nichols" w:date="2018-01-15T16:58:00Z">
            <w:rPr>
              <w:rStyle w:val="CommentReference"/>
              <w:rFonts w:ascii="Times New Roman" w:hAnsi="Times New Roman"/>
              <w:bCs w:val="0"/>
              <w:i w:val="0"/>
              <w:color w:val="auto"/>
            </w:rPr>
          </w:rPrChange>
        </w:rPr>
        <w:commentReference w:id="457"/>
      </w:r>
      <w:r w:rsidRPr="009A6325">
        <w:t xml:space="preserve"> </w:t>
      </w:r>
      <w:r>
        <w:t>an enum to represent a cons list</w:t>
      </w:r>
      <w:r w:rsidR="00452382">
        <w:t xml:space="preserve"> </w:t>
      </w:r>
      <w:r>
        <w:t>data structure of </w:t>
      </w:r>
      <w:r w:rsidR="007568D6" w:rsidRPr="007568D6">
        <w:rPr>
          <w:rStyle w:val="LiteralCaption"/>
          <w:rPrChange w:id="461" w:author="janelle" w:date="2017-12-14T12:43:00Z">
            <w:rPr>
              <w:rStyle w:val="Literal"/>
            </w:rPr>
          </w:rPrChange>
        </w:rPr>
        <w:t>i32</w:t>
      </w:r>
      <w:r>
        <w:t> values</w:t>
      </w:r>
    </w:p>
    <w:p w14:paraId="4F82171F" w14:textId="77777777" w:rsidR="00957DBC" w:rsidRDefault="00957DBC" w:rsidP="00452382">
      <w:pPr>
        <w:pStyle w:val="Note"/>
        <w:rPr>
          <w:ins w:id="462" w:author="janelle" w:date="2018-01-12T17:23:00Z"/>
        </w:rPr>
      </w:pPr>
      <w:r>
        <w:t>Note</w:t>
      </w:r>
      <w:ins w:id="463" w:author="janelle" w:date="2017-12-14T12:58:00Z">
        <w:r w:rsidR="00CF72F0">
          <w:tab/>
        </w:r>
      </w:ins>
      <w:del w:id="464" w:author="janelle" w:date="2017-12-14T12:58:00Z">
        <w:r w:rsidDel="00CF72F0">
          <w:delText xml:space="preserve">: </w:delText>
        </w:r>
      </w:del>
      <w:r>
        <w:t xml:space="preserve">We’re </w:t>
      </w:r>
      <w:del w:id="465" w:author="AnneMarieW" w:date="2017-12-18T16:28:00Z">
        <w:r w:rsidDel="00F167CB">
          <w:delText xml:space="preserve">choosing to </w:delText>
        </w:r>
      </w:del>
      <w:r>
        <w:t>implement</w:t>
      </w:r>
      <w:ins w:id="466" w:author="AnneMarieW" w:date="2017-12-18T16:28:00Z">
        <w:r w:rsidR="00F167CB">
          <w:t>ing</w:t>
        </w:r>
      </w:ins>
      <w:r>
        <w:t xml:space="preserve"> a cons list that only holds </w:t>
      </w:r>
      <w:r w:rsidRPr="00D574EF">
        <w:rPr>
          <w:rStyle w:val="Literal"/>
          <w:rPrChange w:id="467" w:author="Carol Nichols" w:date="2018-01-16T20:04:00Z">
            <w:rPr/>
          </w:rPrChange>
        </w:rPr>
        <w:t>i32</w:t>
      </w:r>
      <w:r>
        <w:t> values</w:t>
      </w:r>
      <w:r w:rsidR="00452382">
        <w:t xml:space="preserve"> </w:t>
      </w:r>
      <w:r>
        <w:t>for the purposes of this example. We could have implemented it using</w:t>
      </w:r>
      <w:r w:rsidR="00452382">
        <w:t xml:space="preserve"> </w:t>
      </w:r>
      <w:r>
        <w:t xml:space="preserve">generics, as we discussed in </w:t>
      </w:r>
      <w:r w:rsidRPr="00E41F5C">
        <w:rPr>
          <w:highlight w:val="yellow"/>
          <w:rPrChange w:id="468" w:author="janelle" w:date="2018-01-12T17:23:00Z">
            <w:rPr/>
          </w:rPrChange>
        </w:rPr>
        <w:t>Chapter 10</w:t>
      </w:r>
      <w:r>
        <w:t xml:space="preserve">, </w:t>
      </w:r>
      <w:del w:id="469" w:author="AnneMarieW" w:date="2017-12-18T16:28:00Z">
        <w:r w:rsidDel="00E73D1D">
          <w:delText xml:space="preserve">in order </w:delText>
        </w:r>
      </w:del>
      <w:r>
        <w:t>to define a cons list type</w:t>
      </w:r>
      <w:r w:rsidR="00452382">
        <w:t xml:space="preserve"> </w:t>
      </w:r>
      <w:r>
        <w:t>that could store values of any type.</w:t>
      </w:r>
    </w:p>
    <w:p w14:paraId="4CBDEC75" w14:textId="77777777" w:rsidR="00E41F5C" w:rsidRPr="00E41F5C" w:rsidRDefault="00E41F5C">
      <w:pPr>
        <w:pStyle w:val="ProductionDirective"/>
        <w:pPrChange w:id="470" w:author="janelle" w:date="2018-01-12T17:23:00Z">
          <w:pPr>
            <w:pStyle w:val="Note"/>
          </w:pPr>
        </w:pPrChange>
      </w:pPr>
      <w:ins w:id="471" w:author="janelle" w:date="2018-01-12T17:23:00Z">
        <w:r>
          <w:t>confirm xref</w:t>
        </w:r>
      </w:ins>
    </w:p>
    <w:p w14:paraId="2D25296F" w14:textId="6BDC5F80" w:rsidR="00957DBC" w:rsidRDefault="00957DBC" w:rsidP="00957DBC">
      <w:pPr>
        <w:pStyle w:val="Body"/>
      </w:pPr>
      <w:r>
        <w:lastRenderedPageBreak/>
        <w:t xml:space="preserve">Using </w:t>
      </w:r>
      <w:del w:id="472" w:author="AnneMarieW" w:date="2017-12-18T16:29:00Z">
        <w:r w:rsidDel="00F167CB">
          <w:delText>our</w:delText>
        </w:r>
      </w:del>
      <w:ins w:id="473" w:author="AnneMarieW" w:date="2017-12-18T16:29:00Z">
        <w:r w:rsidR="00F167CB">
          <w:t>the</w:t>
        </w:r>
      </w:ins>
      <w:r>
        <w:t xml:space="preserve"> </w:t>
      </w:r>
      <w:ins w:id="474" w:author="Carol Nichols" w:date="2018-01-15T16:59:00Z">
        <w:r w:rsidR="00800D2F" w:rsidRPr="00800D2F">
          <w:rPr>
            <w:rStyle w:val="Literal"/>
            <w:rPrChange w:id="475" w:author="Carol Nichols" w:date="2018-01-15T16:59:00Z">
              <w:rPr/>
            </w:rPrChange>
          </w:rPr>
          <w:t>L</w:t>
        </w:r>
      </w:ins>
      <w:del w:id="476" w:author="Carol Nichols" w:date="2018-01-15T16:59:00Z">
        <w:r w:rsidRPr="00800D2F" w:rsidDel="00800D2F">
          <w:rPr>
            <w:rStyle w:val="Literal"/>
            <w:rPrChange w:id="477" w:author="Carol Nichols" w:date="2018-01-15T16:59:00Z">
              <w:rPr/>
            </w:rPrChange>
          </w:rPr>
          <w:delText>cons l</w:delText>
        </w:r>
      </w:del>
      <w:r w:rsidRPr="00800D2F">
        <w:rPr>
          <w:rStyle w:val="Literal"/>
          <w:rPrChange w:id="478" w:author="Carol Nichols" w:date="2018-01-15T16:59:00Z">
            <w:rPr/>
          </w:rPrChange>
        </w:rPr>
        <w:t>ist</w:t>
      </w:r>
      <w:r>
        <w:t xml:space="preserve"> type to store the list </w:t>
      </w:r>
      <w:r w:rsidRPr="00452382">
        <w:rPr>
          <w:rStyle w:val="Literal"/>
        </w:rPr>
        <w:t>1, 2, 3</w:t>
      </w:r>
      <w:r>
        <w:t> would look like the code</w:t>
      </w:r>
      <w:r w:rsidR="00452382">
        <w:t xml:space="preserve"> </w:t>
      </w:r>
      <w:r>
        <w:t>in Listing 15-3:</w:t>
      </w:r>
    </w:p>
    <w:p w14:paraId="05B35481" w14:textId="77777777" w:rsidR="00957DBC" w:rsidRDefault="00957DBC" w:rsidP="00452382">
      <w:pPr>
        <w:pStyle w:val="ProductionDirective"/>
      </w:pPr>
      <w:del w:id="479" w:author="janelle" w:date="2017-12-14T12:59:00Z">
        <w:r w:rsidDel="0019543F">
          <w:delText xml:space="preserve">Filename: </w:delText>
        </w:r>
      </w:del>
      <w:r>
        <w:t>src/main.rs</w:t>
      </w:r>
    </w:p>
    <w:p w14:paraId="4BBD8FC9" w14:textId="77777777" w:rsidR="00957DBC" w:rsidRPr="00452382" w:rsidRDefault="00957DBC" w:rsidP="00452382">
      <w:pPr>
        <w:pStyle w:val="CodeA"/>
      </w:pPr>
      <w:r w:rsidRPr="00452382">
        <w:t>use List::{Cons, Nil};</w:t>
      </w:r>
    </w:p>
    <w:p w14:paraId="4241F154" w14:textId="77777777" w:rsidR="00957DBC" w:rsidRPr="00452382" w:rsidRDefault="00957DBC" w:rsidP="00452382">
      <w:pPr>
        <w:pStyle w:val="CodeB"/>
      </w:pPr>
    </w:p>
    <w:p w14:paraId="76D3FF26" w14:textId="77777777" w:rsidR="00957DBC" w:rsidRPr="00452382" w:rsidRDefault="00957DBC" w:rsidP="00452382">
      <w:pPr>
        <w:pStyle w:val="CodeB"/>
      </w:pPr>
      <w:r w:rsidRPr="00452382">
        <w:t>fn main() {</w:t>
      </w:r>
    </w:p>
    <w:p w14:paraId="3DF05AA1" w14:textId="77777777" w:rsidR="00957DBC" w:rsidRPr="00452382" w:rsidRDefault="00957DBC" w:rsidP="00452382">
      <w:pPr>
        <w:pStyle w:val="CodeB"/>
      </w:pPr>
      <w:r w:rsidRPr="00452382">
        <w:t xml:space="preserve">    let list = Cons(1, Cons(2, Cons(3, Nil)));</w:t>
      </w:r>
    </w:p>
    <w:p w14:paraId="48D195D9" w14:textId="77777777" w:rsidR="00957DBC" w:rsidRPr="00452382" w:rsidRDefault="00957DBC" w:rsidP="00452382">
      <w:pPr>
        <w:pStyle w:val="CodeC"/>
      </w:pPr>
      <w:r w:rsidRPr="00452382">
        <w:t>}</w:t>
      </w:r>
    </w:p>
    <w:p w14:paraId="2B6E8AFD" w14:textId="77777777" w:rsidR="00957DBC" w:rsidRDefault="00957DBC" w:rsidP="00452382">
      <w:pPr>
        <w:pStyle w:val="Listing"/>
      </w:pPr>
      <w:r>
        <w:t>Listing 15-3: Using the </w:t>
      </w:r>
      <w:r w:rsidR="007568D6" w:rsidRPr="007568D6">
        <w:rPr>
          <w:rStyle w:val="LiteralCaption"/>
          <w:rPrChange w:id="480" w:author="janelle" w:date="2017-12-14T12:58:00Z">
            <w:rPr>
              <w:rStyle w:val="Literal"/>
            </w:rPr>
          </w:rPrChange>
        </w:rPr>
        <w:t>List</w:t>
      </w:r>
      <w:r>
        <w:t> enum to store the list </w:t>
      </w:r>
      <w:r w:rsidR="007568D6" w:rsidRPr="007568D6">
        <w:rPr>
          <w:rStyle w:val="LiteralCaption"/>
          <w:rPrChange w:id="481" w:author="janelle" w:date="2017-12-14T12:58:00Z">
            <w:rPr>
              <w:rStyle w:val="Literal"/>
            </w:rPr>
          </w:rPrChange>
        </w:rPr>
        <w:t>1, 2, 3</w:t>
      </w:r>
    </w:p>
    <w:p w14:paraId="4AD6C7A1" w14:textId="77777777" w:rsidR="00957DBC" w:rsidRDefault="00957DBC" w:rsidP="00957DBC">
      <w:pPr>
        <w:pStyle w:val="Body"/>
      </w:pPr>
      <w:r>
        <w:t>The first </w:t>
      </w:r>
      <w:r w:rsidRPr="00452382">
        <w:rPr>
          <w:rStyle w:val="Literal"/>
        </w:rPr>
        <w:t>Cons</w:t>
      </w:r>
      <w:r>
        <w:t> value holds </w:t>
      </w:r>
      <w:r w:rsidRPr="00452382">
        <w:rPr>
          <w:rStyle w:val="Literal"/>
        </w:rPr>
        <w:t>1</w:t>
      </w:r>
      <w:r>
        <w:t> and another </w:t>
      </w:r>
      <w:r w:rsidRPr="00452382">
        <w:rPr>
          <w:rStyle w:val="Literal"/>
        </w:rPr>
        <w:t>List</w:t>
      </w:r>
      <w:r>
        <w:t> value. This </w:t>
      </w:r>
      <w:r w:rsidRPr="00452382">
        <w:rPr>
          <w:rStyle w:val="Literal"/>
        </w:rPr>
        <w:t>List</w:t>
      </w:r>
      <w:r w:rsidR="00452382">
        <w:t xml:space="preserve"> </w:t>
      </w:r>
      <w:r>
        <w:t>value is another </w:t>
      </w:r>
      <w:r w:rsidRPr="00452382">
        <w:rPr>
          <w:rStyle w:val="Literal"/>
        </w:rPr>
        <w:t>Cons</w:t>
      </w:r>
      <w:r>
        <w:t> value that holds </w:t>
      </w:r>
      <w:r w:rsidRPr="00452382">
        <w:rPr>
          <w:rStyle w:val="Literal"/>
        </w:rPr>
        <w:t>2</w:t>
      </w:r>
      <w:r>
        <w:t> and another </w:t>
      </w:r>
      <w:r w:rsidRPr="00452382">
        <w:rPr>
          <w:rStyle w:val="Literal"/>
        </w:rPr>
        <w:t>List</w:t>
      </w:r>
      <w:r>
        <w:t xml:space="preserve"> value. </w:t>
      </w:r>
      <w:commentRangeStart w:id="482"/>
      <w:commentRangeStart w:id="483"/>
      <w:r>
        <w:t>This</w:t>
      </w:r>
      <w:r w:rsidR="00452382">
        <w:t xml:space="preserve"> </w:t>
      </w:r>
      <w:ins w:id="484" w:author="AnneMarieW" w:date="2017-12-18T16:30:00Z">
        <w:r w:rsidR="00F167CB" w:rsidRPr="00452382">
          <w:rPr>
            <w:rStyle w:val="Literal"/>
          </w:rPr>
          <w:t>List</w:t>
        </w:r>
        <w:r w:rsidR="00F167CB">
          <w:t> value</w:t>
        </w:r>
      </w:ins>
      <w:commentRangeEnd w:id="482"/>
      <w:ins w:id="485" w:author="AnneMarieW" w:date="2017-12-18T16:31:00Z">
        <w:r w:rsidR="00F167CB">
          <w:rPr>
            <w:rStyle w:val="CommentReference"/>
          </w:rPr>
          <w:commentReference w:id="482"/>
        </w:r>
      </w:ins>
      <w:commentRangeEnd w:id="483"/>
      <w:r w:rsidR="00840131">
        <w:rPr>
          <w:rStyle w:val="CommentReference"/>
        </w:rPr>
        <w:commentReference w:id="483"/>
      </w:r>
      <w:ins w:id="486" w:author="AnneMarieW" w:date="2017-12-18T16:30:00Z">
        <w:r w:rsidR="00F167CB">
          <w:t xml:space="preserve"> </w:t>
        </w:r>
      </w:ins>
      <w:r>
        <w:t>is one more </w:t>
      </w:r>
      <w:r w:rsidRPr="00452382">
        <w:rPr>
          <w:rStyle w:val="Literal"/>
        </w:rPr>
        <w:t>Cons</w:t>
      </w:r>
      <w:r>
        <w:t> value that holds </w:t>
      </w:r>
      <w:r w:rsidRPr="00452382">
        <w:rPr>
          <w:rStyle w:val="Literal"/>
        </w:rPr>
        <w:t>3</w:t>
      </w:r>
      <w:r>
        <w:t> and a </w:t>
      </w:r>
      <w:r w:rsidRPr="00452382">
        <w:rPr>
          <w:rStyle w:val="Literal"/>
        </w:rPr>
        <w:t>List</w:t>
      </w:r>
      <w:r>
        <w:t> value, which is finally</w:t>
      </w:r>
      <w:r w:rsidR="00452382">
        <w:t xml:space="preserve"> </w:t>
      </w:r>
      <w:r w:rsidRPr="00452382">
        <w:rPr>
          <w:rStyle w:val="Literal"/>
        </w:rPr>
        <w:t>Nil</w:t>
      </w:r>
      <w:r>
        <w:t>, the non-recursive variant that signals the end of the list.</w:t>
      </w:r>
    </w:p>
    <w:p w14:paraId="2CB53C6A" w14:textId="77777777" w:rsidR="00957DBC" w:rsidRDefault="00957DBC" w:rsidP="00957DBC">
      <w:pPr>
        <w:pStyle w:val="Body"/>
      </w:pPr>
      <w:r>
        <w:t xml:space="preserve">If we try to compile the </w:t>
      </w:r>
      <w:del w:id="487" w:author="AnneMarieW" w:date="2017-12-18T16:31:00Z">
        <w:r w:rsidDel="00F167CB">
          <w:delText xml:space="preserve">above </w:delText>
        </w:r>
      </w:del>
      <w:r>
        <w:t>code</w:t>
      </w:r>
      <w:ins w:id="488" w:author="AnneMarieW" w:date="2017-12-18T16:31:00Z">
        <w:r w:rsidR="00F167CB">
          <w:t xml:space="preserve"> </w:t>
        </w:r>
        <w:commentRangeStart w:id="489"/>
        <w:commentRangeStart w:id="490"/>
        <w:r w:rsidR="00F167CB">
          <w:t>in Listing 15-3</w:t>
        </w:r>
      </w:ins>
      <w:commentRangeEnd w:id="489"/>
      <w:ins w:id="491" w:author="AnneMarieW" w:date="2017-12-18T16:32:00Z">
        <w:r w:rsidR="00F167CB">
          <w:rPr>
            <w:rStyle w:val="CommentReference"/>
          </w:rPr>
          <w:commentReference w:id="489"/>
        </w:r>
      </w:ins>
      <w:commentRangeEnd w:id="490"/>
      <w:r w:rsidR="00840131">
        <w:rPr>
          <w:rStyle w:val="CommentReference"/>
        </w:rPr>
        <w:commentReference w:id="490"/>
      </w:r>
      <w:r>
        <w:t>, we get the error shown in Listing 15-4:</w:t>
      </w:r>
    </w:p>
    <w:p w14:paraId="3FDB6894" w14:textId="77777777" w:rsidR="00957DBC" w:rsidRPr="00452382" w:rsidRDefault="00957DBC" w:rsidP="00452382">
      <w:pPr>
        <w:pStyle w:val="CodeA"/>
      </w:pPr>
      <w:r w:rsidRPr="00452382">
        <w:t>error[E0072]: recursive type `List` has infinite size</w:t>
      </w:r>
    </w:p>
    <w:p w14:paraId="5F47C6D6" w14:textId="7F25695F" w:rsidR="00957DBC" w:rsidRPr="00452382" w:rsidRDefault="00957DBC" w:rsidP="00452382">
      <w:pPr>
        <w:pStyle w:val="CodeB"/>
      </w:pPr>
      <w:r w:rsidRPr="00452382">
        <w:t xml:space="preserve"> --&gt;</w:t>
      </w:r>
      <w:ins w:id="492" w:author="Carol Nichols" w:date="2018-01-16T08:44:00Z">
        <w:r w:rsidR="006F0D94" w:rsidRPr="006F0D94">
          <w:t xml:space="preserve"> src/main.rs:1:1</w:t>
        </w:r>
      </w:ins>
    </w:p>
    <w:p w14:paraId="5FA3EE1C" w14:textId="77777777" w:rsidR="00957DBC" w:rsidRPr="00452382" w:rsidRDefault="00957DBC" w:rsidP="00452382">
      <w:pPr>
        <w:pStyle w:val="CodeB"/>
      </w:pPr>
      <w:r w:rsidRPr="00452382">
        <w:t xml:space="preserve">  |</w:t>
      </w:r>
    </w:p>
    <w:p w14:paraId="2EF2975E" w14:textId="77777777" w:rsidR="00957DBC" w:rsidRPr="00452382" w:rsidRDefault="00957DBC" w:rsidP="00452382">
      <w:pPr>
        <w:pStyle w:val="CodeB"/>
      </w:pPr>
      <w:r w:rsidRPr="00452382">
        <w:t>1 | enum List {</w:t>
      </w:r>
    </w:p>
    <w:p w14:paraId="2BA5B9E8" w14:textId="77777777" w:rsidR="00957DBC" w:rsidRPr="00452382" w:rsidRDefault="00957DBC" w:rsidP="00452382">
      <w:pPr>
        <w:pStyle w:val="CodeB"/>
      </w:pPr>
      <w:r w:rsidRPr="00452382">
        <w:t xml:space="preserve">  | ^^^^^^^^^ recursive type has infinite size</w:t>
      </w:r>
    </w:p>
    <w:p w14:paraId="0FD9BB12" w14:textId="77777777" w:rsidR="00957DBC" w:rsidRPr="00452382" w:rsidRDefault="00957DBC" w:rsidP="00452382">
      <w:pPr>
        <w:pStyle w:val="CodeB"/>
      </w:pPr>
      <w:r w:rsidRPr="00452382">
        <w:t>2 |     Cons(i32, List),</w:t>
      </w:r>
    </w:p>
    <w:p w14:paraId="2EEA6773" w14:textId="77777777" w:rsidR="00957DBC" w:rsidRPr="00452382" w:rsidRDefault="00957DBC" w:rsidP="00452382">
      <w:pPr>
        <w:pStyle w:val="CodeB"/>
      </w:pPr>
      <w:r w:rsidRPr="00452382">
        <w:t xml:space="preserve">  |     </w:t>
      </w:r>
      <w:del w:id="493" w:author="Carol Nichols" w:date="2018-01-14T16:46:00Z">
        <w:r w:rsidRPr="00452382" w:rsidDel="00DF2524">
          <w:delText xml:space="preserve">--------------- </w:delText>
        </w:r>
      </w:del>
      <w:ins w:id="494" w:author="Carol Nichols" w:date="2018-01-14T16:46:00Z">
        <w:r w:rsidR="00DF2524">
          <w:t xml:space="preserve">          </w:t>
        </w:r>
        <w:r w:rsidR="00DF2524" w:rsidRPr="00452382">
          <w:t xml:space="preserve">----- </w:t>
        </w:r>
      </w:ins>
      <w:r w:rsidRPr="00452382">
        <w:t>recursive without indirection</w:t>
      </w:r>
    </w:p>
    <w:p w14:paraId="718F6C4F" w14:textId="77777777" w:rsidR="00957DBC" w:rsidRPr="00452382" w:rsidRDefault="00957DBC" w:rsidP="00452382">
      <w:pPr>
        <w:pStyle w:val="CodeB"/>
      </w:pPr>
      <w:r w:rsidRPr="00452382">
        <w:t xml:space="preserve">  |</w:t>
      </w:r>
    </w:p>
    <w:p w14:paraId="263B021F" w14:textId="77777777" w:rsidR="00957DBC" w:rsidRPr="00452382" w:rsidRDefault="00957DBC" w:rsidP="00452382">
      <w:pPr>
        <w:pStyle w:val="CodeB"/>
      </w:pPr>
      <w:r w:rsidRPr="00452382">
        <w:t xml:space="preserve">  = help: insert indirection (e.g., a `Box`, `Rc`, or `&amp;`) at some point to</w:t>
      </w:r>
    </w:p>
    <w:p w14:paraId="40CD16A2" w14:textId="77777777" w:rsidR="00957DBC" w:rsidRPr="00452382" w:rsidRDefault="00957DBC" w:rsidP="00452382">
      <w:pPr>
        <w:pStyle w:val="CodeC"/>
      </w:pPr>
      <w:r w:rsidRPr="00452382">
        <w:t xml:space="preserve">  make `List` representable</w:t>
      </w:r>
    </w:p>
    <w:p w14:paraId="16EA279C" w14:textId="77777777" w:rsidR="00C865DD" w:rsidRDefault="00957DBC">
      <w:pPr>
        <w:pStyle w:val="Listing"/>
        <w:pPrChange w:id="495" w:author="janelle" w:date="2017-12-14T12:58:00Z">
          <w:pPr>
            <w:pStyle w:val="Note"/>
          </w:pPr>
        </w:pPrChange>
      </w:pPr>
      <w:r>
        <w:t>Listing 15-4: The error we get when attempting to define a recursive enum</w:t>
      </w:r>
    </w:p>
    <w:p w14:paraId="2FFE4E96" w14:textId="39727519" w:rsidR="00957DBC" w:rsidRDefault="00957DBC" w:rsidP="00957DBC">
      <w:pPr>
        <w:pStyle w:val="Body"/>
      </w:pPr>
      <w:r>
        <w:t>The error s</w:t>
      </w:r>
      <w:del w:id="496" w:author="AnneMarieW" w:date="2017-12-18T16:32:00Z">
        <w:r w:rsidDel="00F167CB">
          <w:delText>ay</w:delText>
        </w:r>
      </w:del>
      <w:ins w:id="497" w:author="AnneMarieW" w:date="2017-12-18T16:32:00Z">
        <w:r w:rsidR="00F167CB">
          <w:t>how</w:t>
        </w:r>
      </w:ins>
      <w:r>
        <w:t xml:space="preserve">s this type </w:t>
      </w:r>
      <w:ins w:id="498" w:author="Liz Chadwick" w:date="2017-10-25T12:52:00Z">
        <w:r w:rsidR="009F7278">
          <w:t>“</w:t>
        </w:r>
      </w:ins>
      <w:del w:id="499" w:author="Liz Chadwick" w:date="2017-10-25T12:52:00Z">
        <w:r w:rsidDel="009F7278">
          <w:delText>‘</w:delText>
        </w:r>
      </w:del>
      <w:r>
        <w:t>has infinite size</w:t>
      </w:r>
      <w:ins w:id="500" w:author="AnneMarieW" w:date="2017-12-18T16:32:00Z">
        <w:r w:rsidR="00F167CB">
          <w:t>.</w:t>
        </w:r>
      </w:ins>
      <w:ins w:id="501" w:author="Liz Chadwick" w:date="2017-10-25T12:52:00Z">
        <w:r w:rsidR="009F7278">
          <w:t>”</w:t>
        </w:r>
      </w:ins>
      <w:del w:id="502" w:author="Liz Chadwick" w:date="2017-10-25T12:52:00Z">
        <w:r w:rsidDel="009F7278">
          <w:delText>’</w:delText>
        </w:r>
      </w:del>
      <w:del w:id="503" w:author="AnneMarieW" w:date="2017-12-18T16:32:00Z">
        <w:r w:rsidDel="00F167CB">
          <w:delText>.</w:delText>
        </w:r>
      </w:del>
      <w:r>
        <w:t xml:space="preserve"> Th</w:t>
      </w:r>
      <w:ins w:id="504" w:author="Liz Chadwick" w:date="2017-10-25T12:53:00Z">
        <w:del w:id="505" w:author="AnneMarieW" w:date="2017-12-18T16:33:00Z">
          <w:r w:rsidR="009F7278" w:rsidDel="00F167CB">
            <w:delText>is is because of</w:delText>
          </w:r>
        </w:del>
      </w:ins>
      <w:ins w:id="506" w:author="AnneMarieW" w:date="2017-12-18T16:33:00Z">
        <w:r w:rsidR="00F167CB">
          <w:t>e reason is</w:t>
        </w:r>
      </w:ins>
      <w:ins w:id="507" w:author="Liz Chadwick" w:date="2017-10-25T12:53:00Z">
        <w:del w:id="508" w:author="AnneMarieW" w:date="2017-12-18T16:34:00Z">
          <w:r w:rsidR="009F7278" w:rsidDel="00F167CB">
            <w:delText xml:space="preserve"> </w:delText>
          </w:r>
        </w:del>
      </w:ins>
      <w:del w:id="509" w:author="Liz Chadwick" w:date="2017-10-25T12:53:00Z">
        <w:r w:rsidDel="009F7278">
          <w:delText xml:space="preserve">e reason is </w:delText>
        </w:r>
      </w:del>
      <w:del w:id="510" w:author="AnneMarieW" w:date="2017-12-18T16:34:00Z">
        <w:r w:rsidDel="00F167CB">
          <w:delText>the way</w:delText>
        </w:r>
      </w:del>
      <w:ins w:id="511" w:author="AnneMarieW" w:date="2017-12-18T16:34:00Z">
        <w:r w:rsidR="00F167CB">
          <w:t xml:space="preserve"> that</w:t>
        </w:r>
      </w:ins>
      <w:r>
        <w:t xml:space="preserve"> we’ve</w:t>
      </w:r>
      <w:r w:rsidR="00452382">
        <w:t xml:space="preserve"> </w:t>
      </w:r>
      <w:r>
        <w:t>defined </w:t>
      </w:r>
      <w:r w:rsidRPr="00452382">
        <w:rPr>
          <w:rStyle w:val="Literal"/>
        </w:rPr>
        <w:t>List</w:t>
      </w:r>
      <w:r>
        <w:t> </w:t>
      </w:r>
      <w:del w:id="512" w:author="Liz Chadwick" w:date="2017-10-25T12:53:00Z">
        <w:r w:rsidDel="009F7278">
          <w:delText>is</w:delText>
        </w:r>
      </w:del>
      <w:del w:id="513" w:author="Carol Nichols" w:date="2018-01-15T17:06:00Z">
        <w:r w:rsidDel="005709D9">
          <w:delText xml:space="preserve"> </w:delText>
        </w:r>
      </w:del>
      <w:r>
        <w:t>with a variant that is recursive: it holds another value of</w:t>
      </w:r>
      <w:r w:rsidR="00452382">
        <w:t xml:space="preserve"> </w:t>
      </w:r>
      <w:r>
        <w:t xml:space="preserve">itself directly. </w:t>
      </w:r>
      <w:ins w:id="514" w:author="AnneMarieW" w:date="2017-12-18T16:34:00Z">
        <w:r w:rsidR="00F167CB">
          <w:t>As a result,</w:t>
        </w:r>
      </w:ins>
      <w:del w:id="515" w:author="AnneMarieW" w:date="2017-12-18T16:34:00Z">
        <w:r w:rsidDel="00F167CB">
          <w:delText>This means</w:delText>
        </w:r>
      </w:del>
      <w:r>
        <w:t xml:space="preserve"> Rust can’t figure out how much space it needs </w:t>
      </w:r>
      <w:del w:id="516" w:author="AnneMarieW" w:date="2017-12-18T16:35:00Z">
        <w:r w:rsidDel="00F167CB">
          <w:delText>in</w:delText>
        </w:r>
        <w:r w:rsidR="00452382" w:rsidDel="00F167CB">
          <w:delText xml:space="preserve"> </w:delText>
        </w:r>
        <w:r w:rsidDel="00F167CB">
          <w:delText xml:space="preserve">order </w:delText>
        </w:r>
      </w:del>
      <w:r>
        <w:t>to store a </w:t>
      </w:r>
      <w:r w:rsidRPr="00452382">
        <w:rPr>
          <w:rStyle w:val="Literal"/>
        </w:rPr>
        <w:t>List</w:t>
      </w:r>
      <w:r>
        <w:t> value. Let’s break</w:t>
      </w:r>
      <w:ins w:id="517" w:author="AnneMarieW" w:date="2017-12-18T16:35:00Z">
        <w:r w:rsidR="00F167CB" w:rsidRPr="00F167CB">
          <w:t xml:space="preserve"> </w:t>
        </w:r>
        <w:r w:rsidR="00F167CB">
          <w:t>down</w:t>
        </w:r>
      </w:ins>
      <w:r>
        <w:t xml:space="preserve"> </w:t>
      </w:r>
      <w:commentRangeStart w:id="518"/>
      <w:commentRangeStart w:id="519"/>
      <w:del w:id="520" w:author="Carol Nichols" w:date="2018-01-15T17:09:00Z">
        <w:r w:rsidDel="00E50D81">
          <w:delText>this</w:delText>
        </w:r>
      </w:del>
      <w:ins w:id="521" w:author="Carol Nichols" w:date="2018-01-15T17:09:00Z">
        <w:r w:rsidR="00E50D81">
          <w:t>why we get this error</w:t>
        </w:r>
      </w:ins>
      <w:del w:id="522" w:author="Carol Nichols" w:date="2018-01-15T17:09:00Z">
        <w:r w:rsidDel="00E50D81">
          <w:delText xml:space="preserve"> </w:delText>
        </w:r>
      </w:del>
      <w:ins w:id="523" w:author="AnneMarieW" w:date="2017-12-18T16:35:00Z">
        <w:del w:id="524" w:author="Carol Nichols" w:date="2018-01-15T17:09:00Z">
          <w:r w:rsidR="00F167CB" w:rsidDel="00E50D81">
            <w:delText>code</w:delText>
          </w:r>
        </w:del>
      </w:ins>
      <w:commentRangeEnd w:id="518"/>
      <w:ins w:id="525" w:author="AnneMarieW" w:date="2017-12-18T16:42:00Z">
        <w:r w:rsidR="000F43AB">
          <w:rPr>
            <w:rStyle w:val="CommentReference"/>
          </w:rPr>
          <w:commentReference w:id="518"/>
        </w:r>
      </w:ins>
      <w:commentRangeEnd w:id="519"/>
      <w:r w:rsidR="00F559D2">
        <w:rPr>
          <w:rStyle w:val="CommentReference"/>
        </w:rPr>
        <w:commentReference w:id="519"/>
      </w:r>
      <w:ins w:id="526" w:author="AnneMarieW" w:date="2017-12-18T16:35:00Z">
        <w:r w:rsidR="00F167CB">
          <w:t xml:space="preserve"> </w:t>
        </w:r>
      </w:ins>
      <w:del w:id="527" w:author="AnneMarieW" w:date="2017-12-18T16:35:00Z">
        <w:r w:rsidDel="00F167CB">
          <w:delText xml:space="preserve">down </w:delText>
        </w:r>
      </w:del>
      <w:r>
        <w:t>a bit: first</w:t>
      </w:r>
      <w:ins w:id="528" w:author="AnneMarieW" w:date="2017-12-18T16:35:00Z">
        <w:r w:rsidR="00F167CB">
          <w:t>,</w:t>
        </w:r>
      </w:ins>
      <w:r>
        <w:t xml:space="preserve"> let’s look at</w:t>
      </w:r>
      <w:r w:rsidR="00452382">
        <w:t xml:space="preserve"> </w:t>
      </w:r>
      <w:r>
        <w:t>how Rust decides how much space it needs to store a value of a non-recursive</w:t>
      </w:r>
      <w:r w:rsidR="00452382">
        <w:t xml:space="preserve"> </w:t>
      </w:r>
      <w:r>
        <w:t>type.</w:t>
      </w:r>
    </w:p>
    <w:p w14:paraId="4A198BD6" w14:textId="77777777" w:rsidR="00957DBC" w:rsidRDefault="00957DBC" w:rsidP="00496169">
      <w:pPr>
        <w:pStyle w:val="HeadC"/>
      </w:pPr>
      <w:bookmarkStart w:id="529" w:name="computing-the-size-of-a-non-recursive-ty"/>
      <w:bookmarkStart w:id="530" w:name="_Toc503815266"/>
      <w:bookmarkEnd w:id="529"/>
      <w:r>
        <w:t>Computing the Size of a Non-Recursive Type</w:t>
      </w:r>
      <w:bookmarkEnd w:id="530"/>
    </w:p>
    <w:p w14:paraId="51166530" w14:textId="77777777" w:rsidR="00957DBC" w:rsidRDefault="00957DBC" w:rsidP="009F7278">
      <w:pPr>
        <w:pStyle w:val="BodyFirst"/>
        <w:rPr>
          <w:ins w:id="531" w:author="janelle" w:date="2018-01-12T17:23:00Z"/>
        </w:rPr>
      </w:pPr>
      <w:r>
        <w:t>Recall the </w:t>
      </w:r>
      <w:r w:rsidRPr="00452382">
        <w:rPr>
          <w:rStyle w:val="Literal"/>
        </w:rPr>
        <w:t>Message</w:t>
      </w:r>
      <w:r>
        <w:t> enum we defined in Listing 6-2 when we discussed enum</w:t>
      </w:r>
      <w:r w:rsidR="00452382">
        <w:t xml:space="preserve"> </w:t>
      </w:r>
      <w:r>
        <w:t xml:space="preserve">definitions in </w:t>
      </w:r>
      <w:r w:rsidRPr="00E41F5C">
        <w:rPr>
          <w:highlight w:val="yellow"/>
          <w:rPrChange w:id="532" w:author="janelle" w:date="2018-01-12T17:23:00Z">
            <w:rPr/>
          </w:rPrChange>
        </w:rPr>
        <w:t>Chapter 6</w:t>
      </w:r>
      <w:r>
        <w:t>:</w:t>
      </w:r>
    </w:p>
    <w:p w14:paraId="6334B11C" w14:textId="77777777" w:rsidR="00E41F5C" w:rsidRPr="00E41F5C" w:rsidRDefault="00E41F5C">
      <w:pPr>
        <w:pStyle w:val="ProductionDirective"/>
        <w:pPrChange w:id="533" w:author="janelle" w:date="2018-01-12T17:23:00Z">
          <w:pPr>
            <w:pStyle w:val="BodyFirst"/>
          </w:pPr>
        </w:pPrChange>
      </w:pPr>
      <w:ins w:id="534" w:author="janelle" w:date="2018-01-12T17:24:00Z">
        <w:r>
          <w:t>confirm xref</w:t>
        </w:r>
      </w:ins>
    </w:p>
    <w:p w14:paraId="777B74BB" w14:textId="77777777" w:rsidR="00957DBC" w:rsidRPr="00452382" w:rsidRDefault="00957DBC" w:rsidP="00452382">
      <w:pPr>
        <w:pStyle w:val="CodeA"/>
      </w:pPr>
      <w:r w:rsidRPr="00452382">
        <w:lastRenderedPageBreak/>
        <w:t>enum Message {</w:t>
      </w:r>
    </w:p>
    <w:p w14:paraId="563A29E9" w14:textId="77777777" w:rsidR="00957DBC" w:rsidRPr="00452382" w:rsidRDefault="00957DBC" w:rsidP="00452382">
      <w:pPr>
        <w:pStyle w:val="CodeB"/>
      </w:pPr>
      <w:r w:rsidRPr="00452382">
        <w:t xml:space="preserve">    Quit,</w:t>
      </w:r>
    </w:p>
    <w:p w14:paraId="1066B2C7" w14:textId="77777777" w:rsidR="00957DBC" w:rsidRPr="00452382" w:rsidRDefault="00957DBC" w:rsidP="00452382">
      <w:pPr>
        <w:pStyle w:val="CodeB"/>
      </w:pPr>
      <w:r w:rsidRPr="00452382">
        <w:t xml:space="preserve">    Move { x: i32, y: i32 },</w:t>
      </w:r>
    </w:p>
    <w:p w14:paraId="4EE53BAF" w14:textId="77777777" w:rsidR="00957DBC" w:rsidRPr="00452382" w:rsidRDefault="00957DBC" w:rsidP="00452382">
      <w:pPr>
        <w:pStyle w:val="CodeB"/>
      </w:pPr>
      <w:r w:rsidRPr="00452382">
        <w:t xml:space="preserve">    Write(String),</w:t>
      </w:r>
    </w:p>
    <w:p w14:paraId="4B2F75AD" w14:textId="77777777" w:rsidR="00957DBC" w:rsidRPr="00452382" w:rsidRDefault="00957DBC" w:rsidP="00452382">
      <w:pPr>
        <w:pStyle w:val="CodeB"/>
      </w:pPr>
      <w:r w:rsidRPr="00452382">
        <w:t xml:space="preserve">    ChangeColor(i32, i32, i32),</w:t>
      </w:r>
    </w:p>
    <w:p w14:paraId="76C24429" w14:textId="77777777" w:rsidR="00957DBC" w:rsidRPr="00452382" w:rsidRDefault="00957DBC" w:rsidP="00452382">
      <w:pPr>
        <w:pStyle w:val="CodeC"/>
        <w:rPr>
          <w:rStyle w:val="EmphasisItalic"/>
        </w:rPr>
      </w:pPr>
      <w:r w:rsidRPr="00452382">
        <w:t>}</w:t>
      </w:r>
    </w:p>
    <w:p w14:paraId="15BDE2B1" w14:textId="77777777" w:rsidR="00957DBC" w:rsidRDefault="00957DBC" w:rsidP="00957DBC">
      <w:pPr>
        <w:pStyle w:val="Body"/>
      </w:pPr>
      <w:r>
        <w:t>To determine how much space to allocate for a </w:t>
      </w:r>
      <w:r w:rsidRPr="00452382">
        <w:rPr>
          <w:rStyle w:val="Literal"/>
        </w:rPr>
        <w:t>Message</w:t>
      </w:r>
      <w:r>
        <w:t> value, Rust goes</w:t>
      </w:r>
      <w:r w:rsidR="00452382">
        <w:t xml:space="preserve"> </w:t>
      </w:r>
      <w:r>
        <w:t>through each of the variants to see which variant needs the most space. Rust</w:t>
      </w:r>
      <w:r w:rsidR="00452382">
        <w:t xml:space="preserve"> </w:t>
      </w:r>
      <w:r>
        <w:t>sees that </w:t>
      </w:r>
      <w:r w:rsidRPr="00452382">
        <w:rPr>
          <w:rStyle w:val="Literal"/>
        </w:rPr>
        <w:t>Message::Quit</w:t>
      </w:r>
      <w:r>
        <w:t> doesn’t need any space, </w:t>
      </w:r>
      <w:r w:rsidRPr="00452382">
        <w:rPr>
          <w:rStyle w:val="Literal"/>
        </w:rPr>
        <w:t>Message::Move</w:t>
      </w:r>
      <w:r>
        <w:t> needs enough</w:t>
      </w:r>
      <w:r w:rsidR="00452382">
        <w:t xml:space="preserve"> </w:t>
      </w:r>
      <w:r>
        <w:t>space to store two </w:t>
      </w:r>
      <w:r w:rsidRPr="00452382">
        <w:rPr>
          <w:rStyle w:val="Literal"/>
        </w:rPr>
        <w:t>i32</w:t>
      </w:r>
      <w:r>
        <w:t xml:space="preserve"> values, and so forth. </w:t>
      </w:r>
      <w:del w:id="535" w:author="AnneMarieW" w:date="2017-12-18T16:36:00Z">
        <w:r w:rsidDel="00F167CB">
          <w:delText>Sinc</w:delText>
        </w:r>
      </w:del>
      <w:ins w:id="536" w:author="AnneMarieW" w:date="2017-12-18T16:36:00Z">
        <w:r w:rsidR="00F167CB">
          <w:t>Becaus</w:t>
        </w:r>
      </w:ins>
      <w:r>
        <w:t xml:space="preserve">e only one variant will </w:t>
      </w:r>
      <w:del w:id="537" w:author="AnneMarieW" w:date="2017-12-18T16:37:00Z">
        <w:r w:rsidDel="00F167CB">
          <w:delText>end</w:delText>
        </w:r>
        <w:r w:rsidR="00452382" w:rsidDel="00F167CB">
          <w:delText xml:space="preserve"> </w:delText>
        </w:r>
        <w:r w:rsidDel="00F167CB">
          <w:delText xml:space="preserve">up </w:delText>
        </w:r>
      </w:del>
      <w:r>
        <w:t>be</w:t>
      </w:r>
      <w:del w:id="538" w:author="AnneMarieW" w:date="2017-12-18T16:37:00Z">
        <w:r w:rsidDel="00F167CB">
          <w:delText>ing</w:delText>
        </w:r>
      </w:del>
      <w:r>
        <w:t xml:space="preserve"> used, the most space a </w:t>
      </w:r>
      <w:r w:rsidRPr="00452382">
        <w:rPr>
          <w:rStyle w:val="Literal"/>
        </w:rPr>
        <w:t>Message</w:t>
      </w:r>
      <w:r>
        <w:t> value will need is the space it would</w:t>
      </w:r>
      <w:r w:rsidR="00452382">
        <w:t xml:space="preserve"> </w:t>
      </w:r>
      <w:r>
        <w:t>take to store the largest of its variants.</w:t>
      </w:r>
    </w:p>
    <w:p w14:paraId="30AE5547" w14:textId="58D8CA27" w:rsidR="00957DBC" w:rsidRDefault="00957DBC" w:rsidP="00957DBC">
      <w:pPr>
        <w:pStyle w:val="Body"/>
        <w:rPr>
          <w:ins w:id="539" w:author="Liz Chadwick" w:date="2017-10-25T12:57:00Z"/>
        </w:rPr>
      </w:pPr>
      <w:r>
        <w:t>Contrast this to what happens when Rust tries to determine how much space a</w:t>
      </w:r>
      <w:r w:rsidR="00452382">
        <w:t xml:space="preserve"> </w:t>
      </w:r>
      <w:r>
        <w:t>recursive type like the </w:t>
      </w:r>
      <w:r w:rsidRPr="00452382">
        <w:rPr>
          <w:rStyle w:val="Literal"/>
        </w:rPr>
        <w:t>List</w:t>
      </w:r>
      <w:r>
        <w:t> enum in Listing 15-2 needs. The compiler starts</w:t>
      </w:r>
      <w:r w:rsidR="00452382">
        <w:t xml:space="preserve"> </w:t>
      </w:r>
      <w:r>
        <w:t>by looking at the </w:t>
      </w:r>
      <w:r w:rsidRPr="00452382">
        <w:rPr>
          <w:rStyle w:val="Literal"/>
        </w:rPr>
        <w:t>Cons</w:t>
      </w:r>
      <w:r>
        <w:t> variant, which holds a value of type </w:t>
      </w:r>
      <w:r w:rsidRPr="00452382">
        <w:rPr>
          <w:rStyle w:val="Literal"/>
        </w:rPr>
        <w:t>i32</w:t>
      </w:r>
      <w:r>
        <w:t> and a value</w:t>
      </w:r>
      <w:r w:rsidR="00452382">
        <w:t xml:space="preserve"> </w:t>
      </w:r>
      <w:r>
        <w:t>of type </w:t>
      </w:r>
      <w:r w:rsidRPr="00452382">
        <w:rPr>
          <w:rStyle w:val="Literal"/>
        </w:rPr>
        <w:t>List</w:t>
      </w:r>
      <w:r>
        <w:t>. Therefore, </w:t>
      </w:r>
      <w:r w:rsidRPr="00452382">
        <w:rPr>
          <w:rStyle w:val="Literal"/>
        </w:rPr>
        <w:t>Cons</w:t>
      </w:r>
      <w:r>
        <w:t> needs an amount of space equal to the size of</w:t>
      </w:r>
      <w:r w:rsidR="00452382">
        <w:t xml:space="preserve"> </w:t>
      </w:r>
      <w:r>
        <w:t>an </w:t>
      </w:r>
      <w:r w:rsidRPr="00452382">
        <w:rPr>
          <w:rStyle w:val="Literal"/>
        </w:rPr>
        <w:t>i32</w:t>
      </w:r>
      <w:r>
        <w:t> plus the size of a </w:t>
      </w:r>
      <w:r w:rsidRPr="00452382">
        <w:rPr>
          <w:rStyle w:val="Literal"/>
        </w:rPr>
        <w:t>List</w:t>
      </w:r>
      <w:r>
        <w:t>. To figure out how much memory the </w:t>
      </w:r>
      <w:r w:rsidRPr="00452382">
        <w:rPr>
          <w:rStyle w:val="Literal"/>
        </w:rPr>
        <w:t>List</w:t>
      </w:r>
      <w:r w:rsidR="00452382">
        <w:t xml:space="preserve"> </w:t>
      </w:r>
      <w:r>
        <w:t>type needs, the compiler looks at the variants, starting with the </w:t>
      </w:r>
      <w:r w:rsidRPr="00452382">
        <w:rPr>
          <w:rStyle w:val="Literal"/>
        </w:rPr>
        <w:t>Cons</w:t>
      </w:r>
      <w:r w:rsidR="00452382">
        <w:t xml:space="preserve"> </w:t>
      </w:r>
      <w:r>
        <w:t>variant. The </w:t>
      </w:r>
      <w:r w:rsidRPr="00452382">
        <w:rPr>
          <w:rStyle w:val="Literal"/>
        </w:rPr>
        <w:t>Cons</w:t>
      </w:r>
      <w:r>
        <w:t> variant holds a value of type </w:t>
      </w:r>
      <w:r w:rsidRPr="00452382">
        <w:rPr>
          <w:rStyle w:val="Literal"/>
        </w:rPr>
        <w:t>i32</w:t>
      </w:r>
      <w:r>
        <w:t> and a value of type</w:t>
      </w:r>
      <w:r w:rsidR="00452382">
        <w:t xml:space="preserve"> </w:t>
      </w:r>
      <w:r w:rsidRPr="00452382">
        <w:rPr>
          <w:rStyle w:val="Literal"/>
        </w:rPr>
        <w:t>List</w:t>
      </w:r>
      <w:r>
        <w:t xml:space="preserve">, and this </w:t>
      </w:r>
      <w:ins w:id="540" w:author="AnneMarieW" w:date="2017-12-18T16:38:00Z">
        <w:r w:rsidR="00F167CB">
          <w:t xml:space="preserve">process </w:t>
        </w:r>
      </w:ins>
      <w:r>
        <w:t>continues infinitely, as shown in Figure 15-</w:t>
      </w:r>
      <w:ins w:id="541" w:author="Liz Chadwick" w:date="2017-10-25T12:56:00Z">
        <w:r w:rsidR="009F7278">
          <w:t>1</w:t>
        </w:r>
      </w:ins>
      <w:del w:id="542" w:author="Liz Chadwick" w:date="2017-10-25T12:56:00Z">
        <w:r w:rsidDel="009F7278">
          <w:delText>5</w:delText>
        </w:r>
      </w:del>
      <w:ins w:id="543" w:author="Carol Nichols" w:date="2018-01-15T21:47:00Z">
        <w:r w:rsidR="000D26AC">
          <w:t>:</w:t>
        </w:r>
      </w:ins>
      <w:del w:id="544" w:author="Carol Nichols" w:date="2018-01-15T21:47:00Z">
        <w:r w:rsidDel="000D26AC">
          <w:delText>.</w:delText>
        </w:r>
      </w:del>
    </w:p>
    <w:p w14:paraId="2B0A4861" w14:textId="77777777" w:rsidR="009F7278" w:rsidRDefault="009F7278" w:rsidP="009F7278">
      <w:pPr>
        <w:pStyle w:val="ProductionDirective"/>
      </w:pPr>
      <w:ins w:id="545" w:author="Liz Chadwick" w:date="2017-10-25T12:57:00Z">
        <w:r>
          <w:t xml:space="preserve">Insert image </w:t>
        </w:r>
        <w:r w:rsidRPr="009F7278">
          <w:t>trpl15-01</w:t>
        </w:r>
      </w:ins>
    </w:p>
    <w:p w14:paraId="448784EF" w14:textId="77777777" w:rsidR="00957DBC" w:rsidRDefault="009B622F" w:rsidP="00957DBC">
      <w:pPr>
        <w:pStyle w:val="Body"/>
      </w:pPr>
      <w:r>
        <w:rPr>
          <w:noProof/>
        </w:rPr>
      </w:r>
      <w:r>
        <w:rPr>
          <w:noProof/>
        </w:rPr>
        <w:pict w14:anchorId="2AADBAC4">
          <v:rect id="Rectangle 4" o:spid="_x0000_s1029" alt="An infinite Cons list"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ins w:id="546" w:author="Liz Chadwick" w:date="2017-10-25T12:55:00Z">
        <w:r w:rsidR="009F7278" w:rsidRPr="009F7278">
          <w:rPr>
            <w:noProof/>
          </w:rPr>
          <w:t xml:space="preserve"> </w:t>
        </w:r>
      </w:ins>
      <w:r w:rsidR="009F7278">
        <w:rPr>
          <w:noProof/>
        </w:rPr>
        <w:drawing>
          <wp:inline distT="0" distB="0" distL="0" distR="0" wp14:anchorId="65E2BF21" wp14:editId="46CB399E">
            <wp:extent cx="5943600" cy="5156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5156835"/>
                    </a:xfrm>
                    <a:prstGeom prst="rect">
                      <a:avLst/>
                    </a:prstGeom>
                  </pic:spPr>
                </pic:pic>
              </a:graphicData>
            </a:graphic>
          </wp:inline>
        </w:drawing>
      </w:r>
    </w:p>
    <w:p w14:paraId="1E039A8B" w14:textId="77777777" w:rsidR="00957DBC" w:rsidRDefault="00957DBC" w:rsidP="00452382">
      <w:pPr>
        <w:pStyle w:val="Caption"/>
      </w:pPr>
      <w:r>
        <w:t>Figure 15-</w:t>
      </w:r>
      <w:del w:id="547" w:author="Liz Chadwick" w:date="2017-10-25T12:56:00Z">
        <w:r w:rsidDel="009F7278">
          <w:delText>5</w:delText>
        </w:r>
      </w:del>
      <w:ins w:id="548" w:author="Liz Chadwick" w:date="2017-10-25T12:56:00Z">
        <w:r w:rsidR="009F7278">
          <w:t>1</w:t>
        </w:r>
      </w:ins>
      <w:r>
        <w:t>: An infinite </w:t>
      </w:r>
      <w:r w:rsidR="007568D6" w:rsidRPr="007568D6">
        <w:rPr>
          <w:rStyle w:val="LiteralCaption"/>
          <w:rPrChange w:id="549" w:author="AnneMarieW" w:date="2017-12-18T16:38:00Z">
            <w:rPr>
              <w:rStyle w:val="Literal"/>
            </w:rPr>
          </w:rPrChange>
        </w:rPr>
        <w:t>List</w:t>
      </w:r>
      <w:r>
        <w:t> consisting of infinite </w:t>
      </w:r>
      <w:r w:rsidR="007568D6" w:rsidRPr="007568D6">
        <w:rPr>
          <w:rStyle w:val="LiteralCaption"/>
          <w:rPrChange w:id="550" w:author="AnneMarieW" w:date="2017-12-18T16:38:00Z">
            <w:rPr>
              <w:rStyle w:val="Literal"/>
            </w:rPr>
          </w:rPrChange>
        </w:rPr>
        <w:t>Cons</w:t>
      </w:r>
      <w:r>
        <w:t> variants</w:t>
      </w:r>
    </w:p>
    <w:p w14:paraId="0B4C988C" w14:textId="77777777" w:rsidR="00957DBC" w:rsidRDefault="00957DBC">
      <w:pPr>
        <w:pStyle w:val="HeadC"/>
        <w:pPrChange w:id="551" w:author="Carol Nichols" w:date="2018-01-15T17:12:00Z">
          <w:pPr>
            <w:pStyle w:val="HeadB"/>
          </w:pPr>
        </w:pPrChange>
      </w:pPr>
      <w:bookmarkStart w:id="552" w:name="using-`box`-to-get-a-recursive-type-with"/>
      <w:bookmarkStart w:id="553" w:name="_Toc503815267"/>
      <w:bookmarkEnd w:id="552"/>
      <w:r w:rsidRPr="00452382">
        <w:t>Using </w:t>
      </w:r>
      <w:r w:rsidRPr="00FA4019">
        <w:rPr>
          <w:rStyle w:val="Literal"/>
          <w:rPrChange w:id="554" w:author="Carol Nichols" w:date="2018-01-15T17:12:00Z">
            <w:rPr>
              <w:i w:val="0"/>
            </w:rPr>
          </w:rPrChange>
        </w:rPr>
        <w:t>Box&lt;T&gt;</w:t>
      </w:r>
      <w:r>
        <w:t> to Get a Recursive Type with a Known Size</w:t>
      </w:r>
      <w:bookmarkEnd w:id="553"/>
    </w:p>
    <w:p w14:paraId="1484E25E" w14:textId="77777777" w:rsidR="00957DBC" w:rsidRDefault="00957DBC" w:rsidP="00496169">
      <w:pPr>
        <w:pStyle w:val="BodyFirst"/>
      </w:pPr>
      <w:r>
        <w:t>Rust can’t figure out how much space to allocate for recursively defined types,</w:t>
      </w:r>
      <w:r w:rsidR="00452382">
        <w:t xml:space="preserve"> </w:t>
      </w:r>
      <w:r>
        <w:t xml:space="preserve">so the compiler gives the error in Listing 15-4. </w:t>
      </w:r>
      <w:ins w:id="555" w:author="AnneMarieW" w:date="2017-12-18T16:45:00Z">
        <w:r w:rsidR="00747F7F">
          <w:t xml:space="preserve">But </w:t>
        </w:r>
      </w:ins>
      <w:del w:id="556" w:author="AnneMarieW" w:date="2017-12-18T16:45:00Z">
        <w:r w:rsidDel="00747F7F">
          <w:delText>T</w:delText>
        </w:r>
      </w:del>
      <w:ins w:id="557" w:author="AnneMarieW" w:date="2017-12-18T16:45:00Z">
        <w:r w:rsidR="00747F7F">
          <w:t>t</w:t>
        </w:r>
      </w:ins>
      <w:r>
        <w:t>he error does include this</w:t>
      </w:r>
      <w:r w:rsidR="00452382">
        <w:t xml:space="preserve"> </w:t>
      </w:r>
      <w:r>
        <w:t>helpful suggestion:</w:t>
      </w:r>
    </w:p>
    <w:p w14:paraId="48ECE9C5" w14:textId="256BC16B" w:rsidR="00957DBC" w:rsidRPr="00452382" w:rsidRDefault="003F1C91" w:rsidP="00452382">
      <w:pPr>
        <w:pStyle w:val="CodeA"/>
      </w:pPr>
      <w:ins w:id="558" w:author="Carol Nichols" w:date="2018-01-16T08:45:00Z">
        <w:r>
          <w:t xml:space="preserve">  </w:t>
        </w:r>
      </w:ins>
      <w:r w:rsidR="00957DBC" w:rsidRPr="00452382">
        <w:t>= help: insert indirection (e.g., a `Box`, `Rc`, or `&amp;`) at some point to</w:t>
      </w:r>
    </w:p>
    <w:p w14:paraId="43D0F831" w14:textId="77777777" w:rsidR="00957DBC" w:rsidRPr="00452382" w:rsidRDefault="00957DBC" w:rsidP="00452382">
      <w:pPr>
        <w:pStyle w:val="CodeC"/>
      </w:pPr>
      <w:r w:rsidRPr="00452382">
        <w:t xml:space="preserve">  </w:t>
      </w:r>
      <w:del w:id="559" w:author="Carol Nichols" w:date="2018-01-16T08:45:00Z">
        <w:r w:rsidRPr="00452382" w:rsidDel="003F1C91">
          <w:delText xml:space="preserve">      </w:delText>
        </w:r>
      </w:del>
      <w:r w:rsidRPr="00452382">
        <w:t>make `List` representable</w:t>
      </w:r>
    </w:p>
    <w:p w14:paraId="42CE5089" w14:textId="625D26F8" w:rsidR="00957DBC" w:rsidRDefault="00957DBC" w:rsidP="00957DBC">
      <w:pPr>
        <w:pStyle w:val="Body"/>
      </w:pPr>
      <w:r>
        <w:t>In this suggestion, “indirection” means that instead of storing a value</w:t>
      </w:r>
      <w:r w:rsidR="00452382">
        <w:t xml:space="preserve"> </w:t>
      </w:r>
      <w:r>
        <w:t xml:space="preserve">directly, </w:t>
      </w:r>
      <w:commentRangeStart w:id="560"/>
      <w:commentRangeStart w:id="561"/>
      <w:r>
        <w:t>we’</w:t>
      </w:r>
      <w:del w:id="562" w:author="AnneMarieW" w:date="2017-12-18T16:43:00Z">
        <w:r w:rsidDel="00454852">
          <w:delText>re going to</w:delText>
        </w:r>
      </w:del>
      <w:ins w:id="563" w:author="AnneMarieW" w:date="2017-12-18T16:43:00Z">
        <w:r w:rsidR="00454852">
          <w:t>ll</w:t>
        </w:r>
      </w:ins>
      <w:commentRangeEnd w:id="560"/>
      <w:ins w:id="564" w:author="AnneMarieW" w:date="2017-12-18T16:45:00Z">
        <w:r w:rsidR="00747F7F">
          <w:rPr>
            <w:rStyle w:val="CommentReference"/>
          </w:rPr>
          <w:commentReference w:id="560"/>
        </w:r>
      </w:ins>
      <w:commentRangeEnd w:id="561"/>
      <w:r w:rsidR="001D7028">
        <w:rPr>
          <w:rStyle w:val="CommentReference"/>
        </w:rPr>
        <w:commentReference w:id="561"/>
      </w:r>
      <w:r>
        <w:t xml:space="preserve"> </w:t>
      </w:r>
      <w:ins w:id="565" w:author="Carol Nichols" w:date="2018-01-15T17:14:00Z">
        <w:r w:rsidR="001D7028">
          <w:t xml:space="preserve">change the data structure to </w:t>
        </w:r>
      </w:ins>
      <w:r>
        <w:t xml:space="preserve">store </w:t>
      </w:r>
      <w:del w:id="566" w:author="Liz Chadwick" w:date="2017-10-25T12:58:00Z">
        <w:r w:rsidDel="009F7278">
          <w:delText xml:space="preserve">the value </w:delText>
        </w:r>
      </w:del>
      <w:ins w:id="567" w:author="Liz Chadwick" w:date="2017-10-25T12:58:00Z">
        <w:del w:id="568" w:author="Carol Nichols" w:date="2018-01-15T17:14:00Z">
          <w:r w:rsidR="009F7278" w:rsidDel="001D7028">
            <w:delText>it</w:delText>
          </w:r>
        </w:del>
      </w:ins>
      <w:ins w:id="569" w:author="Carol Nichols" w:date="2018-01-15T17:14:00Z">
        <w:r w:rsidR="001D7028">
          <w:t>the value</w:t>
        </w:r>
      </w:ins>
      <w:ins w:id="570" w:author="Liz Chadwick" w:date="2017-10-25T12:58:00Z">
        <w:r w:rsidR="009F7278">
          <w:t xml:space="preserve"> </w:t>
        </w:r>
      </w:ins>
      <w:r>
        <w:t>indirectly by storing a pointer to</w:t>
      </w:r>
      <w:r w:rsidR="00452382">
        <w:t xml:space="preserve"> </w:t>
      </w:r>
      <w:r>
        <w:t>the value instead.</w:t>
      </w:r>
    </w:p>
    <w:p w14:paraId="7FF45E59" w14:textId="4F050BEE" w:rsidR="00957DBC" w:rsidRDefault="00957DBC" w:rsidP="00957DBC">
      <w:pPr>
        <w:pStyle w:val="Body"/>
      </w:pPr>
      <w:r>
        <w:lastRenderedPageBreak/>
        <w:t>Because a </w:t>
      </w:r>
      <w:r w:rsidRPr="00452382">
        <w:rPr>
          <w:rStyle w:val="Literal"/>
        </w:rPr>
        <w:t>Box&lt;T&gt;</w:t>
      </w:r>
      <w:r>
        <w:t> is a pointer, Rust always knows how much space a </w:t>
      </w:r>
      <w:r w:rsidRPr="00452382">
        <w:rPr>
          <w:rStyle w:val="Literal"/>
        </w:rPr>
        <w:t>Box&lt;T&gt;</w:t>
      </w:r>
      <w:r w:rsidR="00452382">
        <w:t xml:space="preserve"> </w:t>
      </w:r>
      <w:r>
        <w:t>needs: a pointer’s size doesn’t change based on the amount of data it’s</w:t>
      </w:r>
      <w:r w:rsidR="00452382">
        <w:t xml:space="preserve"> </w:t>
      </w:r>
      <w:r>
        <w:t>pointing to</w:t>
      </w:r>
      <w:ins w:id="571" w:author="Liz Chadwick" w:date="2017-10-25T13:00:00Z">
        <w:r w:rsidR="009F7278">
          <w:t xml:space="preserve">. This means </w:t>
        </w:r>
      </w:ins>
      <w:del w:id="572" w:author="Liz Chadwick" w:date="2017-10-25T12:58:00Z">
        <w:r w:rsidDel="009F7278">
          <w:delText>.</w:delText>
        </w:r>
      </w:del>
      <w:del w:id="573" w:author="Liz Chadwick" w:date="2017-10-25T13:00:00Z">
        <w:r w:rsidR="009F7278" w:rsidDel="009F7278">
          <w:delText xml:space="preserve"> </w:delText>
        </w:r>
      </w:del>
      <w:del w:id="574" w:author="Liz Chadwick" w:date="2017-10-25T12:58:00Z">
        <w:r w:rsidDel="009F7278">
          <w:delText>S</w:delText>
        </w:r>
      </w:del>
      <w:del w:id="575" w:author="Liz Chadwick" w:date="2017-10-25T13:00:00Z">
        <w:r w:rsidDel="009F7278">
          <w:delText xml:space="preserve">o </w:delText>
        </w:r>
      </w:del>
      <w:r>
        <w:t>we can put a </w:t>
      </w:r>
      <w:r w:rsidRPr="00452382">
        <w:rPr>
          <w:rStyle w:val="Literal"/>
        </w:rPr>
        <w:t>Box</w:t>
      </w:r>
      <w:ins w:id="576" w:author="Carol Nichols" w:date="2018-01-16T20:06:00Z">
        <w:r w:rsidR="0031002A">
          <w:rPr>
            <w:rStyle w:val="Literal"/>
          </w:rPr>
          <w:t>&lt;T&gt;</w:t>
        </w:r>
      </w:ins>
      <w:r>
        <w:t> inside the </w:t>
      </w:r>
      <w:r w:rsidRPr="00452382">
        <w:rPr>
          <w:rStyle w:val="Literal"/>
        </w:rPr>
        <w:t>Cons</w:t>
      </w:r>
      <w:r>
        <w:t> variant instead of another </w:t>
      </w:r>
      <w:r w:rsidRPr="00452382">
        <w:rPr>
          <w:rStyle w:val="Literal"/>
        </w:rPr>
        <w:t>List</w:t>
      </w:r>
      <w:r>
        <w:t> value</w:t>
      </w:r>
      <w:r w:rsidR="00452382">
        <w:t xml:space="preserve"> </w:t>
      </w:r>
      <w:r>
        <w:t>directly. The </w:t>
      </w:r>
      <w:r w:rsidRPr="00452382">
        <w:rPr>
          <w:rStyle w:val="Literal"/>
        </w:rPr>
        <w:t>Box</w:t>
      </w:r>
      <w:ins w:id="577" w:author="Carol Nichols" w:date="2018-01-16T20:06:00Z">
        <w:r w:rsidR="0031002A">
          <w:rPr>
            <w:rStyle w:val="Literal"/>
          </w:rPr>
          <w:t>&lt;T&gt;</w:t>
        </w:r>
      </w:ins>
      <w:r>
        <w:t> will point to the next </w:t>
      </w:r>
      <w:r w:rsidRPr="00452382">
        <w:rPr>
          <w:rStyle w:val="Literal"/>
        </w:rPr>
        <w:t>List</w:t>
      </w:r>
      <w:r>
        <w:t> value that will be on the</w:t>
      </w:r>
      <w:r w:rsidR="00452382">
        <w:t xml:space="preserve"> </w:t>
      </w:r>
      <w:r>
        <w:t>heap</w:t>
      </w:r>
      <w:del w:id="578" w:author="AnneMarieW" w:date="2017-12-18T16:50:00Z">
        <w:r w:rsidDel="00F95783">
          <w:delText>,</w:delText>
        </w:r>
      </w:del>
      <w:r>
        <w:t xml:space="preserve"> rather than inside the </w:t>
      </w:r>
      <w:r w:rsidRPr="00452382">
        <w:rPr>
          <w:rStyle w:val="Literal"/>
        </w:rPr>
        <w:t>Cons</w:t>
      </w:r>
      <w:r>
        <w:t> variant. Conceptually, we still have a list</w:t>
      </w:r>
      <w:ins w:id="579" w:author="Liz Chadwick" w:date="2017-10-25T13:01:00Z">
        <w:r w:rsidR="009F7278">
          <w:t>,</w:t>
        </w:r>
      </w:ins>
      <w:r w:rsidR="00452382">
        <w:t xml:space="preserve"> </w:t>
      </w:r>
      <w:r>
        <w:t xml:space="preserve">created </w:t>
      </w:r>
      <w:del w:id="580" w:author="Liz Chadwick" w:date="2017-10-25T13:01:00Z">
        <w:r w:rsidDel="009F7278">
          <w:delText xml:space="preserve">by </w:delText>
        </w:r>
      </w:del>
      <w:ins w:id="581" w:author="Liz Chadwick" w:date="2017-10-25T13:01:00Z">
        <w:r w:rsidR="009F7278">
          <w:t xml:space="preserve">with </w:t>
        </w:r>
      </w:ins>
      <w:r>
        <w:t xml:space="preserve">lists “holding” other lists, but </w:t>
      </w:r>
      <w:del w:id="582" w:author="AnneMarieW" w:date="2017-12-18T16:50:00Z">
        <w:r w:rsidDel="00F95783">
          <w:delText xml:space="preserve">the way </w:delText>
        </w:r>
      </w:del>
      <w:r>
        <w:t>this</w:t>
      </w:r>
      <w:del w:id="583" w:author="AnneMarieW" w:date="2017-12-18T16:50:00Z">
        <w:r w:rsidDel="00F95783">
          <w:delText xml:space="preserve"> concept is</w:delText>
        </w:r>
      </w:del>
      <w:r>
        <w:t xml:space="preserve"> implement</w:t>
      </w:r>
      <w:del w:id="584" w:author="AnneMarieW" w:date="2017-12-18T16:50:00Z">
        <w:r w:rsidDel="00F95783">
          <w:delText>ed</w:delText>
        </w:r>
      </w:del>
      <w:ins w:id="585" w:author="AnneMarieW" w:date="2017-12-18T16:50:00Z">
        <w:r w:rsidR="00F95783">
          <w:t>ation</w:t>
        </w:r>
      </w:ins>
      <w:r w:rsidR="00452382">
        <w:t xml:space="preserve"> </w:t>
      </w:r>
      <w:r>
        <w:t>is now more like the items being next to one another rather than inside one</w:t>
      </w:r>
      <w:r w:rsidR="00452382">
        <w:t xml:space="preserve"> </w:t>
      </w:r>
      <w:r>
        <w:t>another.</w:t>
      </w:r>
    </w:p>
    <w:p w14:paraId="5CD48094" w14:textId="77777777" w:rsidR="00957DBC" w:rsidRDefault="00957DBC" w:rsidP="00957DBC">
      <w:pPr>
        <w:pStyle w:val="Body"/>
      </w:pPr>
      <w:r>
        <w:t>We can change the definition of the </w:t>
      </w:r>
      <w:r w:rsidRPr="00452382">
        <w:rPr>
          <w:rStyle w:val="Literal"/>
        </w:rPr>
        <w:t>List</w:t>
      </w:r>
      <w:r>
        <w:t xml:space="preserve"> enum </w:t>
      </w:r>
      <w:del w:id="586" w:author="AnneMarieW" w:date="2017-12-18T16:50:00Z">
        <w:r w:rsidDel="00F95783">
          <w:delText>from</w:delText>
        </w:r>
      </w:del>
      <w:ins w:id="587" w:author="AnneMarieW" w:date="2017-12-18T16:50:00Z">
        <w:r w:rsidR="00F95783">
          <w:t>in</w:t>
        </w:r>
      </w:ins>
      <w:r>
        <w:t xml:space="preserve"> Listing 15-2 and the usage</w:t>
      </w:r>
      <w:r w:rsidR="00452382">
        <w:t xml:space="preserve"> </w:t>
      </w:r>
      <w:r>
        <w:t>of the </w:t>
      </w:r>
      <w:r w:rsidRPr="00452382">
        <w:rPr>
          <w:rStyle w:val="Literal"/>
        </w:rPr>
        <w:t>List</w:t>
      </w:r>
      <w:r>
        <w:t> </w:t>
      </w:r>
      <w:del w:id="588" w:author="AnneMarieW" w:date="2017-12-18T16:50:00Z">
        <w:r w:rsidDel="00F95783">
          <w:delText>from</w:delText>
        </w:r>
      </w:del>
      <w:ins w:id="589" w:author="AnneMarieW" w:date="2017-12-18T16:50:00Z">
        <w:r w:rsidR="00F95783">
          <w:t>in</w:t>
        </w:r>
      </w:ins>
      <w:r>
        <w:t xml:space="preserve"> Listing 15-3 to the code in </w:t>
      </w:r>
      <w:commentRangeStart w:id="590"/>
      <w:commentRangeStart w:id="591"/>
      <w:r>
        <w:t>Listing 15-</w:t>
      </w:r>
      <w:ins w:id="592" w:author="AnneMarieW" w:date="2017-12-21T10:03:00Z">
        <w:r w:rsidR="008C43BA">
          <w:t>5</w:t>
        </w:r>
      </w:ins>
      <w:del w:id="593" w:author="AnneMarieW" w:date="2017-12-21T10:03:00Z">
        <w:r w:rsidDel="008C43BA">
          <w:delText>6</w:delText>
        </w:r>
      </w:del>
      <w:commentRangeEnd w:id="590"/>
      <w:r w:rsidR="00167456">
        <w:rPr>
          <w:rStyle w:val="CommentReference"/>
        </w:rPr>
        <w:commentReference w:id="590"/>
      </w:r>
      <w:commentRangeEnd w:id="591"/>
      <w:r w:rsidR="009C5214">
        <w:rPr>
          <w:rStyle w:val="CommentReference"/>
        </w:rPr>
        <w:commentReference w:id="591"/>
      </w:r>
      <w:r>
        <w:t>, which will compile:</w:t>
      </w:r>
    </w:p>
    <w:p w14:paraId="5F559E88" w14:textId="77777777" w:rsidR="00957DBC" w:rsidRDefault="00957DBC" w:rsidP="00452382">
      <w:pPr>
        <w:pStyle w:val="ProductionDirective"/>
      </w:pPr>
      <w:del w:id="594" w:author="janelle" w:date="2017-12-14T12:59:00Z">
        <w:r w:rsidDel="0019543F">
          <w:delText xml:space="preserve">Filename: </w:delText>
        </w:r>
      </w:del>
      <w:r>
        <w:t>src/main.rs</w:t>
      </w:r>
    </w:p>
    <w:p w14:paraId="72AFAF67" w14:textId="77777777" w:rsidR="00957DBC" w:rsidRPr="004C7003" w:rsidRDefault="00957DBC" w:rsidP="00452382">
      <w:pPr>
        <w:pStyle w:val="CodeA"/>
        <w:rPr>
          <w:rStyle w:val="Literal-Gray"/>
          <w:rPrChange w:id="595" w:author="Carol Nichols" w:date="2018-01-16T08:50:00Z">
            <w:rPr/>
          </w:rPrChange>
        </w:rPr>
      </w:pPr>
      <w:r w:rsidRPr="004C7003">
        <w:rPr>
          <w:rStyle w:val="Literal-Gray"/>
          <w:rPrChange w:id="596" w:author="Carol Nichols" w:date="2018-01-16T08:50:00Z">
            <w:rPr/>
          </w:rPrChange>
        </w:rPr>
        <w:t>enum List {</w:t>
      </w:r>
    </w:p>
    <w:p w14:paraId="58E9071D" w14:textId="77777777" w:rsidR="00957DBC" w:rsidRPr="00452382" w:rsidRDefault="00957DBC" w:rsidP="00452382">
      <w:pPr>
        <w:pStyle w:val="CodeB"/>
      </w:pPr>
      <w:r w:rsidRPr="00452382">
        <w:t xml:space="preserve">    Cons(i32, Box&lt;List&gt;),</w:t>
      </w:r>
    </w:p>
    <w:p w14:paraId="7EC2D7BF" w14:textId="77777777" w:rsidR="00957DBC" w:rsidRPr="004C7003" w:rsidRDefault="00957DBC" w:rsidP="00452382">
      <w:pPr>
        <w:pStyle w:val="CodeB"/>
        <w:rPr>
          <w:rStyle w:val="Literal-Gray"/>
          <w:rPrChange w:id="597" w:author="Carol Nichols" w:date="2018-01-16T08:50:00Z">
            <w:rPr/>
          </w:rPrChange>
        </w:rPr>
      </w:pPr>
      <w:r w:rsidRPr="004C7003">
        <w:rPr>
          <w:rStyle w:val="Literal-Gray"/>
          <w:rPrChange w:id="598" w:author="Carol Nichols" w:date="2018-01-16T08:50:00Z">
            <w:rPr/>
          </w:rPrChange>
        </w:rPr>
        <w:t xml:space="preserve">    Nil,</w:t>
      </w:r>
    </w:p>
    <w:p w14:paraId="13DBB007" w14:textId="77777777" w:rsidR="00957DBC" w:rsidRPr="004C7003" w:rsidRDefault="00957DBC" w:rsidP="00452382">
      <w:pPr>
        <w:pStyle w:val="CodeB"/>
        <w:rPr>
          <w:rStyle w:val="Literal-Gray"/>
          <w:rPrChange w:id="599" w:author="Carol Nichols" w:date="2018-01-16T08:50:00Z">
            <w:rPr/>
          </w:rPrChange>
        </w:rPr>
      </w:pPr>
      <w:r w:rsidRPr="004C7003">
        <w:rPr>
          <w:rStyle w:val="Literal-Gray"/>
          <w:rPrChange w:id="600" w:author="Carol Nichols" w:date="2018-01-16T08:50:00Z">
            <w:rPr/>
          </w:rPrChange>
        </w:rPr>
        <w:t>}</w:t>
      </w:r>
    </w:p>
    <w:p w14:paraId="6DFCB6E9" w14:textId="77777777" w:rsidR="00957DBC" w:rsidRPr="004C7003" w:rsidRDefault="00957DBC" w:rsidP="00452382">
      <w:pPr>
        <w:pStyle w:val="CodeB"/>
        <w:rPr>
          <w:rStyle w:val="Literal-Gray"/>
          <w:rPrChange w:id="601" w:author="Carol Nichols" w:date="2018-01-16T08:50:00Z">
            <w:rPr/>
          </w:rPrChange>
        </w:rPr>
      </w:pPr>
    </w:p>
    <w:p w14:paraId="1301F598" w14:textId="77777777" w:rsidR="00957DBC" w:rsidRPr="004C7003" w:rsidRDefault="00957DBC" w:rsidP="00452382">
      <w:pPr>
        <w:pStyle w:val="CodeB"/>
        <w:rPr>
          <w:rStyle w:val="Literal-Gray"/>
          <w:rPrChange w:id="602" w:author="Carol Nichols" w:date="2018-01-16T08:50:00Z">
            <w:rPr/>
          </w:rPrChange>
        </w:rPr>
      </w:pPr>
      <w:r w:rsidRPr="004C7003">
        <w:rPr>
          <w:rStyle w:val="Literal-Gray"/>
          <w:rPrChange w:id="603" w:author="Carol Nichols" w:date="2018-01-16T08:50:00Z">
            <w:rPr/>
          </w:rPrChange>
        </w:rPr>
        <w:t>use List::{Cons, Nil};</w:t>
      </w:r>
    </w:p>
    <w:p w14:paraId="4D377FE4" w14:textId="77777777" w:rsidR="00957DBC" w:rsidRPr="004C7003" w:rsidRDefault="00957DBC" w:rsidP="00452382">
      <w:pPr>
        <w:pStyle w:val="CodeB"/>
        <w:rPr>
          <w:rStyle w:val="Literal-Gray"/>
          <w:rPrChange w:id="604" w:author="Carol Nichols" w:date="2018-01-16T08:50:00Z">
            <w:rPr/>
          </w:rPrChange>
        </w:rPr>
      </w:pPr>
    </w:p>
    <w:p w14:paraId="65322617" w14:textId="77777777" w:rsidR="00957DBC" w:rsidRPr="004C7003" w:rsidRDefault="00957DBC" w:rsidP="00452382">
      <w:pPr>
        <w:pStyle w:val="CodeB"/>
        <w:rPr>
          <w:rStyle w:val="Literal-Gray"/>
          <w:rPrChange w:id="605" w:author="Carol Nichols" w:date="2018-01-16T08:50:00Z">
            <w:rPr/>
          </w:rPrChange>
        </w:rPr>
      </w:pPr>
      <w:r w:rsidRPr="004C7003">
        <w:rPr>
          <w:rStyle w:val="Literal-Gray"/>
          <w:rPrChange w:id="606" w:author="Carol Nichols" w:date="2018-01-16T08:50:00Z">
            <w:rPr/>
          </w:rPrChange>
        </w:rPr>
        <w:t>fn main() {</w:t>
      </w:r>
    </w:p>
    <w:p w14:paraId="4FEC3F82" w14:textId="77777777" w:rsidR="00957DBC" w:rsidRPr="00452382" w:rsidRDefault="00957DBC" w:rsidP="00452382">
      <w:pPr>
        <w:pStyle w:val="CodeB"/>
      </w:pPr>
      <w:r w:rsidRPr="00452382">
        <w:t xml:space="preserve">    let list = Cons(1,</w:t>
      </w:r>
    </w:p>
    <w:p w14:paraId="354D416F" w14:textId="77777777" w:rsidR="00957DBC" w:rsidRPr="00452382" w:rsidRDefault="00957DBC" w:rsidP="00452382">
      <w:pPr>
        <w:pStyle w:val="CodeB"/>
      </w:pPr>
      <w:r w:rsidRPr="00452382">
        <w:t xml:space="preserve">        Box::new(Cons(2,</w:t>
      </w:r>
    </w:p>
    <w:p w14:paraId="6FD405AE" w14:textId="77777777" w:rsidR="00957DBC" w:rsidRPr="00452382" w:rsidRDefault="00957DBC" w:rsidP="00452382">
      <w:pPr>
        <w:pStyle w:val="CodeB"/>
      </w:pPr>
      <w:r w:rsidRPr="00452382">
        <w:t xml:space="preserve">            Box::new(Cons(3,</w:t>
      </w:r>
    </w:p>
    <w:p w14:paraId="33EAD38E" w14:textId="77777777" w:rsidR="00957DBC" w:rsidRPr="00452382" w:rsidRDefault="00957DBC" w:rsidP="00452382">
      <w:pPr>
        <w:pStyle w:val="CodeB"/>
      </w:pPr>
      <w:r w:rsidRPr="00452382">
        <w:t xml:space="preserve">                Box::new(Nil))))));</w:t>
      </w:r>
    </w:p>
    <w:p w14:paraId="52C2C56D" w14:textId="77777777" w:rsidR="00957DBC" w:rsidRPr="004C7003" w:rsidRDefault="00957DBC" w:rsidP="00452382">
      <w:pPr>
        <w:pStyle w:val="CodeC"/>
        <w:rPr>
          <w:rStyle w:val="Literal-Gray"/>
          <w:rPrChange w:id="607" w:author="Carol Nichols" w:date="2018-01-16T08:50:00Z">
            <w:rPr/>
          </w:rPrChange>
        </w:rPr>
      </w:pPr>
      <w:r w:rsidRPr="004C7003">
        <w:rPr>
          <w:rStyle w:val="Literal-Gray"/>
          <w:rPrChange w:id="608" w:author="Carol Nichols" w:date="2018-01-16T08:50:00Z">
            <w:rPr/>
          </w:rPrChange>
        </w:rPr>
        <w:t>}</w:t>
      </w:r>
    </w:p>
    <w:p w14:paraId="151CD472" w14:textId="77777777" w:rsidR="00957DBC" w:rsidRDefault="00957DBC" w:rsidP="00452382">
      <w:pPr>
        <w:pStyle w:val="Listing"/>
      </w:pPr>
      <w:r>
        <w:t>Listing 15-</w:t>
      </w:r>
      <w:ins w:id="609" w:author="AnneMarieW" w:date="2017-12-21T10:04:00Z">
        <w:r w:rsidR="00E27FAA">
          <w:t>5</w:t>
        </w:r>
      </w:ins>
      <w:del w:id="610" w:author="AnneMarieW" w:date="2017-12-21T10:04:00Z">
        <w:r w:rsidDel="00E27FAA">
          <w:delText>6</w:delText>
        </w:r>
      </w:del>
      <w:r>
        <w:t>: Definition of </w:t>
      </w:r>
      <w:r w:rsidR="007568D6" w:rsidRPr="007568D6">
        <w:rPr>
          <w:rStyle w:val="LiteralCaption"/>
          <w:rPrChange w:id="611" w:author="AnneMarieW" w:date="2017-12-18T16:51:00Z">
            <w:rPr>
              <w:rStyle w:val="Literal"/>
            </w:rPr>
          </w:rPrChange>
        </w:rPr>
        <w:t>List</w:t>
      </w:r>
      <w:r>
        <w:t> that uses </w:t>
      </w:r>
      <w:r w:rsidR="007568D6" w:rsidRPr="007568D6">
        <w:rPr>
          <w:rStyle w:val="LiteralCaption"/>
          <w:rPrChange w:id="612" w:author="AnneMarieW" w:date="2017-12-18T16:51:00Z">
            <w:rPr>
              <w:rStyle w:val="Literal"/>
            </w:rPr>
          </w:rPrChange>
        </w:rPr>
        <w:t>Box&lt;T&gt;</w:t>
      </w:r>
      <w:r>
        <w:t> in order to have a known</w:t>
      </w:r>
      <w:r w:rsidR="00452382">
        <w:t xml:space="preserve"> </w:t>
      </w:r>
      <w:r>
        <w:t>size</w:t>
      </w:r>
    </w:p>
    <w:p w14:paraId="0E0ED7D5" w14:textId="71AF42B6" w:rsidR="00957DBC" w:rsidRDefault="00957DBC" w:rsidP="00957DBC">
      <w:pPr>
        <w:pStyle w:val="Body"/>
      </w:pPr>
      <w:r>
        <w:t>The </w:t>
      </w:r>
      <w:r w:rsidRPr="00452382">
        <w:rPr>
          <w:rStyle w:val="Literal"/>
        </w:rPr>
        <w:t>Cons</w:t>
      </w:r>
      <w:r>
        <w:t> variant will need the size of an </w:t>
      </w:r>
      <w:r w:rsidRPr="00452382">
        <w:rPr>
          <w:rStyle w:val="Literal"/>
        </w:rPr>
        <w:t>i32</w:t>
      </w:r>
      <w:r>
        <w:t> plus the space to store the</w:t>
      </w:r>
      <w:r w:rsidR="00452382">
        <w:t xml:space="preserve"> </w:t>
      </w:r>
      <w:r>
        <w:t>box’s pointer data. The </w:t>
      </w:r>
      <w:r w:rsidRPr="00452382">
        <w:rPr>
          <w:rStyle w:val="Literal"/>
        </w:rPr>
        <w:t>Nil</w:t>
      </w:r>
      <w:r>
        <w:t> variant stores no values, so it needs less space</w:t>
      </w:r>
      <w:r w:rsidR="00452382">
        <w:t xml:space="preserve"> </w:t>
      </w:r>
      <w:r>
        <w:t>than the </w:t>
      </w:r>
      <w:r w:rsidRPr="00452382">
        <w:rPr>
          <w:rStyle w:val="Literal"/>
        </w:rPr>
        <w:t>Cons</w:t>
      </w:r>
      <w:r>
        <w:t> variant. We now know that any </w:t>
      </w:r>
      <w:r w:rsidRPr="00452382">
        <w:rPr>
          <w:rStyle w:val="Literal"/>
        </w:rPr>
        <w:t>List</w:t>
      </w:r>
      <w:r>
        <w:t> value will take up the</w:t>
      </w:r>
      <w:r w:rsidR="00452382">
        <w:t xml:space="preserve"> </w:t>
      </w:r>
      <w:r>
        <w:t>size of an </w:t>
      </w:r>
      <w:r w:rsidRPr="00452382">
        <w:rPr>
          <w:rStyle w:val="Literal"/>
        </w:rPr>
        <w:t>i32</w:t>
      </w:r>
      <w:r>
        <w:t> plus the size of a box’s pointer data. By using a box, we’ve</w:t>
      </w:r>
      <w:r w:rsidR="00452382">
        <w:t xml:space="preserve"> </w:t>
      </w:r>
      <w:r>
        <w:t>broken the infinite, recursive chain</w:t>
      </w:r>
      <w:ins w:id="613" w:author="AnneMarieW" w:date="2017-12-18T16:52:00Z">
        <w:r w:rsidR="00F95783">
          <w:t>,</w:t>
        </w:r>
      </w:ins>
      <w:r>
        <w:t xml:space="preserve"> so the compiler </w:t>
      </w:r>
      <w:del w:id="614" w:author="AnneMarieW" w:date="2017-12-18T16:52:00Z">
        <w:r w:rsidDel="00F95783">
          <w:delText xml:space="preserve">is able to </w:delText>
        </w:r>
      </w:del>
      <w:ins w:id="615" w:author="AnneMarieW" w:date="2017-12-18T16:52:00Z">
        <w:r w:rsidR="00F95783">
          <w:t xml:space="preserve">can </w:t>
        </w:r>
      </w:ins>
      <w:r>
        <w:t>figure out the</w:t>
      </w:r>
      <w:r w:rsidR="00452382">
        <w:t xml:space="preserve"> </w:t>
      </w:r>
      <w:r>
        <w:t>size it needs to store a </w:t>
      </w:r>
      <w:r w:rsidRPr="00452382">
        <w:rPr>
          <w:rStyle w:val="Literal"/>
        </w:rPr>
        <w:t>List</w:t>
      </w:r>
      <w:r w:rsidR="00F449FC">
        <w:t> value. Figure 15-2</w:t>
      </w:r>
      <w:r>
        <w:t xml:space="preserve"> shows what the </w:t>
      </w:r>
      <w:r w:rsidRPr="00452382">
        <w:rPr>
          <w:rStyle w:val="Literal"/>
        </w:rPr>
        <w:t>Cons</w:t>
      </w:r>
      <w:r w:rsidR="00452382">
        <w:t xml:space="preserve"> </w:t>
      </w:r>
      <w:r>
        <w:t>variant looks like now</w:t>
      </w:r>
      <w:del w:id="616" w:author="AnneMarieW" w:date="2017-12-18T16:52:00Z">
        <w:r w:rsidDel="00F95783">
          <w:delText>:</w:delText>
        </w:r>
      </w:del>
      <w:ins w:id="617" w:author="Carol Nichols" w:date="2018-01-15T17:15:00Z">
        <w:r w:rsidR="00AE1287">
          <w:t>:</w:t>
        </w:r>
      </w:ins>
      <w:ins w:id="618" w:author="AnneMarieW" w:date="2017-12-18T16:52:00Z">
        <w:del w:id="619" w:author="Carol Nichols" w:date="2018-01-15T17:15:00Z">
          <w:r w:rsidR="00F95783" w:rsidDel="00AE1287">
            <w:delText>.</w:delText>
          </w:r>
        </w:del>
      </w:ins>
    </w:p>
    <w:p w14:paraId="6A7AC59E" w14:textId="77777777" w:rsidR="00957DBC" w:rsidRDefault="009B622F" w:rsidP="00957DBC">
      <w:pPr>
        <w:pStyle w:val="Body"/>
      </w:pPr>
      <w:r>
        <w:rPr>
          <w:noProof/>
        </w:rPr>
      </w:r>
      <w:r>
        <w:rPr>
          <w:noProof/>
        </w:rPr>
        <w:pict w14:anchorId="08B66596">
          <v:rect id="Rectangle 3" o:spid="_x0000_s1028" alt="A finite Cons list"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ins w:id="620" w:author="Liz Chadwick" w:date="2017-10-25T13:03:00Z">
        <w:r w:rsidR="009F7278" w:rsidRPr="009F7278">
          <w:rPr>
            <w:noProof/>
          </w:rPr>
          <w:t xml:space="preserve"> </w:t>
        </w:r>
        <w:r w:rsidR="00E41F5C">
          <w:rPr>
            <w:noProof/>
            <w:rPrChange w:id="621" w:author="Unknown">
              <w:rPr>
                <w:rFonts w:ascii="Courier" w:hAnsi="Courier"/>
                <w:noProof/>
                <w:color w:val="0000FF"/>
                <w:sz w:val="20"/>
              </w:rPr>
            </w:rPrChange>
          </w:rPr>
          <w:drawing>
            <wp:inline distT="0" distB="0" distL="0" distR="0" wp14:anchorId="5863E303" wp14:editId="0B08DAC9">
              <wp:extent cx="1987329" cy="203758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989706" cy="2040022"/>
                      </a:xfrm>
                      <a:prstGeom prst="rect">
                        <a:avLst/>
                      </a:prstGeom>
                    </pic:spPr>
                  </pic:pic>
                </a:graphicData>
              </a:graphic>
            </wp:inline>
          </w:drawing>
        </w:r>
      </w:ins>
    </w:p>
    <w:p w14:paraId="02FC23EE" w14:textId="77777777" w:rsidR="00957DBC" w:rsidRDefault="00957DBC" w:rsidP="00452382">
      <w:pPr>
        <w:pStyle w:val="Caption"/>
      </w:pPr>
      <w:r>
        <w:t>Figure 15-</w:t>
      </w:r>
      <w:r w:rsidR="00F449FC">
        <w:t>2</w:t>
      </w:r>
      <w:r>
        <w:t>: A </w:t>
      </w:r>
      <w:r w:rsidR="007568D6" w:rsidRPr="007568D6">
        <w:rPr>
          <w:rStyle w:val="LiteralCaption"/>
          <w:rPrChange w:id="622" w:author="janelle" w:date="2017-12-14T12:59:00Z">
            <w:rPr>
              <w:rStyle w:val="Literal"/>
            </w:rPr>
          </w:rPrChange>
        </w:rPr>
        <w:t>List</w:t>
      </w:r>
      <w:r>
        <w:t xml:space="preserve"> that is not infinitely sized </w:t>
      </w:r>
      <w:del w:id="623" w:author="AnneMarieW" w:date="2017-12-18T16:52:00Z">
        <w:r w:rsidDel="00F95783">
          <w:delText>sinc</w:delText>
        </w:r>
      </w:del>
      <w:ins w:id="624" w:author="AnneMarieW" w:date="2017-12-18T16:52:00Z">
        <w:r w:rsidR="00F95783">
          <w:t>becaus</w:t>
        </w:r>
      </w:ins>
      <w:r>
        <w:t>e </w:t>
      </w:r>
      <w:r w:rsidR="007568D6" w:rsidRPr="007568D6">
        <w:rPr>
          <w:rStyle w:val="LiteralCaption"/>
          <w:rPrChange w:id="625" w:author="janelle" w:date="2017-12-14T12:59:00Z">
            <w:rPr>
              <w:rStyle w:val="Literal"/>
            </w:rPr>
          </w:rPrChange>
        </w:rPr>
        <w:t>Cons</w:t>
      </w:r>
      <w:r>
        <w:t> holds a </w:t>
      </w:r>
      <w:r w:rsidR="007568D6" w:rsidRPr="007568D6">
        <w:rPr>
          <w:rStyle w:val="LiteralCaption"/>
          <w:rPrChange w:id="626" w:author="janelle" w:date="2017-12-14T12:59:00Z">
            <w:rPr>
              <w:rStyle w:val="Literal"/>
            </w:rPr>
          </w:rPrChange>
        </w:rPr>
        <w:t>Box</w:t>
      </w:r>
    </w:p>
    <w:p w14:paraId="1DFB19A9" w14:textId="77777777" w:rsidR="00957DBC" w:rsidRDefault="00957DBC" w:rsidP="00957DBC">
      <w:pPr>
        <w:pStyle w:val="Body"/>
        <w:rPr>
          <w:ins w:id="627" w:author="janelle" w:date="2018-01-12T17:24:00Z"/>
        </w:rPr>
      </w:pPr>
      <w:r>
        <w:t>Boxes only provide the indirection and heap allocation; they don’t have any</w:t>
      </w:r>
      <w:r w:rsidR="00452382">
        <w:t xml:space="preserve"> </w:t>
      </w:r>
      <w:r>
        <w:t xml:space="preserve">other special </w:t>
      </w:r>
      <w:ins w:id="628" w:author="AnneMarieW" w:date="2017-12-18T16:53:00Z">
        <w:r w:rsidR="00F95783">
          <w:t>cap</w:t>
        </w:r>
      </w:ins>
      <w:r>
        <w:t>abilities</w:t>
      </w:r>
      <w:ins w:id="629" w:author="AnneMarieW" w:date="2017-12-18T16:53:00Z">
        <w:r w:rsidR="00F95783">
          <w:t>,</w:t>
        </w:r>
      </w:ins>
      <w:r>
        <w:t xml:space="preserve"> like those we’ll see with the other smart pointer</w:t>
      </w:r>
      <w:r w:rsidR="00452382">
        <w:t xml:space="preserve"> </w:t>
      </w:r>
      <w:r>
        <w:t>types. They also don’t have any performance overhead that these special</w:t>
      </w:r>
      <w:r w:rsidR="00452382">
        <w:t xml:space="preserve"> </w:t>
      </w:r>
      <w:ins w:id="630" w:author="AnneMarieW" w:date="2017-12-18T16:53:00Z">
        <w:r w:rsidR="00F95783">
          <w:t>cap</w:t>
        </w:r>
      </w:ins>
      <w:r>
        <w:t xml:space="preserve">abilities incur, so </w:t>
      </w:r>
      <w:ins w:id="631" w:author="AnneMarieW" w:date="2017-12-18T16:55:00Z">
        <w:r w:rsidR="00F95783">
          <w:t>th</w:t>
        </w:r>
      </w:ins>
      <w:ins w:id="632" w:author="AnneMarieW" w:date="2017-12-18T16:54:00Z">
        <w:r w:rsidR="00F95783">
          <w:t xml:space="preserve">ey </w:t>
        </w:r>
      </w:ins>
      <w:del w:id="633" w:author="Liz Chadwick" w:date="2017-10-25T13:03:00Z">
        <w:r w:rsidDel="009F7278">
          <w:delText xml:space="preserve">they </w:delText>
        </w:r>
      </w:del>
      <w:r>
        <w:t>can be useful in cases like the cons list where the</w:t>
      </w:r>
      <w:r w:rsidR="00452382">
        <w:t xml:space="preserve"> </w:t>
      </w:r>
      <w:r>
        <w:t>indirection is the only feature we need. We’ll look at more use cases for boxes</w:t>
      </w:r>
      <w:r w:rsidR="00452382">
        <w:t xml:space="preserve"> </w:t>
      </w:r>
      <w:r>
        <w:t xml:space="preserve">in </w:t>
      </w:r>
      <w:r w:rsidRPr="00E41F5C">
        <w:rPr>
          <w:highlight w:val="yellow"/>
          <w:rPrChange w:id="634" w:author="janelle" w:date="2018-01-12T17:24:00Z">
            <w:rPr/>
          </w:rPrChange>
        </w:rPr>
        <w:t>Chapter 17</w:t>
      </w:r>
      <w:r>
        <w:t>, too.</w:t>
      </w:r>
    </w:p>
    <w:p w14:paraId="451424B7" w14:textId="77777777" w:rsidR="00E41F5C" w:rsidRDefault="00E41F5C">
      <w:pPr>
        <w:pStyle w:val="ProductionDirective"/>
        <w:pPrChange w:id="635" w:author="janelle" w:date="2018-01-12T17:24:00Z">
          <w:pPr>
            <w:pStyle w:val="Body"/>
          </w:pPr>
        </w:pPrChange>
      </w:pPr>
      <w:ins w:id="636" w:author="janelle" w:date="2018-01-12T17:24:00Z">
        <w:r>
          <w:t>confirm xref</w:t>
        </w:r>
      </w:ins>
    </w:p>
    <w:p w14:paraId="30D1536D" w14:textId="77777777" w:rsidR="00957DBC" w:rsidRDefault="00957DBC" w:rsidP="00957DBC">
      <w:pPr>
        <w:pStyle w:val="Body"/>
      </w:pPr>
      <w:r>
        <w:t>The </w:t>
      </w:r>
      <w:r w:rsidRPr="00452382">
        <w:rPr>
          <w:rStyle w:val="Literal"/>
        </w:rPr>
        <w:t>Box&lt;T&gt;</w:t>
      </w:r>
      <w:r>
        <w:t> type is a smart pointer because it implements the </w:t>
      </w:r>
      <w:r w:rsidRPr="00452382">
        <w:rPr>
          <w:rStyle w:val="Literal"/>
        </w:rPr>
        <w:t>Deref</w:t>
      </w:r>
      <w:r>
        <w:t> trait,</w:t>
      </w:r>
      <w:r w:rsidR="00452382">
        <w:t xml:space="preserve"> </w:t>
      </w:r>
      <w:r>
        <w:t>which allows </w:t>
      </w:r>
      <w:r w:rsidRPr="00452382">
        <w:rPr>
          <w:rStyle w:val="Literal"/>
        </w:rPr>
        <w:t>Box&lt;T&gt;</w:t>
      </w:r>
      <w:r>
        <w:t> values to be treated like references. When a </w:t>
      </w:r>
      <w:r w:rsidRPr="00452382">
        <w:rPr>
          <w:rStyle w:val="Literal"/>
        </w:rPr>
        <w:t>Box&lt;T&gt;</w:t>
      </w:r>
      <w:r w:rsidR="00452382">
        <w:t xml:space="preserve"> </w:t>
      </w:r>
      <w:r>
        <w:t>value goes out of scope, the heap data that the box is pointing to is cleaned</w:t>
      </w:r>
      <w:r w:rsidR="00452382">
        <w:t xml:space="preserve"> </w:t>
      </w:r>
      <w:r>
        <w:t>up as well</w:t>
      </w:r>
      <w:ins w:id="637" w:author="Liz Chadwick" w:date="2017-10-25T13:04:00Z">
        <w:del w:id="638" w:author="AnneMarieW" w:date="2017-12-18T16:55:00Z">
          <w:r w:rsidR="009F7278" w:rsidDel="00F95783">
            <w:delText>,</w:delText>
          </w:r>
        </w:del>
      </w:ins>
      <w:r>
        <w:t xml:space="preserve"> because </w:t>
      </w:r>
      <w:del w:id="639" w:author="Liz Chadwick" w:date="2017-10-25T13:04:00Z">
        <w:r w:rsidDel="009F7278">
          <w:delText>of the </w:delText>
        </w:r>
        <w:r w:rsidRPr="00452382" w:rsidDel="009F7278">
          <w:rPr>
            <w:rStyle w:val="Literal"/>
          </w:rPr>
          <w:delText>Box&lt;T&gt;</w:delText>
        </w:r>
        <w:r w:rsidDel="009F7278">
          <w:delText> type’s </w:delText>
        </w:r>
      </w:del>
      <w:ins w:id="640" w:author="Liz Chadwick" w:date="2017-10-25T13:04:00Z">
        <w:r w:rsidR="009F7278">
          <w:t xml:space="preserve">of the </w:t>
        </w:r>
      </w:ins>
      <w:r w:rsidRPr="00452382">
        <w:rPr>
          <w:rStyle w:val="Literal"/>
        </w:rPr>
        <w:t>Drop</w:t>
      </w:r>
      <w:r>
        <w:t> trait implementation. Let’s</w:t>
      </w:r>
      <w:r w:rsidR="00452382">
        <w:t xml:space="preserve"> </w:t>
      </w:r>
      <w:r>
        <w:t>explore these two t</w:t>
      </w:r>
      <w:ins w:id="641" w:author="Carol Nichols" w:date="2018-01-14T16:47:00Z">
        <w:r w:rsidR="00F11C41">
          <w:t>raits</w:t>
        </w:r>
      </w:ins>
      <w:del w:id="642" w:author="Carol Nichols" w:date="2018-01-14T16:47:00Z">
        <w:r w:rsidDel="00F11C41">
          <w:delText>ypes</w:delText>
        </w:r>
      </w:del>
      <w:r>
        <w:t xml:space="preserve"> in more detail</w:t>
      </w:r>
      <w:del w:id="643" w:author="AnneMarieW" w:date="2017-12-18T16:56:00Z">
        <w:r w:rsidDel="00F95783">
          <w:delText>;</w:delText>
        </w:r>
      </w:del>
      <w:ins w:id="644" w:author="AnneMarieW" w:date="2017-12-18T16:56:00Z">
        <w:r w:rsidR="00F95783">
          <w:t>.</w:t>
        </w:r>
      </w:ins>
      <w:r>
        <w:t xml:space="preserve"> </w:t>
      </w:r>
      <w:del w:id="645" w:author="AnneMarieW" w:date="2017-12-18T16:56:00Z">
        <w:r w:rsidDel="00F95783">
          <w:delText>t</w:delText>
        </w:r>
      </w:del>
      <w:ins w:id="646" w:author="AnneMarieW" w:date="2017-12-18T16:56:00Z">
        <w:r w:rsidR="00F95783">
          <w:t>T</w:t>
        </w:r>
      </w:ins>
      <w:r>
        <w:t xml:space="preserve">hese </w:t>
      </w:r>
      <w:ins w:id="647" w:author="AnneMarieW" w:date="2017-12-18T16:56:00Z">
        <w:r w:rsidR="00F95783">
          <w:t xml:space="preserve">two </w:t>
        </w:r>
      </w:ins>
      <w:r>
        <w:t>traits</w:t>
      </w:r>
      <w:del w:id="648" w:author="AnneMarieW" w:date="2017-12-18T16:56:00Z">
        <w:r w:rsidDel="00F95783">
          <w:delText xml:space="preserve"> are going to</w:delText>
        </w:r>
      </w:del>
      <w:ins w:id="649" w:author="AnneMarieW" w:date="2017-12-18T16:56:00Z">
        <w:r w:rsidR="00F95783">
          <w:t xml:space="preserve"> will</w:t>
        </w:r>
      </w:ins>
      <w:r>
        <w:t xml:space="preserve"> be even more</w:t>
      </w:r>
      <w:r w:rsidR="00452382">
        <w:t xml:space="preserve"> </w:t>
      </w:r>
      <w:r>
        <w:t>important to the functionality provided by the other smart pointer types we’ll</w:t>
      </w:r>
      <w:r w:rsidR="00452382">
        <w:t xml:space="preserve"> </w:t>
      </w:r>
      <w:del w:id="650" w:author="AnneMarieW" w:date="2017-12-18T16:57:00Z">
        <w:r w:rsidDel="00F95783">
          <w:delText xml:space="preserve">be </w:delText>
        </w:r>
      </w:del>
      <w:r>
        <w:t>discuss</w:t>
      </w:r>
      <w:del w:id="651" w:author="AnneMarieW" w:date="2017-12-18T16:57:00Z">
        <w:r w:rsidDel="00F95783">
          <w:delText>ing</w:delText>
        </w:r>
      </w:del>
      <w:r>
        <w:t xml:space="preserve"> in the rest of this chapter.</w:t>
      </w:r>
    </w:p>
    <w:p w14:paraId="697A595B" w14:textId="77777777" w:rsidR="00957DBC" w:rsidRDefault="00957DBC">
      <w:pPr>
        <w:pStyle w:val="HeadA"/>
        <w:pPrChange w:id="652" w:author="Carol Nichols" w:date="2018-01-15T17:16:00Z">
          <w:pPr>
            <w:pStyle w:val="HeadB"/>
          </w:pPr>
        </w:pPrChange>
      </w:pPr>
      <w:bookmarkStart w:id="653" w:name="treating-smart-pointers-like-regular-ref"/>
      <w:bookmarkStart w:id="654" w:name="_Toc503815268"/>
      <w:bookmarkEnd w:id="653"/>
      <w:r w:rsidRPr="00452382">
        <w:t xml:space="preserve">Treating Smart Pointers </w:t>
      </w:r>
      <w:ins w:id="655" w:author="AnneMarieW" w:date="2017-12-18T16:58:00Z">
        <w:r w:rsidR="00F95783">
          <w:t>L</w:t>
        </w:r>
      </w:ins>
      <w:del w:id="656" w:author="AnneMarieW" w:date="2017-12-18T16:58:00Z">
        <w:r w:rsidRPr="00452382" w:rsidDel="00F95783">
          <w:delText>l</w:delText>
        </w:r>
      </w:del>
      <w:r w:rsidRPr="00452382">
        <w:t>ike Regular References with the </w:t>
      </w:r>
      <w:r w:rsidRPr="0055017E">
        <w:rPr>
          <w:rStyle w:val="Literal"/>
          <w:rPrChange w:id="657" w:author="Carol Nichols" w:date="2018-01-15T17:17:00Z">
            <w:rPr>
              <w:i w:val="0"/>
            </w:rPr>
          </w:rPrChange>
        </w:rPr>
        <w:t>Deref</w:t>
      </w:r>
      <w:r>
        <w:t> Trait</w:t>
      </w:r>
      <w:bookmarkEnd w:id="654"/>
    </w:p>
    <w:p w14:paraId="15C2F352" w14:textId="756793F3" w:rsidR="00957DBC" w:rsidRDefault="00957DBC" w:rsidP="009F7278">
      <w:pPr>
        <w:pStyle w:val="BodyFirst"/>
      </w:pPr>
      <w:r>
        <w:t>Implementing</w:t>
      </w:r>
      <w:ins w:id="658" w:author="Liz Chadwick" w:date="2017-10-25T13:10:00Z">
        <w:r w:rsidR="009F7278">
          <w:t xml:space="preserve"> the</w:t>
        </w:r>
      </w:ins>
      <w:r>
        <w:t> </w:t>
      </w:r>
      <w:r w:rsidRPr="00452382">
        <w:rPr>
          <w:rStyle w:val="Literal"/>
        </w:rPr>
        <w:t>Deref</w:t>
      </w:r>
      <w:r>
        <w:t> trait allows us to customize the behavior of the</w:t>
      </w:r>
      <w:r w:rsidR="00452382">
        <w:t xml:space="preserve"> </w:t>
      </w:r>
      <w:r w:rsidRPr="00452382">
        <w:rPr>
          <w:rStyle w:val="EmphasisItalic"/>
        </w:rPr>
        <w:t>dereference operator</w:t>
      </w:r>
      <w:ins w:id="659" w:author="Liz Chadwick" w:date="2017-10-25T13:15:00Z">
        <w:r w:rsidR="000C102E" w:rsidRPr="00496169">
          <w:t xml:space="preserve">, </w:t>
        </w:r>
        <w:del w:id="660" w:author="Carol Nichols" w:date="2018-01-15T17:18:00Z">
          <w:r w:rsidR="000C102E" w:rsidRPr="00496169" w:rsidDel="00FD45EB">
            <w:delText>whose syntax is</w:delText>
          </w:r>
        </w:del>
      </w:ins>
      <w:del w:id="661" w:author="Carol Nichols" w:date="2018-01-15T17:18:00Z">
        <w:r w:rsidDel="00FD45EB">
          <w:delText> </w:delText>
        </w:r>
      </w:del>
      <w:r w:rsidRPr="009F7278">
        <w:rPr>
          <w:rStyle w:val="Literal"/>
        </w:rPr>
        <w:t>*</w:t>
      </w:r>
      <w:ins w:id="662" w:author="Carol Nichols" w:date="2018-01-16T20:09:00Z">
        <w:r w:rsidR="009B622F">
          <w:t xml:space="preserve"> </w:t>
        </w:r>
      </w:ins>
      <w:bookmarkStart w:id="663" w:name="_GoBack"/>
      <w:bookmarkEnd w:id="663"/>
      <w:ins w:id="664" w:author="Liz Chadwick" w:date="2017-10-25T13:10:00Z">
        <w:del w:id="665" w:author="Carol Nichols" w:date="2018-01-16T20:09:00Z">
          <w:r w:rsidR="009F7278" w:rsidRPr="00496169" w:rsidDel="009B622F">
            <w:delText xml:space="preserve"> </w:delText>
          </w:r>
        </w:del>
      </w:ins>
      <w:r>
        <w:t>(as opposed to the multiplication or glob operator).</w:t>
      </w:r>
      <w:r w:rsidR="00452382">
        <w:t xml:space="preserve"> </w:t>
      </w:r>
      <w:r>
        <w:t>By implementing </w:t>
      </w:r>
      <w:r w:rsidRPr="00452382">
        <w:rPr>
          <w:rStyle w:val="Literal"/>
        </w:rPr>
        <w:t>Deref</w:t>
      </w:r>
      <w:r>
        <w:t> in such a way that a smart pointer can be treated like</w:t>
      </w:r>
      <w:r w:rsidR="00452382">
        <w:t xml:space="preserve"> </w:t>
      </w:r>
      <w:r>
        <w:t>a regular reference, we can write code that operates on references and use that</w:t>
      </w:r>
      <w:r w:rsidR="00452382">
        <w:t xml:space="preserve"> </w:t>
      </w:r>
      <w:r>
        <w:t>code with smart pointers too.</w:t>
      </w:r>
    </w:p>
    <w:p w14:paraId="72FD3C8B" w14:textId="323562B2" w:rsidR="00957DBC" w:rsidRDefault="00957DBC" w:rsidP="00957DBC">
      <w:pPr>
        <w:pStyle w:val="Body"/>
      </w:pPr>
      <w:r>
        <w:t xml:space="preserve">Let’s first </w:t>
      </w:r>
      <w:del w:id="666" w:author="AnneMarieW" w:date="2017-12-19T09:29:00Z">
        <w:r w:rsidDel="001763C0">
          <w:delText xml:space="preserve">take a </w:delText>
        </w:r>
      </w:del>
      <w:r>
        <w:t>look at how </w:t>
      </w:r>
      <w:r w:rsidRPr="00452382">
        <w:rPr>
          <w:rStyle w:val="Literal"/>
        </w:rPr>
        <w:t>*</w:t>
      </w:r>
      <w:r>
        <w:t xml:space="preserve"> works with regular references, </w:t>
      </w:r>
      <w:ins w:id="667" w:author="AnneMarieW" w:date="2017-12-19T09:29:00Z">
        <w:r w:rsidR="001763C0">
          <w:t xml:space="preserve">and </w:t>
        </w:r>
      </w:ins>
      <w:r>
        <w:t xml:space="preserve">then try </w:t>
      </w:r>
      <w:del w:id="668" w:author="AnneMarieW" w:date="2017-12-19T09:30:00Z">
        <w:r w:rsidDel="001763C0">
          <w:delText>and</w:delText>
        </w:r>
      </w:del>
      <w:ins w:id="669" w:author="AnneMarieW" w:date="2017-12-19T09:30:00Z">
        <w:r w:rsidR="001763C0">
          <w:t>to</w:t>
        </w:r>
      </w:ins>
      <w:r w:rsidR="00452382">
        <w:t xml:space="preserve"> </w:t>
      </w:r>
      <w:r>
        <w:t>define our own type like </w:t>
      </w:r>
      <w:r w:rsidRPr="00452382">
        <w:rPr>
          <w:rStyle w:val="Literal"/>
        </w:rPr>
        <w:t>Box&lt;T&gt;</w:t>
      </w:r>
      <w:r>
        <w:t> and see why </w:t>
      </w:r>
      <w:r w:rsidRPr="00452382">
        <w:rPr>
          <w:rStyle w:val="Literal"/>
        </w:rPr>
        <w:t>*</w:t>
      </w:r>
      <w:r>
        <w:t xml:space="preserve"> doesn’t </w:t>
      </w:r>
      <w:commentRangeStart w:id="670"/>
      <w:r>
        <w:t>work</w:t>
      </w:r>
      <w:commentRangeEnd w:id="670"/>
      <w:r w:rsidR="00B528FB">
        <w:rPr>
          <w:rStyle w:val="CommentReference"/>
        </w:rPr>
        <w:commentReference w:id="670"/>
      </w:r>
      <w:r>
        <w:t xml:space="preserve"> </w:t>
      </w:r>
      <w:ins w:id="671" w:author="Carol Nichols" w:date="2018-01-15T17:20:00Z">
        <w:r w:rsidR="000C75D8">
          <w:t xml:space="preserve">like a reference </w:t>
        </w:r>
      </w:ins>
      <w:commentRangeStart w:id="672"/>
      <w:commentRangeStart w:id="673"/>
      <w:del w:id="674" w:author="Carol Nichols" w:date="2018-01-15T17:20:00Z">
        <w:r w:rsidDel="002F3DC0">
          <w:delText xml:space="preserve">like </w:delText>
        </w:r>
      </w:del>
      <w:ins w:id="675" w:author="Carol Nichols" w:date="2018-01-15T17:20:00Z">
        <w:r w:rsidR="002F3DC0">
          <w:t>on our newly defined type</w:t>
        </w:r>
      </w:ins>
      <w:del w:id="676" w:author="Carol Nichols" w:date="2018-01-15T17:20:00Z">
        <w:r w:rsidDel="002F3DC0">
          <w:delText>a</w:delText>
        </w:r>
        <w:r w:rsidR="00452382" w:rsidDel="002F3DC0">
          <w:delText xml:space="preserve"> </w:delText>
        </w:r>
        <w:r w:rsidDel="002F3DC0">
          <w:delText>reference</w:delText>
        </w:r>
      </w:del>
      <w:commentRangeEnd w:id="672"/>
      <w:r w:rsidR="00146727">
        <w:rPr>
          <w:rStyle w:val="CommentReference"/>
        </w:rPr>
        <w:commentReference w:id="672"/>
      </w:r>
      <w:commentRangeEnd w:id="673"/>
      <w:r w:rsidR="000C75D8">
        <w:rPr>
          <w:rStyle w:val="CommentReference"/>
        </w:rPr>
        <w:commentReference w:id="673"/>
      </w:r>
      <w:r>
        <w:t>. We’ll explore how implementing the </w:t>
      </w:r>
      <w:r w:rsidRPr="00452382">
        <w:rPr>
          <w:rStyle w:val="Literal"/>
        </w:rPr>
        <w:t>Deref</w:t>
      </w:r>
      <w:r>
        <w:t> trait makes it possible</w:t>
      </w:r>
      <w:r w:rsidR="00452382">
        <w:t xml:space="preserve"> </w:t>
      </w:r>
      <w:r>
        <w:t xml:space="preserve">for smart pointers to work in a </w:t>
      </w:r>
      <w:r>
        <w:lastRenderedPageBreak/>
        <w:t xml:space="preserve">similar way as references. </w:t>
      </w:r>
      <w:del w:id="677" w:author="AnneMarieW" w:date="2017-12-19T09:31:00Z">
        <w:r w:rsidDel="00F51ACE">
          <w:delText>Finally,</w:delText>
        </w:r>
      </w:del>
      <w:ins w:id="678" w:author="AnneMarieW" w:date="2017-12-19T09:31:00Z">
        <w:r w:rsidR="00F51ACE">
          <w:t>Then</w:t>
        </w:r>
      </w:ins>
      <w:r>
        <w:t xml:space="preserve"> we’ll look</w:t>
      </w:r>
      <w:r w:rsidR="00452382">
        <w:t xml:space="preserve"> </w:t>
      </w:r>
      <w:r>
        <w:t>at</w:t>
      </w:r>
      <w:ins w:id="679" w:author="AnneMarieW" w:date="2017-12-19T09:31:00Z">
        <w:r w:rsidR="00F51ACE" w:rsidRPr="00F51ACE">
          <w:t xml:space="preserve"> </w:t>
        </w:r>
        <w:r w:rsidR="00F51ACE">
          <w:t>Rust’s</w:t>
        </w:r>
      </w:ins>
      <w:del w:id="680" w:author="AnneMarieW" w:date="2017-12-19T09:31:00Z">
        <w:r w:rsidDel="00F51ACE">
          <w:delText xml:space="preserve"> the</w:delText>
        </w:r>
      </w:del>
      <w:r>
        <w:t> </w:t>
      </w:r>
      <w:r w:rsidRPr="00452382">
        <w:rPr>
          <w:rStyle w:val="EmphasisItalic"/>
        </w:rPr>
        <w:t>deref coercion</w:t>
      </w:r>
      <w:r>
        <w:t xml:space="preserve"> feature </w:t>
      </w:r>
      <w:del w:id="681" w:author="AnneMarieW" w:date="2017-12-19T09:31:00Z">
        <w:r w:rsidDel="00F51ACE">
          <w:delText xml:space="preserve">of Rust </w:delText>
        </w:r>
      </w:del>
      <w:r>
        <w:t xml:space="preserve">and how </w:t>
      </w:r>
      <w:del w:id="682" w:author="AnneMarieW" w:date="2017-12-19T09:34:00Z">
        <w:r w:rsidDel="009D6BBE">
          <w:delText>that</w:delText>
        </w:r>
      </w:del>
      <w:ins w:id="683" w:author="AnneMarieW" w:date="2017-12-19T09:34:00Z">
        <w:r w:rsidR="009D6BBE">
          <w:t>it</w:t>
        </w:r>
      </w:ins>
      <w:r>
        <w:t xml:space="preserve"> lets us work with either</w:t>
      </w:r>
      <w:r w:rsidR="00452382">
        <w:t xml:space="preserve"> </w:t>
      </w:r>
      <w:r>
        <w:t>references or smart pointers.</w:t>
      </w:r>
      <w:ins w:id="684" w:author="Liz Chadwick" w:date="2017-10-25T13:05:00Z">
        <w:r w:rsidR="009F7278">
          <w:t xml:space="preserve"> </w:t>
        </w:r>
      </w:ins>
    </w:p>
    <w:p w14:paraId="7808A3B1" w14:textId="77777777" w:rsidR="00957DBC" w:rsidRDefault="00957DBC" w:rsidP="00452382">
      <w:pPr>
        <w:pStyle w:val="HeadB"/>
      </w:pPr>
      <w:bookmarkStart w:id="685" w:name="following-the-pointer-to-the-value-with-"/>
      <w:bookmarkStart w:id="686" w:name="_Toc503815269"/>
      <w:bookmarkEnd w:id="685"/>
      <w:r w:rsidRPr="00452382">
        <w:t>Following the Pointer to the Value with </w:t>
      </w:r>
      <w:r w:rsidRPr="00AB0CDA">
        <w:rPr>
          <w:rStyle w:val="Literal"/>
          <w:rPrChange w:id="687" w:author="Carol Nichols" w:date="2018-01-15T17:21:00Z">
            <w:rPr/>
          </w:rPrChange>
        </w:rPr>
        <w:t>*</w:t>
      </w:r>
      <w:bookmarkEnd w:id="686"/>
    </w:p>
    <w:p w14:paraId="7E7CBF99" w14:textId="77777777" w:rsidR="00957DBC" w:rsidRDefault="00957DBC" w:rsidP="009F7278">
      <w:pPr>
        <w:pStyle w:val="BodyFirst"/>
      </w:pPr>
      <w:r>
        <w:t>A regular reference is a type of pointer, and one way to think of a pointer is</w:t>
      </w:r>
      <w:r w:rsidR="00452382">
        <w:t xml:space="preserve"> </w:t>
      </w:r>
      <w:del w:id="688" w:author="Liz Chadwick" w:date="2017-10-25T13:08:00Z">
        <w:r w:rsidDel="009F7278">
          <w:delText xml:space="preserve">that it’s </w:delText>
        </w:r>
      </w:del>
      <w:ins w:id="689" w:author="Liz Chadwick" w:date="2017-10-25T13:08:00Z">
        <w:r w:rsidR="009F7278">
          <w:t xml:space="preserve">as </w:t>
        </w:r>
      </w:ins>
      <w:r>
        <w:t>an arrow to a value stored somewhere else. In Listing 15-</w:t>
      </w:r>
      <w:ins w:id="690" w:author="AnneMarieW" w:date="2017-12-21T10:05:00Z">
        <w:r w:rsidR="00990AF9">
          <w:t>6</w:t>
        </w:r>
      </w:ins>
      <w:del w:id="691" w:author="AnneMarieW" w:date="2017-12-21T10:05:00Z">
        <w:r w:rsidDel="00990AF9">
          <w:delText>8</w:delText>
        </w:r>
      </w:del>
      <w:r>
        <w:t xml:space="preserve">, </w:t>
      </w:r>
      <w:del w:id="692" w:author="AnneMarieW" w:date="2017-12-19T09:35:00Z">
        <w:r w:rsidDel="00880FD6">
          <w:delText>let’s</w:delText>
        </w:r>
      </w:del>
      <w:ins w:id="693" w:author="AnneMarieW" w:date="2017-12-19T09:35:00Z">
        <w:r w:rsidR="00880FD6">
          <w:t>we</w:t>
        </w:r>
      </w:ins>
      <w:r w:rsidR="00452382">
        <w:t xml:space="preserve"> </w:t>
      </w:r>
      <w:r>
        <w:t>create a reference to an </w:t>
      </w:r>
      <w:r w:rsidRPr="00452382">
        <w:rPr>
          <w:rStyle w:val="Literal"/>
        </w:rPr>
        <w:t>i32</w:t>
      </w:r>
      <w:r>
        <w:t xml:space="preserve"> value </w:t>
      </w:r>
      <w:ins w:id="694" w:author="AnneMarieW" w:date="2017-12-19T09:35:00Z">
        <w:r w:rsidR="00880FD6">
          <w:t xml:space="preserve">and </w:t>
        </w:r>
      </w:ins>
      <w:r>
        <w:t>then use the dereference operator to</w:t>
      </w:r>
      <w:r w:rsidR="00452382">
        <w:t xml:space="preserve"> </w:t>
      </w:r>
      <w:r>
        <w:t>follow the reference to the data:</w:t>
      </w:r>
      <w:ins w:id="695" w:author="Liz Chadwick" w:date="2017-10-25T13:08:00Z">
        <w:r w:rsidR="009F7278">
          <w:t xml:space="preserve"> </w:t>
        </w:r>
      </w:ins>
    </w:p>
    <w:p w14:paraId="12CF4BFE" w14:textId="77777777" w:rsidR="00957DBC" w:rsidRPr="00452382" w:rsidRDefault="00957DBC" w:rsidP="00452382">
      <w:pPr>
        <w:pStyle w:val="ProductionDirective"/>
      </w:pPr>
      <w:del w:id="696" w:author="janelle" w:date="2017-12-14T12:59:00Z">
        <w:r w:rsidRPr="00452382" w:rsidDel="0019543F">
          <w:delText xml:space="preserve">Filename: </w:delText>
        </w:r>
      </w:del>
      <w:r w:rsidRPr="00452382">
        <w:t>src/main.rs</w:t>
      </w:r>
    </w:p>
    <w:p w14:paraId="35A3090B" w14:textId="77777777" w:rsidR="00957DBC" w:rsidRPr="00452382" w:rsidRDefault="00957DBC" w:rsidP="00452382">
      <w:pPr>
        <w:pStyle w:val="CodeA"/>
      </w:pPr>
      <w:r w:rsidRPr="00452382">
        <w:t>fn main() {</w:t>
      </w:r>
    </w:p>
    <w:p w14:paraId="4A9EC68F" w14:textId="74FE4809" w:rsidR="00957DBC" w:rsidRPr="00452382" w:rsidRDefault="00CA30DD">
      <w:pPr>
        <w:pStyle w:val="CodeBWingding"/>
        <w:pPrChange w:id="697" w:author="Carol Nichols" w:date="2018-01-16T14:08:00Z">
          <w:pPr>
            <w:pStyle w:val="CodeB"/>
          </w:pPr>
        </w:pPrChange>
      </w:pPr>
      <w:ins w:id="698" w:author="Carol Nichols" w:date="2018-01-16T14:07:00Z">
        <w:r w:rsidRPr="00CA30DD">
          <w:rPr>
            <w:rStyle w:val="Wingdings"/>
            <w:rPrChange w:id="699" w:author="Carol Nichols" w:date="2018-01-16T14:07:00Z">
              <w:rPr/>
            </w:rPrChange>
          </w:rPr>
          <w:t></w:t>
        </w:r>
      </w:ins>
      <w:r w:rsidR="00957DBC" w:rsidRPr="00452382">
        <w:t xml:space="preserve">    let x = 5;</w:t>
      </w:r>
    </w:p>
    <w:p w14:paraId="48343470" w14:textId="5A1E80CC" w:rsidR="00957DBC" w:rsidRPr="00452382" w:rsidRDefault="00CA30DD">
      <w:pPr>
        <w:pStyle w:val="CodeBWingding"/>
        <w:pPrChange w:id="700" w:author="Carol Nichols" w:date="2018-01-16T14:08:00Z">
          <w:pPr>
            <w:pStyle w:val="CodeB"/>
          </w:pPr>
        </w:pPrChange>
      </w:pPr>
      <w:ins w:id="701" w:author="Carol Nichols" w:date="2018-01-16T14:07:00Z">
        <w:r w:rsidRPr="00CA30DD">
          <w:rPr>
            <w:rStyle w:val="Wingdings"/>
            <w:rPrChange w:id="702" w:author="Carol Nichols" w:date="2018-01-16T14:07:00Z">
              <w:rPr/>
            </w:rPrChange>
          </w:rPr>
          <w:t></w:t>
        </w:r>
      </w:ins>
      <w:r w:rsidR="00957DBC" w:rsidRPr="00452382">
        <w:t xml:space="preserve">    let y = &amp;x;</w:t>
      </w:r>
    </w:p>
    <w:p w14:paraId="15CC9A63" w14:textId="77777777" w:rsidR="00957DBC" w:rsidRPr="00452382" w:rsidRDefault="00957DBC">
      <w:pPr>
        <w:pStyle w:val="CodeBWingding"/>
        <w:pPrChange w:id="703" w:author="Carol Nichols" w:date="2018-01-16T14:08:00Z">
          <w:pPr>
            <w:pStyle w:val="CodeB"/>
          </w:pPr>
        </w:pPrChange>
      </w:pPr>
    </w:p>
    <w:p w14:paraId="654B7871" w14:textId="5F3FF1F1" w:rsidR="00957DBC" w:rsidRPr="00452382" w:rsidRDefault="00CA30DD">
      <w:pPr>
        <w:pStyle w:val="CodeBWingding"/>
        <w:pPrChange w:id="704" w:author="Carol Nichols" w:date="2018-01-16T14:08:00Z">
          <w:pPr>
            <w:pStyle w:val="CodeB"/>
          </w:pPr>
        </w:pPrChange>
      </w:pPr>
      <w:ins w:id="705" w:author="Carol Nichols" w:date="2018-01-16T14:07:00Z">
        <w:r w:rsidRPr="00CA30DD">
          <w:rPr>
            <w:rStyle w:val="Wingdings"/>
            <w:rPrChange w:id="706" w:author="Carol Nichols" w:date="2018-01-16T14:07:00Z">
              <w:rPr/>
            </w:rPrChange>
          </w:rPr>
          <w:t></w:t>
        </w:r>
      </w:ins>
      <w:r w:rsidR="00957DBC" w:rsidRPr="00452382">
        <w:t xml:space="preserve">    assert_eq!(5, x);</w:t>
      </w:r>
    </w:p>
    <w:p w14:paraId="1B5874E6" w14:textId="3331909B" w:rsidR="00957DBC" w:rsidRPr="00452382" w:rsidRDefault="00CA30DD">
      <w:pPr>
        <w:pStyle w:val="CodeBWingding"/>
        <w:pPrChange w:id="707" w:author="Carol Nichols" w:date="2018-01-16T14:08:00Z">
          <w:pPr>
            <w:pStyle w:val="CodeB"/>
          </w:pPr>
        </w:pPrChange>
      </w:pPr>
      <w:ins w:id="708" w:author="Carol Nichols" w:date="2018-01-16T14:07:00Z">
        <w:r w:rsidRPr="00CA30DD">
          <w:rPr>
            <w:rStyle w:val="Wingdings"/>
            <w:rPrChange w:id="709" w:author="Carol Nichols" w:date="2018-01-16T14:07:00Z">
              <w:rPr/>
            </w:rPrChange>
          </w:rPr>
          <w:t></w:t>
        </w:r>
      </w:ins>
      <w:r w:rsidR="00957DBC" w:rsidRPr="00452382">
        <w:t xml:space="preserve">    assert_eq!(5, *y);</w:t>
      </w:r>
    </w:p>
    <w:p w14:paraId="2B8959F9" w14:textId="77777777" w:rsidR="00957DBC" w:rsidRPr="00452382" w:rsidRDefault="00957DBC" w:rsidP="00452382">
      <w:pPr>
        <w:pStyle w:val="CodeC"/>
      </w:pPr>
      <w:r w:rsidRPr="00452382">
        <w:t>}</w:t>
      </w:r>
    </w:p>
    <w:p w14:paraId="4F4D64B2" w14:textId="77777777" w:rsidR="00957DBC" w:rsidRDefault="00957DBC" w:rsidP="00452382">
      <w:pPr>
        <w:pStyle w:val="Listing"/>
      </w:pPr>
      <w:r>
        <w:t>Listing 15-</w:t>
      </w:r>
      <w:ins w:id="710" w:author="AnneMarieW" w:date="2017-12-21T10:05:00Z">
        <w:r w:rsidR="00990AF9">
          <w:t>6</w:t>
        </w:r>
      </w:ins>
      <w:del w:id="711" w:author="AnneMarieW" w:date="2017-12-21T10:05:00Z">
        <w:r w:rsidDel="00990AF9">
          <w:delText>8</w:delText>
        </w:r>
      </w:del>
      <w:r>
        <w:t>: Using the dereference operator to follow a reference to an </w:t>
      </w:r>
      <w:r w:rsidR="007568D6" w:rsidRPr="007568D6">
        <w:rPr>
          <w:rStyle w:val="LiteralCaption"/>
          <w:rPrChange w:id="712" w:author="janelle" w:date="2017-12-14T12:59:00Z">
            <w:rPr>
              <w:rStyle w:val="Literal"/>
            </w:rPr>
          </w:rPrChange>
        </w:rPr>
        <w:t>i32</w:t>
      </w:r>
      <w:r w:rsidR="00452382">
        <w:t xml:space="preserve"> </w:t>
      </w:r>
      <w:r>
        <w:t>value</w:t>
      </w:r>
    </w:p>
    <w:p w14:paraId="671CE631" w14:textId="0B65B911" w:rsidR="00957DBC" w:rsidRDefault="00957DBC" w:rsidP="00957DBC">
      <w:pPr>
        <w:pStyle w:val="Body"/>
      </w:pPr>
      <w:r>
        <w:t>The variable </w:t>
      </w:r>
      <w:r w:rsidRPr="00452382">
        <w:rPr>
          <w:rStyle w:val="Literal"/>
        </w:rPr>
        <w:t>x</w:t>
      </w:r>
      <w:r>
        <w:t> holds an </w:t>
      </w:r>
      <w:r w:rsidRPr="00452382">
        <w:rPr>
          <w:rStyle w:val="Literal"/>
        </w:rPr>
        <w:t>i32</w:t>
      </w:r>
      <w:r>
        <w:t> value, </w:t>
      </w:r>
      <w:r w:rsidRPr="00452382">
        <w:rPr>
          <w:rStyle w:val="Literal"/>
        </w:rPr>
        <w:t>5</w:t>
      </w:r>
      <w:ins w:id="713" w:author="Carol Nichols" w:date="2018-01-16T14:07:00Z">
        <w:r w:rsidR="00CA30DD">
          <w:rPr>
            <w:rStyle w:val="Literal"/>
          </w:rPr>
          <w:t xml:space="preserve"> </w:t>
        </w:r>
        <w:r w:rsidR="00CA30DD" w:rsidRPr="00CA30DD">
          <w:rPr>
            <w:rStyle w:val="Wingdings"/>
            <w:rPrChange w:id="714" w:author="Carol Nichols" w:date="2018-01-16T14:07:00Z">
              <w:rPr>
                <w:rStyle w:val="Literal"/>
              </w:rPr>
            </w:rPrChange>
          </w:rPr>
          <w:t></w:t>
        </w:r>
      </w:ins>
      <w:r>
        <w:t>. We set </w:t>
      </w:r>
      <w:r w:rsidRPr="00452382">
        <w:rPr>
          <w:rStyle w:val="Literal"/>
        </w:rPr>
        <w:t>y</w:t>
      </w:r>
      <w:r>
        <w:t> equal to a reference to</w:t>
      </w:r>
      <w:r w:rsidR="00452382">
        <w:t xml:space="preserve"> </w:t>
      </w:r>
      <w:r w:rsidRPr="00452382">
        <w:rPr>
          <w:rStyle w:val="Literal"/>
        </w:rPr>
        <w:t>x</w:t>
      </w:r>
      <w:ins w:id="715" w:author="Carol Nichols" w:date="2018-01-16T14:08:00Z">
        <w:r w:rsidR="00CA30DD">
          <w:rPr>
            <w:rStyle w:val="Literal"/>
          </w:rPr>
          <w:t xml:space="preserve"> </w:t>
        </w:r>
        <w:r w:rsidR="00CA30DD" w:rsidRPr="00CA30DD">
          <w:rPr>
            <w:rStyle w:val="Wingdings"/>
            <w:rPrChange w:id="716" w:author="Carol Nichols" w:date="2018-01-16T14:08:00Z">
              <w:rPr>
                <w:rStyle w:val="Literal"/>
              </w:rPr>
            </w:rPrChange>
          </w:rPr>
          <w:t></w:t>
        </w:r>
      </w:ins>
      <w:r>
        <w:t>. We can assert that </w:t>
      </w:r>
      <w:r w:rsidRPr="00452382">
        <w:rPr>
          <w:rStyle w:val="Literal"/>
        </w:rPr>
        <w:t>x</w:t>
      </w:r>
      <w:r>
        <w:t> is equal to </w:t>
      </w:r>
      <w:r w:rsidRPr="00452382">
        <w:rPr>
          <w:rStyle w:val="Literal"/>
        </w:rPr>
        <w:t>5</w:t>
      </w:r>
      <w:ins w:id="717" w:author="Carol Nichols" w:date="2018-01-16T14:08:00Z">
        <w:r w:rsidR="00CA30DD">
          <w:rPr>
            <w:rStyle w:val="Literal"/>
          </w:rPr>
          <w:t xml:space="preserve"> </w:t>
        </w:r>
        <w:r w:rsidR="00CA30DD" w:rsidRPr="00CA30DD">
          <w:rPr>
            <w:rStyle w:val="Wingdings"/>
            <w:rPrChange w:id="718" w:author="Carol Nichols" w:date="2018-01-16T14:08:00Z">
              <w:rPr>
                <w:rStyle w:val="Literal"/>
              </w:rPr>
            </w:rPrChange>
          </w:rPr>
          <w:t></w:t>
        </w:r>
      </w:ins>
      <w:r>
        <w:t>. However, if we want to make an</w:t>
      </w:r>
      <w:r w:rsidR="00452382">
        <w:t xml:space="preserve"> </w:t>
      </w:r>
      <w:r>
        <w:t>assertion about the value in </w:t>
      </w:r>
      <w:r w:rsidRPr="00452382">
        <w:rPr>
          <w:rStyle w:val="Literal"/>
        </w:rPr>
        <w:t>y</w:t>
      </w:r>
      <w:r>
        <w:t>, we have to use </w:t>
      </w:r>
      <w:r w:rsidRPr="00452382">
        <w:rPr>
          <w:rStyle w:val="Literal"/>
        </w:rPr>
        <w:t>*y</w:t>
      </w:r>
      <w:r>
        <w:t> to follow the reference</w:t>
      </w:r>
      <w:r w:rsidR="00452382">
        <w:t xml:space="preserve"> </w:t>
      </w:r>
      <w:r>
        <w:t xml:space="preserve">to the value </w:t>
      </w:r>
      <w:del w:id="719" w:author="Liz Chadwick" w:date="2017-10-25T13:09:00Z">
        <w:r w:rsidDel="009F7278">
          <w:delText xml:space="preserve">that the reference </w:delText>
        </w:r>
      </w:del>
      <w:r>
        <w:t>i</w:t>
      </w:r>
      <w:ins w:id="720" w:author="Liz Chadwick" w:date="2017-10-25T13:09:00Z">
        <w:r w:rsidR="009F7278">
          <w:t>t’</w:t>
        </w:r>
      </w:ins>
      <w:r>
        <w:t>s pointing to (hence </w:t>
      </w:r>
      <w:commentRangeStart w:id="721"/>
      <w:commentRangeStart w:id="722"/>
      <w:r w:rsidRPr="00452382">
        <w:rPr>
          <w:rStyle w:val="EmphasisItalic"/>
        </w:rPr>
        <w:t>de</w:t>
      </w:r>
      <w:del w:id="723" w:author="Carol Nichols" w:date="2018-01-15T17:22:00Z">
        <w:r w:rsidRPr="00452382" w:rsidDel="00BD1535">
          <w:rPr>
            <w:rStyle w:val="EmphasisItalic"/>
          </w:rPr>
          <w:delText>-</w:delText>
        </w:r>
      </w:del>
      <w:r w:rsidRPr="00452382">
        <w:rPr>
          <w:rStyle w:val="EmphasisItalic"/>
        </w:rPr>
        <w:t>reference</w:t>
      </w:r>
      <w:commentRangeEnd w:id="721"/>
      <w:r w:rsidR="00B55F91">
        <w:rPr>
          <w:rStyle w:val="CommentReference"/>
        </w:rPr>
        <w:commentReference w:id="721"/>
      </w:r>
      <w:commentRangeEnd w:id="722"/>
      <w:r w:rsidR="00156295">
        <w:rPr>
          <w:rStyle w:val="CommentReference"/>
        </w:rPr>
        <w:commentReference w:id="722"/>
      </w:r>
      <w:r>
        <w:t>)</w:t>
      </w:r>
      <w:ins w:id="724" w:author="Carol Nichols" w:date="2018-01-16T14:08:00Z">
        <w:r w:rsidR="00CA30DD">
          <w:t xml:space="preserve"> </w:t>
        </w:r>
        <w:r w:rsidR="00CA30DD" w:rsidRPr="00CA30DD">
          <w:rPr>
            <w:rStyle w:val="Wingdings"/>
            <w:rPrChange w:id="725" w:author="Carol Nichols" w:date="2018-01-16T14:08:00Z">
              <w:rPr/>
            </w:rPrChange>
          </w:rPr>
          <w:t></w:t>
        </w:r>
      </w:ins>
      <w:r>
        <w:t>. Once we</w:t>
      </w:r>
      <w:r w:rsidR="00452382">
        <w:t xml:space="preserve"> </w:t>
      </w:r>
      <w:r>
        <w:t>de</w:t>
      </w:r>
      <w:del w:id="726" w:author="Carol Nichols" w:date="2018-01-15T17:22:00Z">
        <w:r w:rsidDel="00BD1535">
          <w:delText>-</w:delText>
        </w:r>
      </w:del>
      <w:r>
        <w:t>reference </w:t>
      </w:r>
      <w:r w:rsidRPr="00452382">
        <w:rPr>
          <w:rStyle w:val="Literal"/>
        </w:rPr>
        <w:t>y</w:t>
      </w:r>
      <w:r>
        <w:t>, we have access to the integer value </w:t>
      </w:r>
      <w:r w:rsidRPr="00452382">
        <w:rPr>
          <w:rStyle w:val="Literal"/>
        </w:rPr>
        <w:t>y</w:t>
      </w:r>
      <w:r>
        <w:t> is pointing to that</w:t>
      </w:r>
      <w:r w:rsidR="00452382">
        <w:t xml:space="preserve"> </w:t>
      </w:r>
      <w:r>
        <w:t>we can compare with </w:t>
      </w:r>
      <w:r w:rsidRPr="00452382">
        <w:rPr>
          <w:rStyle w:val="Literal"/>
        </w:rPr>
        <w:t>5</w:t>
      </w:r>
      <w:r>
        <w:t>.</w:t>
      </w:r>
    </w:p>
    <w:p w14:paraId="5AB7C45C" w14:textId="77777777" w:rsidR="00957DBC" w:rsidRDefault="00957DBC" w:rsidP="00957DBC">
      <w:pPr>
        <w:pStyle w:val="Body"/>
      </w:pPr>
      <w:r>
        <w:t>If we tr</w:t>
      </w:r>
      <w:ins w:id="727" w:author="Liz Chadwick" w:date="2017-10-25T13:19:00Z">
        <w:r w:rsidR="00B528FB">
          <w:t>ied</w:t>
        </w:r>
      </w:ins>
      <w:del w:id="728" w:author="Liz Chadwick" w:date="2017-10-25T13:19:00Z">
        <w:r w:rsidDel="00B528FB">
          <w:delText>y</w:delText>
        </w:r>
      </w:del>
      <w:r>
        <w:t xml:space="preserve"> to write </w:t>
      </w:r>
      <w:r w:rsidRPr="00452382">
        <w:rPr>
          <w:rStyle w:val="Literal"/>
        </w:rPr>
        <w:t>assert_eq!(5, y);</w:t>
      </w:r>
      <w:r>
        <w:t> instead, we</w:t>
      </w:r>
      <w:del w:id="729" w:author="AnneMarieW" w:date="2017-12-21T11:11:00Z">
        <w:r w:rsidDel="00654E2E">
          <w:delText>’</w:delText>
        </w:r>
      </w:del>
      <w:ins w:id="730" w:author="Liz Chadwick" w:date="2017-10-25T13:19:00Z">
        <w:del w:id="731" w:author="AnneMarieW" w:date="2017-12-21T11:11:00Z">
          <w:r w:rsidR="00B528FB" w:rsidDel="00654E2E">
            <w:delText>d</w:delText>
          </w:r>
        </w:del>
      </w:ins>
      <w:del w:id="732" w:author="Liz Chadwick" w:date="2017-10-25T13:19:00Z">
        <w:r w:rsidDel="00B528FB">
          <w:delText>ll</w:delText>
        </w:r>
      </w:del>
      <w:r>
        <w:t xml:space="preserve"> </w:t>
      </w:r>
      <w:ins w:id="733" w:author="AnneMarieW" w:date="2017-12-21T11:11:00Z">
        <w:r w:rsidR="00654E2E">
          <w:t xml:space="preserve">would </w:t>
        </w:r>
      </w:ins>
      <w:r>
        <w:t>get this compilation</w:t>
      </w:r>
      <w:r w:rsidR="00452382">
        <w:t xml:space="preserve"> </w:t>
      </w:r>
      <w:r>
        <w:t>error:</w:t>
      </w:r>
    </w:p>
    <w:p w14:paraId="56F4E01A" w14:textId="77777777" w:rsidR="00957DBC" w:rsidRPr="00452382" w:rsidRDefault="00957DBC" w:rsidP="00452382">
      <w:pPr>
        <w:pStyle w:val="CodeA"/>
      </w:pPr>
      <w:r w:rsidRPr="00452382">
        <w:t>error[E0277]: the trait bound `{integer}: std::cmp::PartialEq&lt;&amp;{integer}&gt;` is</w:t>
      </w:r>
    </w:p>
    <w:p w14:paraId="0B4627C1" w14:textId="77777777" w:rsidR="00957DBC" w:rsidRPr="00452382" w:rsidRDefault="00957DBC" w:rsidP="00452382">
      <w:pPr>
        <w:pStyle w:val="CodeB"/>
      </w:pPr>
      <w:r w:rsidRPr="00452382">
        <w:t>not satisfied</w:t>
      </w:r>
    </w:p>
    <w:p w14:paraId="1D6FD694" w14:textId="085E667B" w:rsidR="00957DBC" w:rsidRPr="00452382" w:rsidRDefault="00957DBC" w:rsidP="00452382">
      <w:pPr>
        <w:pStyle w:val="CodeB"/>
      </w:pPr>
      <w:r w:rsidRPr="00452382">
        <w:t xml:space="preserve"> --&gt; </w:t>
      </w:r>
      <w:del w:id="734" w:author="Carol Nichols" w:date="2018-01-14T16:47:00Z">
        <w:r w:rsidRPr="00452382" w:rsidDel="004126A8">
          <w:delText>&lt;assert_eq macros&gt;:5:19</w:delText>
        </w:r>
      </w:del>
      <w:ins w:id="735" w:author="Carol Nichols" w:date="2018-01-14T16:47:00Z">
        <w:r w:rsidR="004126A8">
          <w:t>src/main.rs</w:t>
        </w:r>
      </w:ins>
      <w:ins w:id="736" w:author="Carol Nichols" w:date="2018-01-14T16:48:00Z">
        <w:r w:rsidR="004126A8">
          <w:t>:6:5</w:t>
        </w:r>
      </w:ins>
    </w:p>
    <w:p w14:paraId="6687BFD5" w14:textId="77777777" w:rsidR="00957DBC" w:rsidRPr="00452382" w:rsidRDefault="00957DBC" w:rsidP="00452382">
      <w:pPr>
        <w:pStyle w:val="CodeB"/>
      </w:pPr>
      <w:r w:rsidRPr="00452382">
        <w:t xml:space="preserve">  |</w:t>
      </w:r>
    </w:p>
    <w:p w14:paraId="00D746F1" w14:textId="63AACA10" w:rsidR="00957DBC" w:rsidRPr="00452382" w:rsidRDefault="000A0AF4" w:rsidP="00452382">
      <w:pPr>
        <w:pStyle w:val="CodeB"/>
      </w:pPr>
      <w:ins w:id="737" w:author="Carol Nichols" w:date="2018-01-15T17:22:00Z">
        <w:r>
          <w:t>6</w:t>
        </w:r>
      </w:ins>
      <w:del w:id="738" w:author="Carol Nichols" w:date="2018-01-15T17:22:00Z">
        <w:r w:rsidR="00957DBC" w:rsidRPr="00452382" w:rsidDel="000A0AF4">
          <w:delText>5</w:delText>
        </w:r>
      </w:del>
      <w:r w:rsidR="00957DBC" w:rsidRPr="00452382">
        <w:t xml:space="preserve"> | </w:t>
      </w:r>
      <w:ins w:id="739" w:author="Carol Nichols" w:date="2018-01-14T16:48:00Z">
        <w:r w:rsidR="004126A8">
          <w:t xml:space="preserve">    </w:t>
        </w:r>
      </w:ins>
      <w:del w:id="740" w:author="Carol Nichols" w:date="2018-01-14T16:48:00Z">
        <w:r w:rsidR="00957DBC" w:rsidRPr="00452382" w:rsidDel="004126A8">
          <w:delText>if ! ( * left_val == * right_val ) {</w:delText>
        </w:r>
      </w:del>
      <w:ins w:id="741" w:author="Carol Nichols" w:date="2018-01-14T16:48:00Z">
        <w:r w:rsidR="004126A8">
          <w:t>assert_eq!(5, y);</w:t>
        </w:r>
      </w:ins>
    </w:p>
    <w:p w14:paraId="5DC948FE" w14:textId="04445D82" w:rsidR="00957DBC" w:rsidRPr="00452382" w:rsidRDefault="00957DBC" w:rsidP="00452382">
      <w:pPr>
        <w:pStyle w:val="CodeB"/>
      </w:pPr>
      <w:r w:rsidRPr="00452382">
        <w:t xml:space="preserve">  |     </w:t>
      </w:r>
      <w:ins w:id="742" w:author="Carol Nichols" w:date="2018-01-14T16:48:00Z">
        <w:r w:rsidR="004126A8">
          <w:t>^^^^^^^^^^^^^^^</w:t>
        </w:r>
      </w:ins>
      <w:del w:id="743" w:author="Carol Nichols" w:date="2018-01-14T16:48:00Z">
        <w:r w:rsidRPr="00452382" w:rsidDel="004126A8">
          <w:delText xml:space="preserve">              </w:delText>
        </w:r>
      </w:del>
      <w:r w:rsidRPr="00452382">
        <w:t>^^ can't compare `{integer}` with `&amp;{integer}`</w:t>
      </w:r>
    </w:p>
    <w:p w14:paraId="0E021005" w14:textId="77777777" w:rsidR="00957DBC" w:rsidRPr="00452382" w:rsidRDefault="00957DBC" w:rsidP="00452382">
      <w:pPr>
        <w:pStyle w:val="CodeB"/>
      </w:pPr>
      <w:r w:rsidRPr="00452382">
        <w:t xml:space="preserve">  |</w:t>
      </w:r>
    </w:p>
    <w:p w14:paraId="002D434C" w14:textId="77777777" w:rsidR="00957DBC" w:rsidRPr="00452382" w:rsidRDefault="00957DBC" w:rsidP="00452382">
      <w:pPr>
        <w:pStyle w:val="CodeB"/>
      </w:pPr>
      <w:r w:rsidRPr="00452382">
        <w:t xml:space="preserve">  = help: the trait `std::cmp::PartialEq&lt;&amp;{integer}&gt;` is not implemented for</w:t>
      </w:r>
    </w:p>
    <w:p w14:paraId="637B65EB" w14:textId="77777777" w:rsidR="00957DBC" w:rsidRPr="00452382" w:rsidRDefault="00957DBC" w:rsidP="00452382">
      <w:pPr>
        <w:pStyle w:val="CodeC"/>
      </w:pPr>
      <w:r w:rsidRPr="00452382">
        <w:t xml:space="preserve">  `{integer}`</w:t>
      </w:r>
    </w:p>
    <w:p w14:paraId="1001C1C4" w14:textId="25B767DA" w:rsidR="00957DBC" w:rsidRDefault="00957DBC" w:rsidP="00957DBC">
      <w:pPr>
        <w:pStyle w:val="Body"/>
      </w:pPr>
      <w:r>
        <w:t xml:space="preserve">Comparing a </w:t>
      </w:r>
      <w:ins w:id="744" w:author="Liz Chadwick" w:date="2017-10-25T13:19:00Z">
        <w:r w:rsidR="00B528FB">
          <w:t xml:space="preserve">number </w:t>
        </w:r>
        <w:del w:id="745" w:author="Carol Nichols" w:date="2018-01-15T17:24:00Z">
          <w:r w:rsidR="00B528FB" w:rsidDel="005F126D">
            <w:delText>to</w:delText>
          </w:r>
        </w:del>
      </w:ins>
      <w:ins w:id="746" w:author="Carol Nichols" w:date="2018-01-15T17:24:00Z">
        <w:r w:rsidR="005F126D">
          <w:t>and</w:t>
        </w:r>
      </w:ins>
      <w:ins w:id="747" w:author="Liz Chadwick" w:date="2017-10-25T13:19:00Z">
        <w:r w:rsidR="00B528FB">
          <w:t xml:space="preserve"> a </w:t>
        </w:r>
      </w:ins>
      <w:r>
        <w:t>reference to a numbe</w:t>
      </w:r>
      <w:ins w:id="748" w:author="AnneMarieW" w:date="2017-12-19T09:38:00Z">
        <w:r w:rsidR="005A77AE">
          <w:t>r</w:t>
        </w:r>
      </w:ins>
      <w:del w:id="749" w:author="Liz Chadwick" w:date="2017-10-25T13:19:00Z">
        <w:r w:rsidDel="00B528FB">
          <w:delText>r with a number</w:delText>
        </w:r>
      </w:del>
      <w:r>
        <w:t xml:space="preserve"> isn’t allowed because they’re</w:t>
      </w:r>
      <w:r w:rsidR="00452382">
        <w:t xml:space="preserve"> </w:t>
      </w:r>
      <w:r>
        <w:t xml:space="preserve">different types. We </w:t>
      </w:r>
      <w:del w:id="750" w:author="AnneMarieW" w:date="2017-12-19T09:38:00Z">
        <w:r w:rsidDel="005A77AE">
          <w:delText>have to</w:delText>
        </w:r>
      </w:del>
      <w:ins w:id="751" w:author="AnneMarieW" w:date="2017-12-19T09:38:00Z">
        <w:r w:rsidR="005A77AE">
          <w:t>must</w:t>
        </w:r>
      </w:ins>
      <w:r>
        <w:t xml:space="preserve"> use </w:t>
      </w:r>
      <w:r w:rsidRPr="00452382">
        <w:rPr>
          <w:rStyle w:val="Literal"/>
        </w:rPr>
        <w:t>*</w:t>
      </w:r>
      <w:r>
        <w:t> to follow the reference to the value it’s</w:t>
      </w:r>
      <w:r w:rsidR="00452382">
        <w:t xml:space="preserve"> </w:t>
      </w:r>
      <w:r>
        <w:t>pointing to.</w:t>
      </w:r>
    </w:p>
    <w:p w14:paraId="2E733274" w14:textId="77777777" w:rsidR="00957DBC" w:rsidRDefault="00957DBC" w:rsidP="00452382">
      <w:pPr>
        <w:pStyle w:val="HeadB"/>
      </w:pPr>
      <w:bookmarkStart w:id="752" w:name="using-`box`-like-a-reference"/>
      <w:bookmarkStart w:id="753" w:name="_Toc503815270"/>
      <w:bookmarkEnd w:id="752"/>
      <w:r w:rsidRPr="00452382">
        <w:lastRenderedPageBreak/>
        <w:t>Using </w:t>
      </w:r>
      <w:r w:rsidRPr="00E03403">
        <w:rPr>
          <w:rStyle w:val="Literal"/>
          <w:rPrChange w:id="754" w:author="Carol Nichols" w:date="2018-01-15T17:24:00Z">
            <w:rPr/>
          </w:rPrChange>
        </w:rPr>
        <w:t>Box&lt;T&gt;</w:t>
      </w:r>
      <w:r>
        <w:t> Like a Reference</w:t>
      </w:r>
      <w:bookmarkEnd w:id="753"/>
    </w:p>
    <w:p w14:paraId="1463531A" w14:textId="77777777" w:rsidR="00957DBC" w:rsidRDefault="00957DBC" w:rsidP="00496169">
      <w:pPr>
        <w:pStyle w:val="BodyFirst"/>
      </w:pPr>
      <w:r>
        <w:t>We can rewrite the code in Listing 15-</w:t>
      </w:r>
      <w:ins w:id="755" w:author="AnneMarieW" w:date="2017-12-21T10:05:00Z">
        <w:r w:rsidR="00990AF9">
          <w:t>6</w:t>
        </w:r>
      </w:ins>
      <w:del w:id="756" w:author="AnneMarieW" w:date="2017-12-21T10:05:00Z">
        <w:r w:rsidDel="00990AF9">
          <w:delText>8</w:delText>
        </w:r>
      </w:del>
      <w:r>
        <w:t xml:space="preserve"> to use a </w:t>
      </w:r>
      <w:r w:rsidRPr="00452382">
        <w:rPr>
          <w:rStyle w:val="Literal"/>
        </w:rPr>
        <w:t>Box&lt;T&gt;</w:t>
      </w:r>
      <w:r>
        <w:t> instead of a</w:t>
      </w:r>
      <w:r w:rsidR="00452382">
        <w:t xml:space="preserve"> </w:t>
      </w:r>
      <w:r>
        <w:t>reference, and the de</w:t>
      </w:r>
      <w:del w:id="757" w:author="Carol Nichols" w:date="2018-01-15T17:24:00Z">
        <w:r w:rsidDel="00FA735C">
          <w:delText>-</w:delText>
        </w:r>
      </w:del>
      <w:r>
        <w:t>reference operator will work the same way as shown in</w:t>
      </w:r>
      <w:r w:rsidR="00452382">
        <w:t xml:space="preserve"> </w:t>
      </w:r>
      <w:r>
        <w:t>Listing 15-</w:t>
      </w:r>
      <w:ins w:id="758" w:author="AnneMarieW" w:date="2017-12-21T10:06:00Z">
        <w:r w:rsidR="00990AF9">
          <w:t>7</w:t>
        </w:r>
      </w:ins>
      <w:del w:id="759" w:author="AnneMarieW" w:date="2017-12-21T10:06:00Z">
        <w:r w:rsidDel="00990AF9">
          <w:delText>9</w:delText>
        </w:r>
      </w:del>
      <w:r>
        <w:t>:</w:t>
      </w:r>
    </w:p>
    <w:p w14:paraId="4177C072" w14:textId="77777777" w:rsidR="00957DBC" w:rsidRPr="00452382" w:rsidRDefault="00957DBC" w:rsidP="00452382">
      <w:pPr>
        <w:pStyle w:val="ProductionDirective"/>
      </w:pPr>
      <w:del w:id="760" w:author="janelle" w:date="2017-12-14T13:00:00Z">
        <w:r w:rsidRPr="00452382" w:rsidDel="0019543F">
          <w:delText xml:space="preserve">Filename: </w:delText>
        </w:r>
      </w:del>
      <w:r w:rsidRPr="00452382">
        <w:t>src/main.rs</w:t>
      </w:r>
    </w:p>
    <w:p w14:paraId="2A1EB181" w14:textId="77777777" w:rsidR="00957DBC" w:rsidRPr="00222B45" w:rsidRDefault="00957DBC" w:rsidP="00452382">
      <w:pPr>
        <w:pStyle w:val="CodeA"/>
        <w:rPr>
          <w:rStyle w:val="Literal-Gray"/>
          <w:rPrChange w:id="761" w:author="Carol Nichols" w:date="2018-01-16T08:53:00Z">
            <w:rPr/>
          </w:rPrChange>
        </w:rPr>
      </w:pPr>
      <w:r w:rsidRPr="00222B45">
        <w:rPr>
          <w:rStyle w:val="Literal-Gray"/>
          <w:rPrChange w:id="762" w:author="Carol Nichols" w:date="2018-01-16T08:53:00Z">
            <w:rPr/>
          </w:rPrChange>
        </w:rPr>
        <w:t>fn main() {</w:t>
      </w:r>
    </w:p>
    <w:p w14:paraId="768C5E67" w14:textId="77777777" w:rsidR="00957DBC" w:rsidRPr="00222B45" w:rsidRDefault="00957DBC" w:rsidP="00452382">
      <w:pPr>
        <w:pStyle w:val="CodeB"/>
        <w:rPr>
          <w:rStyle w:val="Literal-Gray"/>
          <w:rPrChange w:id="763" w:author="Carol Nichols" w:date="2018-01-16T08:53:00Z">
            <w:rPr/>
          </w:rPrChange>
        </w:rPr>
      </w:pPr>
      <w:r w:rsidRPr="00222B45">
        <w:rPr>
          <w:rStyle w:val="Literal-Gray"/>
          <w:rPrChange w:id="764" w:author="Carol Nichols" w:date="2018-01-16T08:53:00Z">
            <w:rPr/>
          </w:rPrChange>
        </w:rPr>
        <w:t xml:space="preserve">    let x = 5;</w:t>
      </w:r>
    </w:p>
    <w:p w14:paraId="020E8CA2" w14:textId="5879867C" w:rsidR="00957DBC" w:rsidRPr="00452382" w:rsidRDefault="00CA30DD">
      <w:pPr>
        <w:pStyle w:val="CodeBWingding"/>
        <w:pPrChange w:id="765" w:author="Carol Nichols" w:date="2018-01-16T14:09:00Z">
          <w:pPr>
            <w:pStyle w:val="CodeB"/>
          </w:pPr>
        </w:pPrChange>
      </w:pPr>
      <w:commentRangeStart w:id="766"/>
      <w:ins w:id="767" w:author="Carol Nichols" w:date="2018-01-16T14:09:00Z">
        <w:r w:rsidRPr="00CA30DD">
          <w:rPr>
            <w:rStyle w:val="Wingdings"/>
            <w:rPrChange w:id="768" w:author="Carol Nichols" w:date="2018-01-16T14:09:00Z">
              <w:rPr/>
            </w:rPrChange>
          </w:rPr>
          <w:t></w:t>
        </w:r>
      </w:ins>
      <w:r w:rsidR="00957DBC" w:rsidRPr="00452382">
        <w:t xml:space="preserve">    let y = Box::new(x);</w:t>
      </w:r>
      <w:commentRangeEnd w:id="766"/>
      <w:r w:rsidR="0031061D">
        <w:rPr>
          <w:rStyle w:val="CommentReference"/>
          <w:rFonts w:ascii="Times New Roman" w:hAnsi="Times New Roman"/>
          <w:noProof w:val="0"/>
          <w:color w:val="auto"/>
        </w:rPr>
        <w:commentReference w:id="766"/>
      </w:r>
    </w:p>
    <w:p w14:paraId="0335D608" w14:textId="77777777" w:rsidR="00957DBC" w:rsidRPr="00452382" w:rsidRDefault="00957DBC" w:rsidP="00452382">
      <w:pPr>
        <w:pStyle w:val="CodeB"/>
      </w:pPr>
    </w:p>
    <w:p w14:paraId="4360A6B5" w14:textId="77777777" w:rsidR="00957DBC" w:rsidRPr="00222B45" w:rsidRDefault="00957DBC" w:rsidP="00452382">
      <w:pPr>
        <w:pStyle w:val="CodeB"/>
        <w:rPr>
          <w:rStyle w:val="Literal-Gray"/>
          <w:rPrChange w:id="769" w:author="Carol Nichols" w:date="2018-01-16T08:53:00Z">
            <w:rPr/>
          </w:rPrChange>
        </w:rPr>
      </w:pPr>
      <w:r w:rsidRPr="00222B45">
        <w:rPr>
          <w:rStyle w:val="Literal-Gray"/>
          <w:rPrChange w:id="770" w:author="Carol Nichols" w:date="2018-01-16T08:53:00Z">
            <w:rPr/>
          </w:rPrChange>
        </w:rPr>
        <w:t xml:space="preserve">    assert_eq!(5, x);</w:t>
      </w:r>
    </w:p>
    <w:p w14:paraId="6DE84843" w14:textId="49291D8F" w:rsidR="00957DBC" w:rsidRPr="00222B45" w:rsidRDefault="00CA30DD">
      <w:pPr>
        <w:pStyle w:val="CodeBWingding"/>
        <w:rPr>
          <w:rStyle w:val="Literal-Gray"/>
          <w:rPrChange w:id="771" w:author="Carol Nichols" w:date="2018-01-16T08:53:00Z">
            <w:rPr/>
          </w:rPrChange>
        </w:rPr>
        <w:pPrChange w:id="772" w:author="Carol Nichols" w:date="2018-01-16T14:09:00Z">
          <w:pPr>
            <w:pStyle w:val="CodeB"/>
          </w:pPr>
        </w:pPrChange>
      </w:pPr>
      <w:ins w:id="773" w:author="Carol Nichols" w:date="2018-01-16T14:09:00Z">
        <w:r w:rsidRPr="00CA30DD">
          <w:rPr>
            <w:rStyle w:val="Wingdings"/>
            <w:rPrChange w:id="774" w:author="Carol Nichols" w:date="2018-01-16T14:09:00Z">
              <w:rPr>
                <w:rStyle w:val="Literal-Gray"/>
              </w:rPr>
            </w:rPrChange>
          </w:rPr>
          <w:t></w:t>
        </w:r>
      </w:ins>
      <w:r w:rsidR="00957DBC" w:rsidRPr="00222B45">
        <w:rPr>
          <w:rStyle w:val="Literal-Gray"/>
          <w:rPrChange w:id="775" w:author="Carol Nichols" w:date="2018-01-16T08:53:00Z">
            <w:rPr/>
          </w:rPrChange>
        </w:rPr>
        <w:t xml:space="preserve">    assert_eq!(5, *y);</w:t>
      </w:r>
    </w:p>
    <w:p w14:paraId="032914BA" w14:textId="77777777" w:rsidR="00957DBC" w:rsidRPr="00222B45" w:rsidRDefault="00957DBC" w:rsidP="00452382">
      <w:pPr>
        <w:pStyle w:val="CodeC"/>
        <w:rPr>
          <w:rStyle w:val="Literal-Gray"/>
          <w:rPrChange w:id="776" w:author="Carol Nichols" w:date="2018-01-16T08:53:00Z">
            <w:rPr/>
          </w:rPrChange>
        </w:rPr>
      </w:pPr>
      <w:r w:rsidRPr="00222B45">
        <w:rPr>
          <w:rStyle w:val="Literal-Gray"/>
          <w:rPrChange w:id="777" w:author="Carol Nichols" w:date="2018-01-16T08:53:00Z">
            <w:rPr/>
          </w:rPrChange>
        </w:rPr>
        <w:t>}</w:t>
      </w:r>
    </w:p>
    <w:p w14:paraId="5A0CC3B7" w14:textId="77777777" w:rsidR="00957DBC" w:rsidRDefault="00957DBC" w:rsidP="00452382">
      <w:pPr>
        <w:pStyle w:val="Listing"/>
      </w:pPr>
      <w:r>
        <w:t>Listing 15-</w:t>
      </w:r>
      <w:ins w:id="778" w:author="AnneMarieW" w:date="2017-12-21T10:06:00Z">
        <w:r w:rsidR="00990AF9">
          <w:t>7</w:t>
        </w:r>
      </w:ins>
      <w:del w:id="779" w:author="AnneMarieW" w:date="2017-12-21T10:06:00Z">
        <w:r w:rsidDel="00990AF9">
          <w:delText>9</w:delText>
        </w:r>
      </w:del>
      <w:r>
        <w:t>: Using the dereference operator on a </w:t>
      </w:r>
      <w:r w:rsidR="007568D6" w:rsidRPr="007568D6">
        <w:rPr>
          <w:rStyle w:val="LiteralCaption"/>
          <w:rPrChange w:id="780" w:author="janelle" w:date="2017-12-14T12:59:00Z">
            <w:rPr>
              <w:rStyle w:val="Literal"/>
            </w:rPr>
          </w:rPrChange>
        </w:rPr>
        <w:t>Box&lt;i32&gt;</w:t>
      </w:r>
    </w:p>
    <w:p w14:paraId="36BD1A67" w14:textId="67769E54" w:rsidR="00957DBC" w:rsidRDefault="00957DBC" w:rsidP="00957DBC">
      <w:pPr>
        <w:pStyle w:val="Body"/>
      </w:pPr>
      <w:r>
        <w:t xml:space="preserve">The only </w:t>
      </w:r>
      <w:del w:id="781" w:author="Liz Chadwick" w:date="2017-10-25T14:30:00Z">
        <w:r w:rsidDel="002C0F7C">
          <w:delText xml:space="preserve">part </w:delText>
        </w:r>
      </w:del>
      <w:ins w:id="782" w:author="Liz Chadwick" w:date="2017-10-25T14:30:00Z">
        <w:r w:rsidR="002C0F7C">
          <w:t xml:space="preserve">difference between </w:t>
        </w:r>
      </w:ins>
      <w:ins w:id="783" w:author="AnneMarieW" w:date="2017-12-19T09:39:00Z">
        <w:r w:rsidR="002A285B">
          <w:t>Listing 15-</w:t>
        </w:r>
      </w:ins>
      <w:ins w:id="784" w:author="AnneMarieW" w:date="2017-12-21T10:06:00Z">
        <w:r w:rsidR="00990AF9">
          <w:t>7</w:t>
        </w:r>
      </w:ins>
      <w:ins w:id="785" w:author="Liz Chadwick" w:date="2017-10-25T14:30:00Z">
        <w:del w:id="786" w:author="AnneMarieW" w:date="2017-12-19T09:39:00Z">
          <w:r w:rsidR="002C0F7C" w:rsidDel="002A285B">
            <w:delText>this</w:delText>
          </w:r>
        </w:del>
        <w:r w:rsidR="002C0F7C">
          <w:t xml:space="preserve"> and </w:t>
        </w:r>
      </w:ins>
      <w:del w:id="787" w:author="Liz Chadwick" w:date="2017-10-25T14:30:00Z">
        <w:r w:rsidDel="002C0F7C">
          <w:delText xml:space="preserve">of </w:delText>
        </w:r>
      </w:del>
      <w:r>
        <w:t>Listing 15-</w:t>
      </w:r>
      <w:ins w:id="788" w:author="AnneMarieW" w:date="2017-12-21T10:06:00Z">
        <w:r w:rsidR="00990AF9">
          <w:t>6</w:t>
        </w:r>
      </w:ins>
      <w:del w:id="789" w:author="AnneMarieW" w:date="2017-12-21T10:06:00Z">
        <w:r w:rsidDel="00990AF9">
          <w:delText>8</w:delText>
        </w:r>
      </w:del>
      <w:r>
        <w:t xml:space="preserve"> </w:t>
      </w:r>
      <w:del w:id="790" w:author="Liz Chadwick" w:date="2017-10-25T14:30:00Z">
        <w:r w:rsidDel="002C0F7C">
          <w:delText xml:space="preserve">that we changed was to </w:delText>
        </w:r>
      </w:del>
      <w:ins w:id="791" w:author="Liz Chadwick" w:date="2017-10-25T14:30:00Z">
        <w:r w:rsidR="002C0F7C">
          <w:t xml:space="preserve">is that here we </w:t>
        </w:r>
      </w:ins>
      <w:r>
        <w:t>set </w:t>
      </w:r>
      <w:r w:rsidRPr="00452382">
        <w:rPr>
          <w:rStyle w:val="Literal"/>
        </w:rPr>
        <w:t>y</w:t>
      </w:r>
      <w:r>
        <w:t> to be an instance</w:t>
      </w:r>
      <w:r w:rsidR="00452382">
        <w:t xml:space="preserve"> </w:t>
      </w:r>
      <w:r>
        <w:t>of a box pointing to the value in </w:t>
      </w:r>
      <w:r w:rsidRPr="00452382">
        <w:rPr>
          <w:rStyle w:val="Literal"/>
        </w:rPr>
        <w:t>x</w:t>
      </w:r>
      <w:ins w:id="792" w:author="Liz Chadwick" w:date="2017-10-25T14:30:00Z">
        <w:del w:id="793" w:author="AnneMarieW" w:date="2017-12-19T09:39:00Z">
          <w:r w:rsidR="002C0F7C" w:rsidRPr="00496169" w:rsidDel="002A285B">
            <w:delText>,</w:delText>
          </w:r>
        </w:del>
      </w:ins>
      <w:r>
        <w:t> rather than a reference pointing to the</w:t>
      </w:r>
      <w:r w:rsidR="00452382">
        <w:t xml:space="preserve"> </w:t>
      </w:r>
      <w:r>
        <w:t>value of </w:t>
      </w:r>
      <w:r w:rsidRPr="00452382">
        <w:rPr>
          <w:rStyle w:val="Literal"/>
        </w:rPr>
        <w:t>x</w:t>
      </w:r>
      <w:ins w:id="794" w:author="Carol Nichols" w:date="2018-01-16T14:09:00Z">
        <w:r w:rsidR="00CA30DD">
          <w:rPr>
            <w:rStyle w:val="Literal"/>
          </w:rPr>
          <w:t xml:space="preserve"> </w:t>
        </w:r>
        <w:r w:rsidR="00CA30DD" w:rsidRPr="00CA30DD">
          <w:rPr>
            <w:rStyle w:val="Wingdings"/>
            <w:rPrChange w:id="795" w:author="Carol Nichols" w:date="2018-01-16T14:09:00Z">
              <w:rPr>
                <w:rStyle w:val="Literal"/>
              </w:rPr>
            </w:rPrChange>
          </w:rPr>
          <w:t></w:t>
        </w:r>
      </w:ins>
      <w:r>
        <w:t>. In the last assertion</w:t>
      </w:r>
      <w:ins w:id="796" w:author="Carol Nichols" w:date="2018-01-16T14:09:00Z">
        <w:r w:rsidR="00CA30DD">
          <w:t xml:space="preserve"> </w:t>
        </w:r>
        <w:r w:rsidR="00CA30DD" w:rsidRPr="00CA30DD">
          <w:rPr>
            <w:rStyle w:val="Wingdings"/>
            <w:rPrChange w:id="797" w:author="Carol Nichols" w:date="2018-01-16T14:09:00Z">
              <w:rPr/>
            </w:rPrChange>
          </w:rPr>
          <w:t></w:t>
        </w:r>
      </w:ins>
      <w:r>
        <w:t>, we can use the dereference operator to</w:t>
      </w:r>
      <w:r w:rsidR="00452382">
        <w:t xml:space="preserve"> </w:t>
      </w:r>
      <w:r>
        <w:t>follow the box’s pointer in the same way that we did when </w:t>
      </w:r>
      <w:r w:rsidRPr="00452382">
        <w:rPr>
          <w:rStyle w:val="Literal"/>
        </w:rPr>
        <w:t>y</w:t>
      </w:r>
      <w:r>
        <w:t> was a reference.</w:t>
      </w:r>
      <w:r w:rsidR="00452382">
        <w:t xml:space="preserve"> </w:t>
      </w:r>
      <w:del w:id="798" w:author="Liz Chadwick" w:date="2017-10-25T14:31:00Z">
        <w:r w:rsidDel="002C0F7C">
          <w:delText xml:space="preserve">Let’s </w:delText>
        </w:r>
      </w:del>
      <w:ins w:id="799" w:author="Liz Chadwick" w:date="2017-10-25T14:31:00Z">
        <w:r w:rsidR="002C0F7C">
          <w:t>Next</w:t>
        </w:r>
      </w:ins>
      <w:ins w:id="800" w:author="AnneMarieW" w:date="2017-12-19T09:40:00Z">
        <w:r w:rsidR="002A285B">
          <w:t>,</w:t>
        </w:r>
      </w:ins>
      <w:ins w:id="801" w:author="Liz Chadwick" w:date="2017-10-25T14:31:00Z">
        <w:r w:rsidR="002C0F7C">
          <w:t xml:space="preserve"> we’ll </w:t>
        </w:r>
      </w:ins>
      <w:r>
        <w:t>explore what</w:t>
      </w:r>
      <w:ins w:id="802" w:author="AnneMarieW" w:date="2017-12-19T09:41:00Z">
        <w:r w:rsidR="002A285B">
          <w:t xml:space="preserve"> i</w:t>
        </w:r>
      </w:ins>
      <w:ins w:id="803" w:author="Liz Chadwick" w:date="2017-10-25T14:31:00Z">
        <w:del w:id="804" w:author="AnneMarieW" w:date="2017-12-19T09:41:00Z">
          <w:r w:rsidR="002C0F7C" w:rsidDel="002A285B">
            <w:delText>’</w:delText>
          </w:r>
        </w:del>
      </w:ins>
      <w:del w:id="805" w:author="Liz Chadwick" w:date="2017-10-25T14:31:00Z">
        <w:r w:rsidDel="002C0F7C">
          <w:delText xml:space="preserve"> i</w:delText>
        </w:r>
      </w:del>
      <w:r>
        <w:t>s special about </w:t>
      </w:r>
      <w:r w:rsidRPr="00452382">
        <w:rPr>
          <w:rStyle w:val="Literal"/>
        </w:rPr>
        <w:t>Box&lt;T&gt;</w:t>
      </w:r>
      <w:r>
        <w:t xml:space="preserve"> that enables us to </w:t>
      </w:r>
      <w:del w:id="806" w:author="Carol Nichols" w:date="2018-01-15T17:26:00Z">
        <w:r w:rsidDel="008217E2">
          <w:delText>do</w:delText>
        </w:r>
        <w:commentRangeStart w:id="807"/>
        <w:commentRangeStart w:id="808"/>
        <w:r w:rsidDel="008217E2">
          <w:delText xml:space="preserve"> th</w:delText>
        </w:r>
      </w:del>
      <w:ins w:id="809" w:author="Carol Nichols" w:date="2018-01-15T17:26:00Z">
        <w:r w:rsidR="008217E2">
          <w:t>use the dereference operator</w:t>
        </w:r>
      </w:ins>
      <w:del w:id="810" w:author="Carol Nichols" w:date="2018-01-15T17:26:00Z">
        <w:r w:rsidDel="008217E2">
          <w:delText>is</w:delText>
        </w:r>
      </w:del>
      <w:r>
        <w:t xml:space="preserve"> </w:t>
      </w:r>
      <w:commentRangeEnd w:id="807"/>
      <w:r w:rsidR="002A285B">
        <w:rPr>
          <w:rStyle w:val="CommentReference"/>
        </w:rPr>
        <w:commentReference w:id="807"/>
      </w:r>
      <w:commentRangeEnd w:id="808"/>
      <w:r w:rsidR="00907498">
        <w:rPr>
          <w:rStyle w:val="CommentReference"/>
        </w:rPr>
        <w:commentReference w:id="808"/>
      </w:r>
      <w:r>
        <w:t>by</w:t>
      </w:r>
      <w:r w:rsidR="00452382">
        <w:t xml:space="preserve"> </w:t>
      </w:r>
      <w:r>
        <w:t>defining our own box type.</w:t>
      </w:r>
    </w:p>
    <w:p w14:paraId="0FAAA083" w14:textId="77777777" w:rsidR="00957DBC" w:rsidRDefault="00957DBC" w:rsidP="00483F92">
      <w:pPr>
        <w:pStyle w:val="HeadB"/>
      </w:pPr>
      <w:bookmarkStart w:id="811" w:name="defining-our-own-smart-pointer"/>
      <w:bookmarkStart w:id="812" w:name="_Toc503815271"/>
      <w:bookmarkEnd w:id="811"/>
      <w:r>
        <w:t>Defining Our Own Smart Pointer</w:t>
      </w:r>
      <w:bookmarkEnd w:id="812"/>
    </w:p>
    <w:p w14:paraId="1FDC72D2" w14:textId="77777777" w:rsidR="00957DBC" w:rsidRDefault="00957DBC" w:rsidP="002C0F7C">
      <w:pPr>
        <w:pStyle w:val="BodyFirst"/>
      </w:pPr>
      <w:r>
        <w:t>Let’s build a smart pointer similar to the </w:t>
      </w:r>
      <w:r w:rsidRPr="00452382">
        <w:rPr>
          <w:rStyle w:val="Literal"/>
        </w:rPr>
        <w:t>Box&lt;T&gt;</w:t>
      </w:r>
      <w:r>
        <w:t> type</w:t>
      </w:r>
      <w:ins w:id="813" w:author="Liz Chadwick" w:date="2017-10-25T14:37:00Z">
        <w:r w:rsidR="002C0F7C">
          <w:t xml:space="preserve"> provided</w:t>
        </w:r>
        <w:del w:id="814" w:author="AnneMarieW" w:date="2017-12-19T09:42:00Z">
          <w:r w:rsidR="002C0F7C" w:rsidDel="00474D9B">
            <w:delText xml:space="preserve"> to use</w:delText>
          </w:r>
        </w:del>
        <w:r w:rsidR="002C0F7C">
          <w:t xml:space="preserve"> </w:t>
        </w:r>
      </w:ins>
      <w:del w:id="815" w:author="Liz Chadwick" w:date="2017-10-25T14:37:00Z">
        <w:r w:rsidDel="002C0F7C">
          <w:delText xml:space="preserve"> that </w:delText>
        </w:r>
      </w:del>
      <w:ins w:id="816" w:author="Liz Chadwick" w:date="2017-10-25T14:37:00Z">
        <w:r w:rsidR="002C0F7C">
          <w:t xml:space="preserve">by </w:t>
        </w:r>
      </w:ins>
      <w:r>
        <w:t>the standard</w:t>
      </w:r>
      <w:r w:rsidR="00452382">
        <w:t xml:space="preserve"> </w:t>
      </w:r>
      <w:r>
        <w:t>library</w:t>
      </w:r>
      <w:del w:id="817" w:author="Liz Chadwick" w:date="2017-10-25T14:38:00Z">
        <w:r w:rsidDel="002C0F7C">
          <w:delText xml:space="preserve"> has provided for</w:delText>
        </w:r>
      </w:del>
      <w:del w:id="818" w:author="AnneMarieW" w:date="2017-12-19T09:43:00Z">
        <w:r w:rsidDel="00474D9B">
          <w:delText xml:space="preserve"> us,</w:delText>
        </w:r>
      </w:del>
      <w:r>
        <w:t xml:space="preserve"> </w:t>
      </w:r>
      <w:del w:id="819" w:author="Liz Chadwick" w:date="2017-10-25T14:38:00Z">
        <w:r w:rsidDel="002C0F7C">
          <w:delText xml:space="preserve">in order </w:delText>
        </w:r>
      </w:del>
      <w:r>
        <w:t xml:space="preserve">to experience </w:t>
      </w:r>
      <w:del w:id="820" w:author="Liz Chadwick" w:date="2017-10-25T14:38:00Z">
        <w:r w:rsidDel="002C0F7C">
          <w:delText xml:space="preserve">that </w:delText>
        </w:r>
      </w:del>
      <w:ins w:id="821" w:author="Liz Chadwick" w:date="2017-10-25T14:38:00Z">
        <w:r w:rsidR="002C0F7C">
          <w:t xml:space="preserve">how </w:t>
        </w:r>
      </w:ins>
      <w:r>
        <w:t xml:space="preserve">smart pointers </w:t>
      </w:r>
      <w:del w:id="822" w:author="Liz Chadwick" w:date="2017-10-25T14:41:00Z">
        <w:r w:rsidDel="002C0F7C">
          <w:delText>don’t</w:delText>
        </w:r>
        <w:r w:rsidR="00452382" w:rsidDel="002C0F7C">
          <w:delText xml:space="preserve"> </w:delText>
        </w:r>
      </w:del>
      <w:r>
        <w:t xml:space="preserve">behave </w:t>
      </w:r>
      <w:del w:id="823" w:author="Liz Chadwick" w:date="2017-10-25T14:41:00Z">
        <w:r w:rsidDel="002C0F7C">
          <w:delText xml:space="preserve">like </w:delText>
        </w:r>
      </w:del>
      <w:ins w:id="824" w:author="Liz Chadwick" w:date="2017-10-25T14:41:00Z">
        <w:r w:rsidR="002C0F7C">
          <w:t xml:space="preserve">differently to </w:t>
        </w:r>
      </w:ins>
      <w:r>
        <w:t>references by default. Then we’ll l</w:t>
      </w:r>
      <w:del w:id="825" w:author="AnneMarieW" w:date="2017-12-19T09:43:00Z">
        <w:r w:rsidDel="00474D9B">
          <w:delText>earn about</w:delText>
        </w:r>
      </w:del>
      <w:ins w:id="826" w:author="AnneMarieW" w:date="2017-12-19T09:43:00Z">
        <w:r w:rsidR="00474D9B">
          <w:t>ook at</w:t>
        </w:r>
      </w:ins>
      <w:r>
        <w:t xml:space="preserve"> how to add the</w:t>
      </w:r>
      <w:r w:rsidR="00452382">
        <w:t xml:space="preserve"> </w:t>
      </w:r>
      <w:r>
        <w:t>ability to use the dereference operator.</w:t>
      </w:r>
      <w:ins w:id="827" w:author="Liz Chadwick" w:date="2017-10-25T14:29:00Z">
        <w:r w:rsidR="002C0F7C">
          <w:t xml:space="preserve"> </w:t>
        </w:r>
      </w:ins>
    </w:p>
    <w:p w14:paraId="672DA2BA" w14:textId="77777777" w:rsidR="00957DBC" w:rsidRDefault="007568D6" w:rsidP="00957DBC">
      <w:pPr>
        <w:pStyle w:val="Body"/>
      </w:pPr>
      <w:ins w:id="828" w:author="AnneMarieW" w:date="2017-12-19T09:43:00Z">
        <w:r w:rsidRPr="007568D6">
          <w:rPr>
            <w:rPrChange w:id="829" w:author="AnneMarieW" w:date="2017-12-19T09:44:00Z">
              <w:rPr>
                <w:rStyle w:val="Literal"/>
              </w:rPr>
            </w:rPrChange>
          </w:rPr>
          <w:t>The</w:t>
        </w:r>
        <w:r w:rsidR="00745C28">
          <w:rPr>
            <w:rStyle w:val="Literal"/>
          </w:rPr>
          <w:t xml:space="preserve"> </w:t>
        </w:r>
      </w:ins>
      <w:r w:rsidR="00957DBC" w:rsidRPr="00452382">
        <w:rPr>
          <w:rStyle w:val="Literal"/>
        </w:rPr>
        <w:t>Box&lt;T&gt;</w:t>
      </w:r>
      <w:r w:rsidR="00957DBC">
        <w:t> </w:t>
      </w:r>
      <w:ins w:id="830" w:author="AnneMarieW" w:date="2017-12-19T09:43:00Z">
        <w:r w:rsidR="00745C28">
          <w:t xml:space="preserve">type </w:t>
        </w:r>
      </w:ins>
      <w:r w:rsidR="00957DBC">
        <w:t>is ultimately defined as a tuple struct with one element, so Listing</w:t>
      </w:r>
      <w:r w:rsidR="00452382">
        <w:t xml:space="preserve"> </w:t>
      </w:r>
      <w:r w:rsidR="00957DBC">
        <w:t>15-</w:t>
      </w:r>
      <w:ins w:id="831" w:author="AnneMarieW" w:date="2017-12-21T10:06:00Z">
        <w:r w:rsidR="00990AF9">
          <w:t>8</w:t>
        </w:r>
      </w:ins>
      <w:del w:id="832" w:author="AnneMarieW" w:date="2017-12-21T10:06:00Z">
        <w:r w:rsidR="00957DBC" w:rsidDel="00990AF9">
          <w:delText>10</w:delText>
        </w:r>
      </w:del>
      <w:r w:rsidR="00957DBC">
        <w:t xml:space="preserve"> defines a </w:t>
      </w:r>
      <w:r w:rsidR="00957DBC" w:rsidRPr="00452382">
        <w:rPr>
          <w:rStyle w:val="Literal"/>
        </w:rPr>
        <w:t>MyBox&lt;T&gt;</w:t>
      </w:r>
      <w:r w:rsidR="00957DBC">
        <w:t> type in the same way. We’ll also define a </w:t>
      </w:r>
      <w:r w:rsidR="00957DBC" w:rsidRPr="00452382">
        <w:rPr>
          <w:rStyle w:val="Literal"/>
        </w:rPr>
        <w:t>new</w:t>
      </w:r>
      <w:r w:rsidR="00452382">
        <w:t xml:space="preserve"> </w:t>
      </w:r>
      <w:r w:rsidR="00957DBC">
        <w:t>function to match the </w:t>
      </w:r>
      <w:r w:rsidR="00957DBC" w:rsidRPr="00452382">
        <w:rPr>
          <w:rStyle w:val="Literal"/>
        </w:rPr>
        <w:t>new</w:t>
      </w:r>
      <w:r w:rsidR="00957DBC">
        <w:t> function defined on </w:t>
      </w:r>
      <w:r w:rsidR="00957DBC" w:rsidRPr="00452382">
        <w:rPr>
          <w:rStyle w:val="Literal"/>
        </w:rPr>
        <w:t>Box&lt;T&gt;</w:t>
      </w:r>
      <w:r w:rsidR="00957DBC">
        <w:t>:</w:t>
      </w:r>
    </w:p>
    <w:p w14:paraId="5CC89B80" w14:textId="77777777" w:rsidR="00957DBC" w:rsidRDefault="00957DBC" w:rsidP="00452382">
      <w:pPr>
        <w:pStyle w:val="ProductionDirective"/>
      </w:pPr>
      <w:del w:id="833" w:author="janelle" w:date="2017-12-14T13:00:00Z">
        <w:r w:rsidDel="0019543F">
          <w:delText xml:space="preserve">Filename: </w:delText>
        </w:r>
      </w:del>
      <w:r>
        <w:t>src/main.rs</w:t>
      </w:r>
    </w:p>
    <w:p w14:paraId="170266DA" w14:textId="11E46EA7" w:rsidR="00957DBC" w:rsidRPr="00452382" w:rsidRDefault="00EB1D2E">
      <w:pPr>
        <w:pStyle w:val="CodeAWingding"/>
        <w:pPrChange w:id="834" w:author="Carol Nichols" w:date="2018-01-16T14:10:00Z">
          <w:pPr>
            <w:pStyle w:val="CodeA"/>
          </w:pPr>
        </w:pPrChange>
      </w:pPr>
      <w:ins w:id="835" w:author="Carol Nichols" w:date="2018-01-16T14:10:00Z">
        <w:r w:rsidRPr="00EB1D2E">
          <w:rPr>
            <w:rStyle w:val="Wingdings"/>
            <w:rPrChange w:id="836" w:author="Carol Nichols" w:date="2018-01-16T14:10:00Z">
              <w:rPr/>
            </w:rPrChange>
          </w:rPr>
          <w:t></w:t>
        </w:r>
        <w:r>
          <w:t xml:space="preserve"> </w:t>
        </w:r>
      </w:ins>
      <w:r w:rsidR="00957DBC" w:rsidRPr="00452382">
        <w:t>struct MyBox&lt;T&gt;(T);</w:t>
      </w:r>
    </w:p>
    <w:p w14:paraId="52307B82" w14:textId="77777777" w:rsidR="00957DBC" w:rsidRPr="00452382" w:rsidRDefault="00957DBC" w:rsidP="00452382">
      <w:pPr>
        <w:pStyle w:val="CodeB"/>
      </w:pPr>
    </w:p>
    <w:p w14:paraId="28FEFA8D" w14:textId="77777777" w:rsidR="00957DBC" w:rsidRPr="00452382" w:rsidRDefault="00957DBC" w:rsidP="00452382">
      <w:pPr>
        <w:pStyle w:val="CodeB"/>
      </w:pPr>
      <w:r w:rsidRPr="00452382">
        <w:t>impl&lt;T&gt; MyBox&lt;T&gt; {</w:t>
      </w:r>
    </w:p>
    <w:p w14:paraId="58DEC245" w14:textId="0375AE46" w:rsidR="00957DBC" w:rsidRPr="00452382" w:rsidRDefault="00EB1D2E">
      <w:pPr>
        <w:pStyle w:val="CodeBWingding"/>
        <w:pPrChange w:id="837" w:author="Carol Nichols" w:date="2018-01-16T14:11:00Z">
          <w:pPr>
            <w:pStyle w:val="CodeB"/>
          </w:pPr>
        </w:pPrChange>
      </w:pPr>
      <w:ins w:id="838" w:author="Carol Nichols" w:date="2018-01-16T14:10:00Z">
        <w:r w:rsidRPr="00EB1D2E">
          <w:rPr>
            <w:rStyle w:val="Wingdings"/>
            <w:rPrChange w:id="839" w:author="Carol Nichols" w:date="2018-01-16T14:11:00Z">
              <w:rPr/>
            </w:rPrChange>
          </w:rPr>
          <w:t></w:t>
        </w:r>
      </w:ins>
      <w:r w:rsidR="00957DBC" w:rsidRPr="00452382">
        <w:t xml:space="preserve">    fn new(x: T) -&gt; MyBox&lt;T&gt; {</w:t>
      </w:r>
    </w:p>
    <w:p w14:paraId="74CFC31B" w14:textId="54AB7058" w:rsidR="00957DBC" w:rsidRPr="00452382" w:rsidRDefault="00EB1D2E">
      <w:pPr>
        <w:pStyle w:val="CodeBWingding"/>
        <w:pPrChange w:id="840" w:author="Carol Nichols" w:date="2018-01-16T14:11:00Z">
          <w:pPr>
            <w:pStyle w:val="CodeB"/>
          </w:pPr>
        </w:pPrChange>
      </w:pPr>
      <w:ins w:id="841" w:author="Carol Nichols" w:date="2018-01-16T14:11:00Z">
        <w:r w:rsidRPr="00EB1D2E">
          <w:rPr>
            <w:rStyle w:val="Wingdings"/>
            <w:rPrChange w:id="842" w:author="Carol Nichols" w:date="2018-01-16T14:11:00Z">
              <w:rPr/>
            </w:rPrChange>
          </w:rPr>
          <w:t></w:t>
        </w:r>
      </w:ins>
      <w:r w:rsidR="00957DBC" w:rsidRPr="00452382">
        <w:t xml:space="preserve">        MyBox(x)</w:t>
      </w:r>
    </w:p>
    <w:p w14:paraId="617CCE2E" w14:textId="77777777" w:rsidR="00957DBC" w:rsidRPr="00452382" w:rsidRDefault="00957DBC" w:rsidP="00452382">
      <w:pPr>
        <w:pStyle w:val="CodeB"/>
      </w:pPr>
      <w:r w:rsidRPr="00452382">
        <w:t xml:space="preserve">    }</w:t>
      </w:r>
    </w:p>
    <w:p w14:paraId="0BFE9FCB" w14:textId="77777777" w:rsidR="00957DBC" w:rsidRPr="00452382" w:rsidRDefault="00957DBC" w:rsidP="00452382">
      <w:pPr>
        <w:pStyle w:val="CodeC"/>
      </w:pPr>
      <w:r w:rsidRPr="00452382">
        <w:lastRenderedPageBreak/>
        <w:t>}</w:t>
      </w:r>
    </w:p>
    <w:p w14:paraId="4244E37F" w14:textId="77777777" w:rsidR="00957DBC" w:rsidRDefault="00957DBC" w:rsidP="00452382">
      <w:pPr>
        <w:pStyle w:val="Listing"/>
      </w:pPr>
      <w:r>
        <w:t>Listing 15-</w:t>
      </w:r>
      <w:ins w:id="843" w:author="AnneMarieW" w:date="2017-12-21T10:06:00Z">
        <w:r w:rsidR="00990AF9">
          <w:t>8</w:t>
        </w:r>
      </w:ins>
      <w:del w:id="844" w:author="AnneMarieW" w:date="2017-12-21T10:06:00Z">
        <w:r w:rsidDel="00990AF9">
          <w:delText>10</w:delText>
        </w:r>
      </w:del>
      <w:r>
        <w:t>: Defining a </w:t>
      </w:r>
      <w:r w:rsidR="007568D6" w:rsidRPr="007568D6">
        <w:rPr>
          <w:rStyle w:val="LiteralCaption"/>
          <w:rPrChange w:id="845" w:author="janelle" w:date="2017-12-14T12:59:00Z">
            <w:rPr>
              <w:rStyle w:val="Literal"/>
            </w:rPr>
          </w:rPrChange>
        </w:rPr>
        <w:t>MyBox&lt;T&gt;</w:t>
      </w:r>
      <w:r>
        <w:t> type</w:t>
      </w:r>
    </w:p>
    <w:p w14:paraId="67D8542E" w14:textId="36B2F7AE" w:rsidR="00957DBC" w:rsidRDefault="00957DBC" w:rsidP="002C0F7C">
      <w:pPr>
        <w:pStyle w:val="Body"/>
      </w:pPr>
      <w:r>
        <w:t>We define a struct named </w:t>
      </w:r>
      <w:r w:rsidRPr="00452382">
        <w:rPr>
          <w:rStyle w:val="Literal"/>
        </w:rPr>
        <w:t>MyBox</w:t>
      </w:r>
      <w:r>
        <w:t> and declare a generic parameter </w:t>
      </w:r>
      <w:r w:rsidRPr="00452382">
        <w:rPr>
          <w:rStyle w:val="Literal"/>
        </w:rPr>
        <w:t>T</w:t>
      </w:r>
      <w:ins w:id="846" w:author="Carol Nichols" w:date="2018-01-16T14:11:00Z">
        <w:r w:rsidR="00EB1D2E">
          <w:rPr>
            <w:rStyle w:val="Literal"/>
          </w:rPr>
          <w:t xml:space="preserve"> </w:t>
        </w:r>
        <w:r w:rsidR="00EB1D2E" w:rsidRPr="00EB1D2E">
          <w:rPr>
            <w:rStyle w:val="Wingdings"/>
            <w:rPrChange w:id="847" w:author="Carol Nichols" w:date="2018-01-16T14:11:00Z">
              <w:rPr>
                <w:rStyle w:val="Literal"/>
              </w:rPr>
            </w:rPrChange>
          </w:rPr>
          <w:t></w:t>
        </w:r>
      </w:ins>
      <w:r>
        <w:t xml:space="preserve">, </w:t>
      </w:r>
      <w:del w:id="848" w:author="AnneMarieW" w:date="2017-12-19T09:44:00Z">
        <w:r w:rsidDel="00745C28">
          <w:delText>sinc</w:delText>
        </w:r>
      </w:del>
      <w:ins w:id="849" w:author="AnneMarieW" w:date="2017-12-19T09:44:00Z">
        <w:r w:rsidR="00745C28">
          <w:t>becaus</w:t>
        </w:r>
      </w:ins>
      <w:r>
        <w:t>e we</w:t>
      </w:r>
      <w:r w:rsidR="00452382">
        <w:t xml:space="preserve"> </w:t>
      </w:r>
      <w:r>
        <w:t xml:space="preserve">want our type to </w:t>
      </w:r>
      <w:del w:id="850" w:author="AnneMarieW" w:date="2017-12-19T09:44:00Z">
        <w:r w:rsidDel="00745C28">
          <w:delText xml:space="preserve">be able to </w:delText>
        </w:r>
      </w:del>
      <w:r>
        <w:t>hold values of any type.</w:t>
      </w:r>
      <w:ins w:id="851" w:author="AnneMarieW" w:date="2017-12-19T09:44:00Z">
        <w:r w:rsidR="00745C28">
          <w:t xml:space="preserve"> The</w:t>
        </w:r>
      </w:ins>
      <w:r>
        <w:t> </w:t>
      </w:r>
      <w:r w:rsidRPr="00452382">
        <w:rPr>
          <w:rStyle w:val="Literal"/>
        </w:rPr>
        <w:t>MyBox</w:t>
      </w:r>
      <w:r>
        <w:t> </w:t>
      </w:r>
      <w:ins w:id="852" w:author="AnneMarieW" w:date="2017-12-19T09:44:00Z">
        <w:r w:rsidR="00745C28">
          <w:t xml:space="preserve">type </w:t>
        </w:r>
      </w:ins>
      <w:r>
        <w:t>is a tuple struct</w:t>
      </w:r>
      <w:r w:rsidR="00452382">
        <w:t xml:space="preserve"> </w:t>
      </w:r>
      <w:r>
        <w:t>with one element of type </w:t>
      </w:r>
      <w:r w:rsidRPr="00452382">
        <w:rPr>
          <w:rStyle w:val="Literal"/>
        </w:rPr>
        <w:t>T</w:t>
      </w:r>
      <w:r>
        <w:t>. The </w:t>
      </w:r>
      <w:r w:rsidRPr="00452382">
        <w:rPr>
          <w:rStyle w:val="Literal"/>
        </w:rPr>
        <w:t>MyBox::new</w:t>
      </w:r>
      <w:r>
        <w:t> function takes one parameter of</w:t>
      </w:r>
      <w:r w:rsidR="00452382">
        <w:t xml:space="preserve"> </w:t>
      </w:r>
      <w:r>
        <w:t>type </w:t>
      </w:r>
      <w:r w:rsidRPr="00452382">
        <w:rPr>
          <w:rStyle w:val="Literal"/>
        </w:rPr>
        <w:t>T</w:t>
      </w:r>
      <w:ins w:id="853" w:author="Carol Nichols" w:date="2018-01-16T14:11:00Z">
        <w:r w:rsidR="00EB1D2E">
          <w:rPr>
            <w:rStyle w:val="Literal"/>
          </w:rPr>
          <w:t xml:space="preserve"> </w:t>
        </w:r>
        <w:r w:rsidR="00EB1D2E" w:rsidRPr="00EB1D2E">
          <w:rPr>
            <w:rStyle w:val="Wingdings"/>
            <w:rPrChange w:id="854" w:author="Carol Nichols" w:date="2018-01-16T14:11:00Z">
              <w:rPr>
                <w:rStyle w:val="Literal"/>
              </w:rPr>
            </w:rPrChange>
          </w:rPr>
          <w:t></w:t>
        </w:r>
      </w:ins>
      <w:r>
        <w:t> and returns a </w:t>
      </w:r>
      <w:r w:rsidRPr="00452382">
        <w:rPr>
          <w:rStyle w:val="Literal"/>
        </w:rPr>
        <w:t>MyBox</w:t>
      </w:r>
      <w:r>
        <w:t> instance that holds the value passed in</w:t>
      </w:r>
      <w:ins w:id="855" w:author="Carol Nichols" w:date="2018-01-16T14:11:00Z">
        <w:r w:rsidR="00EB1D2E">
          <w:t xml:space="preserve"> </w:t>
        </w:r>
        <w:r w:rsidR="00EB1D2E" w:rsidRPr="00EB1D2E">
          <w:rPr>
            <w:rStyle w:val="Wingdings"/>
            <w:rPrChange w:id="856" w:author="Carol Nichols" w:date="2018-01-16T14:11:00Z">
              <w:rPr/>
            </w:rPrChange>
          </w:rPr>
          <w:t></w:t>
        </w:r>
      </w:ins>
      <w:r>
        <w:t>.</w:t>
      </w:r>
    </w:p>
    <w:p w14:paraId="712248C4" w14:textId="1DC6E981" w:rsidR="00957DBC" w:rsidRDefault="00957DBC" w:rsidP="00957DBC">
      <w:pPr>
        <w:pStyle w:val="Body"/>
      </w:pPr>
      <w:r>
        <w:t>Let’s try adding the</w:t>
      </w:r>
      <w:ins w:id="857" w:author="Liz Chadwick" w:date="2017-10-25T14:44:00Z">
        <w:r w:rsidR="002C0F7C">
          <w:t xml:space="preserve"> </w:t>
        </w:r>
        <w:r w:rsidR="002C0F7C" w:rsidRPr="00496169">
          <w:rPr>
            <w:rStyle w:val="Literal"/>
          </w:rPr>
          <w:t>main</w:t>
        </w:r>
      </w:ins>
      <w:r>
        <w:t xml:space="preserve"> </w:t>
      </w:r>
      <w:ins w:id="858" w:author="Carol Nichols" w:date="2018-01-15T17:28:00Z">
        <w:r w:rsidR="005A6327">
          <w:t>function</w:t>
        </w:r>
      </w:ins>
      <w:del w:id="859" w:author="Carol Nichols" w:date="2018-01-15T17:28:00Z">
        <w:r w:rsidDel="005A6327">
          <w:delText>code</w:delText>
        </w:r>
      </w:del>
      <w:r>
        <w:t xml:space="preserve"> </w:t>
      </w:r>
      <w:del w:id="860" w:author="AnneMarieW" w:date="2017-12-19T09:45:00Z">
        <w:r w:rsidDel="00745C28">
          <w:delText>from</w:delText>
        </w:r>
      </w:del>
      <w:ins w:id="861" w:author="AnneMarieW" w:date="2017-12-19T09:45:00Z">
        <w:r w:rsidR="00745C28">
          <w:t>in</w:t>
        </w:r>
      </w:ins>
      <w:r>
        <w:t xml:space="preserve"> Listing 15-</w:t>
      </w:r>
      <w:ins w:id="862" w:author="AnneMarieW" w:date="2017-12-21T10:07:00Z">
        <w:r w:rsidR="00990AF9">
          <w:t>7</w:t>
        </w:r>
      </w:ins>
      <w:del w:id="863" w:author="AnneMarieW" w:date="2017-12-21T10:07:00Z">
        <w:r w:rsidDel="00990AF9">
          <w:delText>9</w:delText>
        </w:r>
      </w:del>
      <w:r>
        <w:t xml:space="preserve"> to </w:t>
      </w:r>
      <w:del w:id="864" w:author="Liz Chadwick" w:date="2017-10-25T14:44:00Z">
        <w:r w:rsidDel="002C0F7C">
          <w:delText xml:space="preserve">the code in </w:delText>
        </w:r>
      </w:del>
      <w:r>
        <w:t>Listing 15-</w:t>
      </w:r>
      <w:ins w:id="865" w:author="AnneMarieW" w:date="2017-12-21T10:07:00Z">
        <w:r w:rsidR="00990AF9">
          <w:t>8</w:t>
        </w:r>
      </w:ins>
      <w:del w:id="866" w:author="AnneMarieW" w:date="2017-12-21T10:07:00Z">
        <w:r w:rsidDel="00990AF9">
          <w:delText>10</w:delText>
        </w:r>
      </w:del>
      <w:r>
        <w:t xml:space="preserve"> and</w:t>
      </w:r>
      <w:r w:rsidR="00452382">
        <w:t xml:space="preserve"> </w:t>
      </w:r>
      <w:r>
        <w:t>changing </w:t>
      </w:r>
      <w:del w:id="867" w:author="Liz Chadwick" w:date="2017-10-25T14:44:00Z">
        <w:r w:rsidRPr="00452382" w:rsidDel="002C0F7C">
          <w:rPr>
            <w:rStyle w:val="Literal"/>
          </w:rPr>
          <w:delText>main</w:delText>
        </w:r>
        <w:r w:rsidDel="002C0F7C">
          <w:delText> </w:delText>
        </w:r>
      </w:del>
      <w:ins w:id="868" w:author="Liz Chadwick" w:date="2017-10-25T14:44:00Z">
        <w:r w:rsidR="002C0F7C" w:rsidRPr="00496169">
          <w:t>it</w:t>
        </w:r>
        <w:r w:rsidR="002C0F7C">
          <w:t xml:space="preserve"> </w:t>
        </w:r>
      </w:ins>
      <w:r>
        <w:t>to use the </w:t>
      </w:r>
      <w:r w:rsidRPr="00452382">
        <w:rPr>
          <w:rStyle w:val="Literal"/>
        </w:rPr>
        <w:t>MyBox&lt;T&gt;</w:t>
      </w:r>
      <w:r>
        <w:t> type we’ve defined instead of </w:t>
      </w:r>
      <w:r w:rsidRPr="00452382">
        <w:rPr>
          <w:rStyle w:val="Literal"/>
        </w:rPr>
        <w:t>Box&lt;T&gt;</w:t>
      </w:r>
      <w:r>
        <w:t>.</w:t>
      </w:r>
      <w:r w:rsidR="00452382">
        <w:t xml:space="preserve"> </w:t>
      </w:r>
      <w:r>
        <w:t>The code in Listing 15-</w:t>
      </w:r>
      <w:ins w:id="869" w:author="AnneMarieW" w:date="2017-12-21T10:07:00Z">
        <w:r w:rsidR="00990AF9">
          <w:t>9</w:t>
        </w:r>
      </w:ins>
      <w:del w:id="870" w:author="AnneMarieW" w:date="2017-12-21T10:07:00Z">
        <w:r w:rsidDel="00990AF9">
          <w:delText>11</w:delText>
        </w:r>
      </w:del>
      <w:r>
        <w:t xml:space="preserve"> won’t compile because Rust doesn’t know how to</w:t>
      </w:r>
      <w:r w:rsidR="00452382">
        <w:t xml:space="preserve"> </w:t>
      </w:r>
      <w:r>
        <w:t>dereference </w:t>
      </w:r>
      <w:r w:rsidRPr="00452382">
        <w:rPr>
          <w:rStyle w:val="Literal"/>
        </w:rPr>
        <w:t>MyBox</w:t>
      </w:r>
      <w:r>
        <w:t>:</w:t>
      </w:r>
    </w:p>
    <w:p w14:paraId="4B4E8229" w14:textId="77777777" w:rsidR="00957DBC" w:rsidRDefault="00957DBC" w:rsidP="00452382">
      <w:pPr>
        <w:pStyle w:val="ProductionDirective"/>
      </w:pPr>
      <w:del w:id="871" w:author="janelle" w:date="2017-12-14T13:00:00Z">
        <w:r w:rsidDel="0019543F">
          <w:delText xml:space="preserve">Filename: </w:delText>
        </w:r>
      </w:del>
      <w:r>
        <w:t>src/main.rs</w:t>
      </w:r>
    </w:p>
    <w:p w14:paraId="1DE43B95" w14:textId="77777777" w:rsidR="00957DBC" w:rsidRPr="00240DA6" w:rsidRDefault="00957DBC" w:rsidP="00452382">
      <w:pPr>
        <w:pStyle w:val="CodeA"/>
        <w:rPr>
          <w:rStyle w:val="Literal-Gray"/>
          <w:rPrChange w:id="872" w:author="Carol Nichols" w:date="2018-01-16T08:56:00Z">
            <w:rPr/>
          </w:rPrChange>
        </w:rPr>
      </w:pPr>
      <w:r w:rsidRPr="00240DA6">
        <w:rPr>
          <w:rStyle w:val="Literal-Gray"/>
          <w:rPrChange w:id="873" w:author="Carol Nichols" w:date="2018-01-16T08:56:00Z">
            <w:rPr/>
          </w:rPrChange>
        </w:rPr>
        <w:t>fn main() {</w:t>
      </w:r>
    </w:p>
    <w:p w14:paraId="57CE910E" w14:textId="77777777" w:rsidR="00957DBC" w:rsidRPr="00240DA6" w:rsidRDefault="00957DBC" w:rsidP="00452382">
      <w:pPr>
        <w:pStyle w:val="CodeB"/>
        <w:rPr>
          <w:rStyle w:val="Literal-Gray"/>
          <w:rPrChange w:id="874" w:author="Carol Nichols" w:date="2018-01-16T08:56:00Z">
            <w:rPr/>
          </w:rPrChange>
        </w:rPr>
      </w:pPr>
      <w:r w:rsidRPr="00240DA6">
        <w:rPr>
          <w:rStyle w:val="Literal-Gray"/>
          <w:rPrChange w:id="875" w:author="Carol Nichols" w:date="2018-01-16T08:56:00Z">
            <w:rPr/>
          </w:rPrChange>
        </w:rPr>
        <w:t xml:space="preserve">    let x = 5;</w:t>
      </w:r>
    </w:p>
    <w:p w14:paraId="2A9F9C54" w14:textId="77777777" w:rsidR="00957DBC" w:rsidRPr="00452382" w:rsidRDefault="00957DBC" w:rsidP="00452382">
      <w:pPr>
        <w:pStyle w:val="CodeB"/>
      </w:pPr>
      <w:r w:rsidRPr="00452382">
        <w:t xml:space="preserve">    let y = MyBox::new(x);</w:t>
      </w:r>
    </w:p>
    <w:p w14:paraId="483D1EFA" w14:textId="77777777" w:rsidR="00957DBC" w:rsidRPr="00452382" w:rsidRDefault="00957DBC" w:rsidP="00452382">
      <w:pPr>
        <w:pStyle w:val="CodeB"/>
      </w:pPr>
    </w:p>
    <w:p w14:paraId="6BDA3C34" w14:textId="77777777" w:rsidR="00957DBC" w:rsidRPr="00240DA6" w:rsidRDefault="00957DBC" w:rsidP="00452382">
      <w:pPr>
        <w:pStyle w:val="CodeB"/>
        <w:rPr>
          <w:rStyle w:val="Literal-Gray"/>
          <w:rPrChange w:id="876" w:author="Carol Nichols" w:date="2018-01-16T08:57:00Z">
            <w:rPr/>
          </w:rPrChange>
        </w:rPr>
      </w:pPr>
      <w:r w:rsidRPr="00240DA6">
        <w:rPr>
          <w:rStyle w:val="Literal-Gray"/>
          <w:rPrChange w:id="877" w:author="Carol Nichols" w:date="2018-01-16T08:57:00Z">
            <w:rPr/>
          </w:rPrChange>
        </w:rPr>
        <w:t xml:space="preserve">    assert_eq!(5, x);</w:t>
      </w:r>
    </w:p>
    <w:p w14:paraId="2E44797F" w14:textId="77777777" w:rsidR="00957DBC" w:rsidRPr="00240DA6" w:rsidRDefault="00957DBC" w:rsidP="00452382">
      <w:pPr>
        <w:pStyle w:val="CodeB"/>
        <w:rPr>
          <w:rStyle w:val="Literal-Gray"/>
          <w:rPrChange w:id="878" w:author="Carol Nichols" w:date="2018-01-16T08:57:00Z">
            <w:rPr/>
          </w:rPrChange>
        </w:rPr>
      </w:pPr>
      <w:r w:rsidRPr="00240DA6">
        <w:rPr>
          <w:rStyle w:val="Literal-Gray"/>
          <w:rPrChange w:id="879" w:author="Carol Nichols" w:date="2018-01-16T08:57:00Z">
            <w:rPr/>
          </w:rPrChange>
        </w:rPr>
        <w:t xml:space="preserve">    assert_eq!(5, *y);</w:t>
      </w:r>
    </w:p>
    <w:p w14:paraId="13F5D87A" w14:textId="77777777" w:rsidR="00957DBC" w:rsidRPr="00240DA6" w:rsidRDefault="00957DBC" w:rsidP="00452382">
      <w:pPr>
        <w:pStyle w:val="CodeC"/>
        <w:rPr>
          <w:rStyle w:val="Literal-Gray"/>
          <w:rPrChange w:id="880" w:author="Carol Nichols" w:date="2018-01-16T08:57:00Z">
            <w:rPr/>
          </w:rPrChange>
        </w:rPr>
      </w:pPr>
      <w:r w:rsidRPr="00240DA6">
        <w:rPr>
          <w:rStyle w:val="Literal-Gray"/>
          <w:rPrChange w:id="881" w:author="Carol Nichols" w:date="2018-01-16T08:57:00Z">
            <w:rPr/>
          </w:rPrChange>
        </w:rPr>
        <w:t>}</w:t>
      </w:r>
    </w:p>
    <w:p w14:paraId="597E83E8" w14:textId="77777777" w:rsidR="00957DBC" w:rsidRDefault="00957DBC" w:rsidP="00452382">
      <w:pPr>
        <w:pStyle w:val="Listing"/>
      </w:pPr>
      <w:r>
        <w:t>Listing 15-</w:t>
      </w:r>
      <w:ins w:id="882" w:author="AnneMarieW" w:date="2017-12-21T10:07:00Z">
        <w:r w:rsidR="00990AF9">
          <w:t>9</w:t>
        </w:r>
      </w:ins>
      <w:del w:id="883" w:author="AnneMarieW" w:date="2017-12-21T10:07:00Z">
        <w:r w:rsidDel="00990AF9">
          <w:delText>11</w:delText>
        </w:r>
      </w:del>
      <w:r>
        <w:t>: Attempting to use </w:t>
      </w:r>
      <w:r w:rsidR="007568D6" w:rsidRPr="007568D6">
        <w:rPr>
          <w:rStyle w:val="LiteralCaption"/>
          <w:rPrChange w:id="884" w:author="janelle" w:date="2017-12-14T13:00:00Z">
            <w:rPr>
              <w:rStyle w:val="Literal"/>
            </w:rPr>
          </w:rPrChange>
        </w:rPr>
        <w:t>MyBox&lt;T&gt;</w:t>
      </w:r>
      <w:r w:rsidRPr="0019543F">
        <w:t> </w:t>
      </w:r>
      <w:r>
        <w:t xml:space="preserve">in the same way we </w:t>
      </w:r>
      <w:del w:id="885" w:author="AnneMarieW" w:date="2017-12-19T09:48:00Z">
        <w:r w:rsidDel="00F96D8A">
          <w:delText xml:space="preserve">were able to </w:delText>
        </w:r>
      </w:del>
      <w:r>
        <w:t>use</w:t>
      </w:r>
      <w:ins w:id="886" w:author="AnneMarieW" w:date="2017-12-19T09:48:00Z">
        <w:r w:rsidR="00F96D8A">
          <w:t>d</w:t>
        </w:r>
      </w:ins>
      <w:r w:rsidR="00452382">
        <w:t xml:space="preserve"> </w:t>
      </w:r>
      <w:r>
        <w:t>references and </w:t>
      </w:r>
      <w:r w:rsidR="007568D6" w:rsidRPr="007568D6">
        <w:rPr>
          <w:rStyle w:val="LiteralCaption"/>
          <w:rPrChange w:id="887" w:author="janelle" w:date="2017-12-14T13:00:00Z">
            <w:rPr>
              <w:rStyle w:val="Literal"/>
            </w:rPr>
          </w:rPrChange>
        </w:rPr>
        <w:t>Box&lt;T&gt;</w:t>
      </w:r>
    </w:p>
    <w:p w14:paraId="65972EF9" w14:textId="1FA8F322" w:rsidR="00957DBC" w:rsidRDefault="003B6CDF" w:rsidP="00957DBC">
      <w:pPr>
        <w:pStyle w:val="Body"/>
      </w:pPr>
      <w:ins w:id="888" w:author="AnneMarieW" w:date="2017-12-19T09:48:00Z">
        <w:r>
          <w:t>Here</w:t>
        </w:r>
      </w:ins>
      <w:ins w:id="889" w:author="Carol Nichols" w:date="2018-01-15T17:29:00Z">
        <w:r w:rsidR="00755A14">
          <w:t>’</w:t>
        </w:r>
      </w:ins>
      <w:ins w:id="890" w:author="AnneMarieW" w:date="2017-12-19T09:48:00Z">
        <w:del w:id="891" w:author="Carol Nichols" w:date="2018-01-15T17:29:00Z">
          <w:r w:rsidDel="00755A14">
            <w:delText xml:space="preserve"> i</w:delText>
          </w:r>
        </w:del>
        <w:r>
          <w:t>s the resulting</w:t>
        </w:r>
      </w:ins>
      <w:del w:id="892" w:author="AnneMarieW" w:date="2017-12-19T09:48:00Z">
        <w:r w:rsidR="00957DBC" w:rsidDel="003B6CDF">
          <w:delText>The</w:delText>
        </w:r>
      </w:del>
      <w:r w:rsidR="00957DBC">
        <w:t xml:space="preserve"> compilation error</w:t>
      </w:r>
      <w:del w:id="893" w:author="AnneMarieW" w:date="2017-12-19T09:48:00Z">
        <w:r w:rsidR="00957DBC" w:rsidDel="003B6CDF">
          <w:delText xml:space="preserve"> we get is</w:delText>
        </w:r>
      </w:del>
      <w:r w:rsidR="00957DBC">
        <w:t>:</w:t>
      </w:r>
    </w:p>
    <w:p w14:paraId="73F20289" w14:textId="2EF8BD5F" w:rsidR="00957DBC" w:rsidRPr="00452382" w:rsidRDefault="00957DBC" w:rsidP="00452382">
      <w:pPr>
        <w:pStyle w:val="CodeA"/>
      </w:pPr>
      <w:r w:rsidRPr="00452382">
        <w:t>error</w:t>
      </w:r>
      <w:ins w:id="894" w:author="Carol Nichols" w:date="2018-01-16T08:57:00Z">
        <w:r w:rsidR="009B377F" w:rsidRPr="009B377F">
          <w:t>[E0614]</w:t>
        </w:r>
      </w:ins>
      <w:r w:rsidRPr="00452382">
        <w:t>: type `MyBox&lt;{integer}&gt;` cannot be dereferenced</w:t>
      </w:r>
    </w:p>
    <w:p w14:paraId="26583A2E" w14:textId="77777777" w:rsidR="00957DBC" w:rsidRPr="00452382" w:rsidRDefault="00957DBC" w:rsidP="00452382">
      <w:pPr>
        <w:pStyle w:val="CodeB"/>
      </w:pPr>
      <w:r w:rsidRPr="00452382">
        <w:t xml:space="preserve">  --&gt; src/main.rs:14:19</w:t>
      </w:r>
    </w:p>
    <w:p w14:paraId="21BCCCA8" w14:textId="77777777" w:rsidR="00957DBC" w:rsidRPr="00452382" w:rsidRDefault="00957DBC" w:rsidP="00452382">
      <w:pPr>
        <w:pStyle w:val="CodeB"/>
      </w:pPr>
      <w:r w:rsidRPr="00452382">
        <w:t xml:space="preserve">   |</w:t>
      </w:r>
    </w:p>
    <w:p w14:paraId="6304099E" w14:textId="77777777" w:rsidR="00957DBC" w:rsidRPr="00452382" w:rsidRDefault="00957DBC" w:rsidP="00452382">
      <w:pPr>
        <w:pStyle w:val="CodeB"/>
      </w:pPr>
      <w:r w:rsidRPr="00452382">
        <w:t>14 |     assert_eq!(5, *y);</w:t>
      </w:r>
    </w:p>
    <w:p w14:paraId="2CF1E245" w14:textId="77777777" w:rsidR="00957DBC" w:rsidRPr="00452382" w:rsidRDefault="00957DBC" w:rsidP="00452382">
      <w:pPr>
        <w:pStyle w:val="CodeC"/>
      </w:pPr>
      <w:r w:rsidRPr="00452382">
        <w:t xml:space="preserve">   |                   ^^</w:t>
      </w:r>
    </w:p>
    <w:p w14:paraId="56822BCF" w14:textId="233F2DDF" w:rsidR="00957DBC" w:rsidRDefault="00957DBC" w:rsidP="00957DBC">
      <w:pPr>
        <w:pStyle w:val="Body"/>
      </w:pPr>
      <w:r>
        <w:t>Our </w:t>
      </w:r>
      <w:r w:rsidRPr="00452382">
        <w:rPr>
          <w:rStyle w:val="Literal"/>
        </w:rPr>
        <w:t>MyBox&lt;T&gt;</w:t>
      </w:r>
      <w:r>
        <w:t> type can’t be dereferenced because we haven’t implemented that</w:t>
      </w:r>
      <w:r w:rsidR="00452382">
        <w:t xml:space="preserve"> </w:t>
      </w:r>
      <w:r>
        <w:t>ability on our type. To enable dereferencing with the </w:t>
      </w:r>
      <w:r w:rsidRPr="00452382">
        <w:rPr>
          <w:rStyle w:val="Literal"/>
        </w:rPr>
        <w:t>*</w:t>
      </w:r>
      <w:r>
        <w:t xml:space="preserve"> operator, we </w:t>
      </w:r>
      <w:ins w:id="895" w:author="Carol Nichols" w:date="2018-01-15T17:30:00Z">
        <w:r w:rsidR="00455484">
          <w:t>i</w:t>
        </w:r>
      </w:ins>
      <w:commentRangeStart w:id="896"/>
      <w:del w:id="897" w:author="Carol Nichols" w:date="2018-01-15T17:29:00Z">
        <w:r w:rsidDel="008106E7">
          <w:delText>can</w:delText>
        </w:r>
        <w:commentRangeEnd w:id="896"/>
        <w:r w:rsidR="00157952" w:rsidDel="008106E7">
          <w:rPr>
            <w:rStyle w:val="CommentReference"/>
          </w:rPr>
          <w:commentReference w:id="896"/>
        </w:r>
        <w:r w:rsidR="00452382" w:rsidDel="008106E7">
          <w:delText xml:space="preserve"> </w:delText>
        </w:r>
        <w:r w:rsidDel="008106E7">
          <w:delText>i</w:delText>
        </w:r>
      </w:del>
      <w:r>
        <w:t>mplement the </w:t>
      </w:r>
      <w:r w:rsidRPr="00452382">
        <w:rPr>
          <w:rStyle w:val="Literal"/>
        </w:rPr>
        <w:t>Deref</w:t>
      </w:r>
      <w:r>
        <w:t> trait.</w:t>
      </w:r>
    </w:p>
    <w:p w14:paraId="5AD78D9F" w14:textId="77777777" w:rsidR="00957DBC" w:rsidRDefault="00496169">
      <w:pPr>
        <w:pStyle w:val="HeadB"/>
        <w:pPrChange w:id="898" w:author="Carol Nichols" w:date="2018-01-15T17:30:00Z">
          <w:pPr>
            <w:pStyle w:val="HeadA"/>
          </w:pPr>
        </w:pPrChange>
      </w:pPr>
      <w:bookmarkStart w:id="899" w:name="implementing-the-`deref`-trait-defines-h"/>
      <w:bookmarkStart w:id="900" w:name="_Toc503815272"/>
      <w:bookmarkEnd w:id="899"/>
      <w:ins w:id="901" w:author="Liz Chadwick" w:date="2017-12-14T20:12:00Z">
        <w:r>
          <w:t xml:space="preserve">Treating a Type Like a Reference by </w:t>
        </w:r>
      </w:ins>
      <w:r w:rsidR="00957DBC" w:rsidRPr="00452382">
        <w:t>Implementing the </w:t>
      </w:r>
      <w:r w:rsidR="00957DBC" w:rsidRPr="00760BB2">
        <w:rPr>
          <w:rStyle w:val="Literal"/>
          <w:rPrChange w:id="902" w:author="Carol Nichols" w:date="2018-01-15T17:30:00Z">
            <w:rPr>
              <w:i/>
            </w:rPr>
          </w:rPrChange>
        </w:rPr>
        <w:t>Deref</w:t>
      </w:r>
      <w:r w:rsidR="00957DBC">
        <w:t> Trait</w:t>
      </w:r>
      <w:bookmarkEnd w:id="900"/>
      <w:r w:rsidR="00957DBC">
        <w:t xml:space="preserve"> </w:t>
      </w:r>
      <w:del w:id="903" w:author="Liz Chadwick" w:date="2017-12-14T20:12:00Z">
        <w:r w:rsidR="00957DBC" w:rsidDel="00496169">
          <w:delText>Defines How To Treat a Type Like a Reference</w:delText>
        </w:r>
      </w:del>
    </w:p>
    <w:p w14:paraId="1A60FC68" w14:textId="77777777" w:rsidR="00957DBC" w:rsidRDefault="00957DBC" w:rsidP="00496169">
      <w:pPr>
        <w:pStyle w:val="BodyFirst"/>
        <w:rPr>
          <w:ins w:id="904" w:author="janelle" w:date="2018-01-12T17:24:00Z"/>
        </w:rPr>
      </w:pPr>
      <w:r>
        <w:t xml:space="preserve">As </w:t>
      </w:r>
      <w:del w:id="905" w:author="AnneMarieW" w:date="2017-12-19T09:49:00Z">
        <w:r w:rsidDel="00157952">
          <w:delText xml:space="preserve">we </w:delText>
        </w:r>
      </w:del>
      <w:r>
        <w:t xml:space="preserve">discussed in </w:t>
      </w:r>
      <w:r w:rsidRPr="00E41F5C">
        <w:rPr>
          <w:highlight w:val="yellow"/>
          <w:rPrChange w:id="906" w:author="janelle" w:date="2018-01-12T17:24:00Z">
            <w:rPr/>
          </w:rPrChange>
        </w:rPr>
        <w:t>Chapter 10</w:t>
      </w:r>
      <w:r>
        <w:t xml:space="preserve">, </w:t>
      </w:r>
      <w:del w:id="907" w:author="AnneMarieW" w:date="2017-12-19T09:49:00Z">
        <w:r w:rsidDel="00157952">
          <w:delText xml:space="preserve">in order </w:delText>
        </w:r>
      </w:del>
      <w:r>
        <w:t>to implement a trait, we need to</w:t>
      </w:r>
      <w:r w:rsidR="00452382">
        <w:t xml:space="preserve"> </w:t>
      </w:r>
      <w:r>
        <w:t>provide implementations for the trait’s required methods. The </w:t>
      </w:r>
      <w:r w:rsidRPr="00452382">
        <w:rPr>
          <w:rStyle w:val="Literal"/>
        </w:rPr>
        <w:t>Deref</w:t>
      </w:r>
      <w:r>
        <w:t> trait,</w:t>
      </w:r>
      <w:r w:rsidR="00452382">
        <w:t xml:space="preserve"> </w:t>
      </w:r>
      <w:r>
        <w:t xml:space="preserve">provided by the standard library, requires </w:t>
      </w:r>
      <w:ins w:id="908" w:author="Liz Chadwick" w:date="2017-10-25T14:53:00Z">
        <w:r w:rsidR="00C02153">
          <w:t xml:space="preserve">us to </w:t>
        </w:r>
      </w:ins>
      <w:r>
        <w:t>implement</w:t>
      </w:r>
      <w:del w:id="909" w:author="Liz Chadwick" w:date="2017-10-25T14:53:00Z">
        <w:r w:rsidDel="00C02153">
          <w:delText>ing</w:delText>
        </w:r>
      </w:del>
      <w:r>
        <w:t xml:space="preserve"> one method named</w:t>
      </w:r>
      <w:r w:rsidR="00452382">
        <w:t xml:space="preserve"> </w:t>
      </w:r>
      <w:r w:rsidRPr="00452382">
        <w:rPr>
          <w:rStyle w:val="Literal"/>
        </w:rPr>
        <w:t>deref</w:t>
      </w:r>
      <w:r>
        <w:t> that borrows </w:t>
      </w:r>
      <w:r w:rsidRPr="00452382">
        <w:rPr>
          <w:rStyle w:val="Literal"/>
        </w:rPr>
        <w:t>self</w:t>
      </w:r>
      <w:r>
        <w:t> and returns a reference to the inner data. Listing</w:t>
      </w:r>
      <w:r w:rsidR="00452382">
        <w:t xml:space="preserve"> </w:t>
      </w:r>
      <w:r>
        <w:t>15-1</w:t>
      </w:r>
      <w:ins w:id="910" w:author="AnneMarieW" w:date="2017-12-21T10:07:00Z">
        <w:r w:rsidR="0018153E">
          <w:t>0</w:t>
        </w:r>
      </w:ins>
      <w:del w:id="911" w:author="AnneMarieW" w:date="2017-12-21T10:07:00Z">
        <w:r w:rsidDel="0018153E">
          <w:delText>2</w:delText>
        </w:r>
      </w:del>
      <w:r>
        <w:t xml:space="preserve"> contains an implementation of </w:t>
      </w:r>
      <w:r w:rsidRPr="00452382">
        <w:rPr>
          <w:rStyle w:val="Literal"/>
        </w:rPr>
        <w:t>Deref</w:t>
      </w:r>
      <w:r>
        <w:t> to add to the definition of </w:t>
      </w:r>
      <w:r w:rsidRPr="00452382">
        <w:rPr>
          <w:rStyle w:val="Literal"/>
        </w:rPr>
        <w:t>MyBox</w:t>
      </w:r>
      <w:r>
        <w:t>:</w:t>
      </w:r>
    </w:p>
    <w:p w14:paraId="15BFEDFC" w14:textId="77777777" w:rsidR="00E41F5C" w:rsidRPr="00E41F5C" w:rsidRDefault="00E41F5C">
      <w:pPr>
        <w:pStyle w:val="ProductionDirective"/>
        <w:pPrChange w:id="912" w:author="janelle" w:date="2018-01-12T17:24:00Z">
          <w:pPr>
            <w:pStyle w:val="BodyFirst"/>
          </w:pPr>
        </w:pPrChange>
      </w:pPr>
      <w:ins w:id="913" w:author="janelle" w:date="2018-01-12T17:24:00Z">
        <w:r>
          <w:lastRenderedPageBreak/>
          <w:t>confirm xref</w:t>
        </w:r>
      </w:ins>
    </w:p>
    <w:p w14:paraId="7F19ABF8" w14:textId="77777777" w:rsidR="00957DBC" w:rsidRDefault="00957DBC" w:rsidP="00452382">
      <w:pPr>
        <w:pStyle w:val="ProductionDirective"/>
      </w:pPr>
      <w:del w:id="914" w:author="janelle" w:date="2017-12-14T13:00:00Z">
        <w:r w:rsidDel="0019543F">
          <w:delText xml:space="preserve">Filename: </w:delText>
        </w:r>
      </w:del>
      <w:r>
        <w:t>src/main.rs</w:t>
      </w:r>
    </w:p>
    <w:p w14:paraId="16E7379E" w14:textId="77777777" w:rsidR="00957DBC" w:rsidRPr="00452382" w:rsidRDefault="00957DBC" w:rsidP="00452382">
      <w:pPr>
        <w:pStyle w:val="CodeA"/>
      </w:pPr>
      <w:r w:rsidRPr="00452382">
        <w:t>use std::ops::Deref;</w:t>
      </w:r>
    </w:p>
    <w:p w14:paraId="3F4D58E1" w14:textId="77777777" w:rsidR="00957DBC" w:rsidRPr="00452382" w:rsidRDefault="00957DBC" w:rsidP="00452382">
      <w:pPr>
        <w:pStyle w:val="CodeB"/>
      </w:pPr>
    </w:p>
    <w:p w14:paraId="15577739" w14:textId="50DDDBA0" w:rsidR="00957DBC" w:rsidRPr="00452382" w:rsidDel="00E14686" w:rsidRDefault="00957DBC" w:rsidP="00452382">
      <w:pPr>
        <w:pStyle w:val="CodeB"/>
        <w:rPr>
          <w:del w:id="915" w:author="Carol Nichols" w:date="2018-01-15T17:31:00Z"/>
        </w:rPr>
      </w:pPr>
      <w:del w:id="916" w:author="Carol Nichols" w:date="2018-01-15T17:31:00Z">
        <w:r w:rsidRPr="00452382" w:rsidDel="00E14686">
          <w:delText># struct MyBox&lt;T&gt;(T);</w:delText>
        </w:r>
      </w:del>
    </w:p>
    <w:p w14:paraId="5785841F" w14:textId="77777777" w:rsidR="00957DBC" w:rsidRPr="00452382" w:rsidRDefault="00957DBC" w:rsidP="00452382">
      <w:pPr>
        <w:pStyle w:val="CodeB"/>
      </w:pPr>
      <w:r w:rsidRPr="00452382">
        <w:t>impl&lt;T&gt; Deref for MyBox&lt;T&gt; {</w:t>
      </w:r>
    </w:p>
    <w:p w14:paraId="382A7EDE" w14:textId="43DC7DAC" w:rsidR="00957DBC" w:rsidRPr="00452382" w:rsidRDefault="0010364C">
      <w:pPr>
        <w:pStyle w:val="CodeBWingding"/>
        <w:pPrChange w:id="917" w:author="Carol Nichols" w:date="2018-01-16T14:12:00Z">
          <w:pPr>
            <w:pStyle w:val="CodeB"/>
          </w:pPr>
        </w:pPrChange>
      </w:pPr>
      <w:ins w:id="918" w:author="Carol Nichols" w:date="2018-01-16T14:12:00Z">
        <w:r w:rsidRPr="0010364C">
          <w:rPr>
            <w:rStyle w:val="Wingdings"/>
            <w:rPrChange w:id="919" w:author="Carol Nichols" w:date="2018-01-16T14:12:00Z">
              <w:rPr/>
            </w:rPrChange>
          </w:rPr>
          <w:t></w:t>
        </w:r>
      </w:ins>
      <w:r w:rsidR="00957DBC" w:rsidRPr="00452382">
        <w:t xml:space="preserve">    type Target = T;</w:t>
      </w:r>
    </w:p>
    <w:p w14:paraId="5151C9D0" w14:textId="77777777" w:rsidR="00957DBC" w:rsidRPr="00452382" w:rsidRDefault="00957DBC" w:rsidP="00452382">
      <w:pPr>
        <w:pStyle w:val="CodeB"/>
      </w:pPr>
    </w:p>
    <w:p w14:paraId="49B80F1F" w14:textId="77777777" w:rsidR="00957DBC" w:rsidRPr="00452382" w:rsidRDefault="00957DBC" w:rsidP="00452382">
      <w:pPr>
        <w:pStyle w:val="CodeB"/>
      </w:pPr>
      <w:r w:rsidRPr="00452382">
        <w:t xml:space="preserve">    fn deref(&amp;self) -&gt; &amp;T {</w:t>
      </w:r>
    </w:p>
    <w:p w14:paraId="3528FAF1" w14:textId="7CCE0712" w:rsidR="00957DBC" w:rsidRPr="00452382" w:rsidRDefault="0010364C">
      <w:pPr>
        <w:pStyle w:val="CodeBWingding"/>
        <w:pPrChange w:id="920" w:author="Carol Nichols" w:date="2018-01-16T14:12:00Z">
          <w:pPr>
            <w:pStyle w:val="CodeB"/>
          </w:pPr>
        </w:pPrChange>
      </w:pPr>
      <w:ins w:id="921" w:author="Carol Nichols" w:date="2018-01-16T14:12:00Z">
        <w:r w:rsidRPr="0010364C">
          <w:rPr>
            <w:rStyle w:val="Wingdings"/>
            <w:rPrChange w:id="922" w:author="Carol Nichols" w:date="2018-01-16T14:12:00Z">
              <w:rPr/>
            </w:rPrChange>
          </w:rPr>
          <w:t></w:t>
        </w:r>
      </w:ins>
      <w:r w:rsidR="00957DBC" w:rsidRPr="00452382">
        <w:t xml:space="preserve">        &amp;self.0</w:t>
      </w:r>
    </w:p>
    <w:p w14:paraId="002FD1DC" w14:textId="77777777" w:rsidR="00957DBC" w:rsidRPr="00452382" w:rsidRDefault="00957DBC" w:rsidP="00452382">
      <w:pPr>
        <w:pStyle w:val="CodeB"/>
      </w:pPr>
      <w:r w:rsidRPr="00452382">
        <w:t xml:space="preserve">    }</w:t>
      </w:r>
    </w:p>
    <w:p w14:paraId="4592A463" w14:textId="77777777" w:rsidR="00957DBC" w:rsidRPr="00452382" w:rsidRDefault="00957DBC" w:rsidP="00452382">
      <w:pPr>
        <w:pStyle w:val="CodeC"/>
      </w:pPr>
      <w:r w:rsidRPr="00452382">
        <w:t>}</w:t>
      </w:r>
    </w:p>
    <w:p w14:paraId="25B93E0A" w14:textId="77777777" w:rsidR="00957DBC" w:rsidRDefault="00957DBC" w:rsidP="00452382">
      <w:pPr>
        <w:pStyle w:val="Listing"/>
      </w:pPr>
      <w:r>
        <w:t>Listing 15-1</w:t>
      </w:r>
      <w:ins w:id="923" w:author="AnneMarieW" w:date="2017-12-21T10:07:00Z">
        <w:r w:rsidR="0018153E">
          <w:t>0</w:t>
        </w:r>
      </w:ins>
      <w:del w:id="924" w:author="AnneMarieW" w:date="2017-12-21T10:07:00Z">
        <w:r w:rsidDel="0018153E">
          <w:delText>2</w:delText>
        </w:r>
      </w:del>
      <w:r>
        <w:t>: Implementing </w:t>
      </w:r>
      <w:r w:rsidR="007568D6" w:rsidRPr="007568D6">
        <w:rPr>
          <w:rStyle w:val="LiteralCaption"/>
          <w:rPrChange w:id="925" w:author="janelle" w:date="2017-12-14T13:00:00Z">
            <w:rPr>
              <w:rStyle w:val="Literal"/>
            </w:rPr>
          </w:rPrChange>
        </w:rPr>
        <w:t>Deref</w:t>
      </w:r>
      <w:r>
        <w:t> on </w:t>
      </w:r>
      <w:r w:rsidR="007568D6" w:rsidRPr="007568D6">
        <w:rPr>
          <w:rStyle w:val="LiteralCaption"/>
          <w:rPrChange w:id="926" w:author="janelle" w:date="2017-12-14T13:00:00Z">
            <w:rPr>
              <w:rStyle w:val="Literal"/>
            </w:rPr>
          </w:rPrChange>
        </w:rPr>
        <w:t>MyBox&lt;T&gt;</w:t>
      </w:r>
    </w:p>
    <w:p w14:paraId="4E8DBFDA" w14:textId="06F24AB5" w:rsidR="00957DBC" w:rsidRDefault="00957DBC" w:rsidP="00957DBC">
      <w:pPr>
        <w:pStyle w:val="Body"/>
        <w:rPr>
          <w:ins w:id="927" w:author="janelle" w:date="2018-01-12T17:24:00Z"/>
        </w:rPr>
      </w:pPr>
      <w:r>
        <w:t>The </w:t>
      </w:r>
      <w:r w:rsidRPr="00452382">
        <w:rPr>
          <w:rStyle w:val="Literal"/>
        </w:rPr>
        <w:t>type Target = T;</w:t>
      </w:r>
      <w:r>
        <w:t> syntax</w:t>
      </w:r>
      <w:ins w:id="928" w:author="Carol Nichols" w:date="2018-01-16T14:12:00Z">
        <w:r w:rsidR="0010364C">
          <w:t xml:space="preserve"> </w:t>
        </w:r>
        <w:r w:rsidR="0010364C" w:rsidRPr="0010364C">
          <w:rPr>
            <w:rStyle w:val="Wingdings"/>
            <w:rPrChange w:id="929" w:author="Carol Nichols" w:date="2018-01-16T14:12:00Z">
              <w:rPr/>
            </w:rPrChange>
          </w:rPr>
          <w:t></w:t>
        </w:r>
      </w:ins>
      <w:r>
        <w:t xml:space="preserve"> defines an associated type for th</w:t>
      </w:r>
      <w:del w:id="930" w:author="AnneMarieW" w:date="2017-12-19T09:51:00Z">
        <w:r w:rsidDel="00157952">
          <w:delText>is</w:delText>
        </w:r>
      </w:del>
      <w:ins w:id="931" w:author="AnneMarieW" w:date="2017-12-19T09:51:00Z">
        <w:r w:rsidR="00157952">
          <w:t xml:space="preserve">e </w:t>
        </w:r>
        <w:r w:rsidR="00157952" w:rsidRPr="00452382">
          <w:rPr>
            <w:rStyle w:val="Literal"/>
          </w:rPr>
          <w:t>Deref</w:t>
        </w:r>
      </w:ins>
      <w:r>
        <w:t xml:space="preserve"> trait to use.</w:t>
      </w:r>
      <w:r w:rsidR="00452382">
        <w:t xml:space="preserve"> </w:t>
      </w:r>
      <w:r>
        <w:t>Associated types are a slightly different way of declaring a generic parameter</w:t>
      </w:r>
      <w:ins w:id="932" w:author="AnneMarieW" w:date="2017-12-19T09:51:00Z">
        <w:r w:rsidR="007179F9">
          <w:t>, but</w:t>
        </w:r>
      </w:ins>
      <w:del w:id="933" w:author="AnneMarieW" w:date="2017-12-19T09:51:00Z">
        <w:r w:rsidR="00452382" w:rsidDel="007179F9">
          <w:delText xml:space="preserve"> </w:delText>
        </w:r>
        <w:r w:rsidDel="007179F9">
          <w:delText>that</w:delText>
        </w:r>
      </w:del>
      <w:r>
        <w:t xml:space="preserve"> you don’t need to worry about </w:t>
      </w:r>
      <w:ins w:id="934" w:author="AnneMarieW" w:date="2017-12-19T09:51:00Z">
        <w:r w:rsidR="007179F9">
          <w:t xml:space="preserve">them </w:t>
        </w:r>
      </w:ins>
      <w:del w:id="935" w:author="AnneMarieW" w:date="2017-12-19T09:50:00Z">
        <w:r w:rsidDel="00157952">
          <w:delText xml:space="preserve">too much </w:delText>
        </w:r>
      </w:del>
      <w:r>
        <w:t xml:space="preserve">for now; we’ll cover </w:t>
      </w:r>
      <w:del w:id="936" w:author="AnneMarieW" w:date="2017-12-19T09:51:00Z">
        <w:r w:rsidDel="007179F9">
          <w:delText>it</w:delText>
        </w:r>
      </w:del>
      <w:ins w:id="937" w:author="AnneMarieW" w:date="2017-12-19T09:51:00Z">
        <w:r w:rsidR="007179F9">
          <w:t>them</w:t>
        </w:r>
      </w:ins>
      <w:r>
        <w:t xml:space="preserve"> in more</w:t>
      </w:r>
      <w:r w:rsidR="00452382">
        <w:t xml:space="preserve"> </w:t>
      </w:r>
      <w:r>
        <w:t xml:space="preserve">detail in </w:t>
      </w:r>
      <w:r w:rsidRPr="00E41F5C">
        <w:rPr>
          <w:highlight w:val="yellow"/>
          <w:rPrChange w:id="938" w:author="janelle" w:date="2018-01-12T17:24:00Z">
            <w:rPr/>
          </w:rPrChange>
        </w:rPr>
        <w:t>Chapter 19</w:t>
      </w:r>
      <w:r>
        <w:t>.</w:t>
      </w:r>
    </w:p>
    <w:p w14:paraId="2F05ED35" w14:textId="77777777" w:rsidR="00E41F5C" w:rsidRDefault="00E41F5C">
      <w:pPr>
        <w:pStyle w:val="ProductionDirective"/>
        <w:pPrChange w:id="939" w:author="janelle" w:date="2018-01-12T17:24:00Z">
          <w:pPr>
            <w:pStyle w:val="Body"/>
          </w:pPr>
        </w:pPrChange>
      </w:pPr>
      <w:ins w:id="940" w:author="janelle" w:date="2018-01-12T17:24:00Z">
        <w:r>
          <w:t>confirm xref</w:t>
        </w:r>
      </w:ins>
    </w:p>
    <w:p w14:paraId="1169CA05" w14:textId="1828BD53" w:rsidR="00957DBC" w:rsidRDefault="00957DBC" w:rsidP="00957DBC">
      <w:pPr>
        <w:pStyle w:val="Body"/>
      </w:pPr>
      <w:r>
        <w:t>We fill</w:t>
      </w:r>
      <w:del w:id="941" w:author="Liz Chadwick" w:date="2017-10-25T15:17:00Z">
        <w:r w:rsidDel="00087E65">
          <w:delText>ed</w:delText>
        </w:r>
      </w:del>
      <w:r>
        <w:t xml:space="preserve"> in the body of the </w:t>
      </w:r>
      <w:r w:rsidRPr="00452382">
        <w:rPr>
          <w:rStyle w:val="Literal"/>
        </w:rPr>
        <w:t>deref</w:t>
      </w:r>
      <w:r>
        <w:t> method with </w:t>
      </w:r>
      <w:r w:rsidRPr="00452382">
        <w:rPr>
          <w:rStyle w:val="Literal"/>
        </w:rPr>
        <w:t>&amp;self.0</w:t>
      </w:r>
      <w:r>
        <w:t xml:space="preserve"> so </w:t>
      </w:r>
      <w:del w:id="942" w:author="AnneMarieW" w:date="2017-12-19T09:52:00Z">
        <w:r w:rsidDel="007179F9">
          <w:delText>that </w:delText>
        </w:r>
      </w:del>
      <w:r w:rsidRPr="00452382">
        <w:rPr>
          <w:rStyle w:val="Literal"/>
        </w:rPr>
        <w:t>deref</w:t>
      </w:r>
      <w:r w:rsidR="00452382">
        <w:t xml:space="preserve"> </w:t>
      </w:r>
      <w:r>
        <w:t>returns a reference to the value we want to access with the </w:t>
      </w:r>
      <w:r w:rsidRPr="00452382">
        <w:rPr>
          <w:rStyle w:val="Literal"/>
        </w:rPr>
        <w:t>*</w:t>
      </w:r>
      <w:r>
        <w:t> operator</w:t>
      </w:r>
      <w:ins w:id="943" w:author="Carol Nichols" w:date="2018-01-16T14:12:00Z">
        <w:r w:rsidR="0010364C">
          <w:t xml:space="preserve"> </w:t>
        </w:r>
        <w:r w:rsidR="0010364C" w:rsidRPr="0010364C">
          <w:rPr>
            <w:rStyle w:val="Wingdings"/>
            <w:rPrChange w:id="944" w:author="Carol Nichols" w:date="2018-01-16T14:12:00Z">
              <w:rPr/>
            </w:rPrChange>
          </w:rPr>
          <w:t></w:t>
        </w:r>
      </w:ins>
      <w:r>
        <w:t>. The</w:t>
      </w:r>
      <w:r w:rsidR="00452382">
        <w:t xml:space="preserve"> </w:t>
      </w:r>
      <w:r w:rsidRPr="00452382">
        <w:rPr>
          <w:rStyle w:val="Literal"/>
        </w:rPr>
        <w:t>main</w:t>
      </w:r>
      <w:r>
        <w:t xml:space="preserve"> function </w:t>
      </w:r>
      <w:del w:id="945" w:author="AnneMarieW" w:date="2017-12-19T09:52:00Z">
        <w:r w:rsidDel="007179F9">
          <w:delText>from</w:delText>
        </w:r>
      </w:del>
      <w:ins w:id="946" w:author="AnneMarieW" w:date="2017-12-19T09:52:00Z">
        <w:r w:rsidR="007179F9">
          <w:t>in</w:t>
        </w:r>
      </w:ins>
      <w:r>
        <w:t xml:space="preserve"> Listing 15-</w:t>
      </w:r>
      <w:ins w:id="947" w:author="AnneMarieW" w:date="2017-12-21T10:08:00Z">
        <w:r w:rsidR="0018153E">
          <w:t>9</w:t>
        </w:r>
      </w:ins>
      <w:del w:id="948" w:author="AnneMarieW" w:date="2017-12-21T10:08:00Z">
        <w:r w:rsidDel="0018153E">
          <w:delText>11</w:delText>
        </w:r>
      </w:del>
      <w:r>
        <w:t xml:space="preserve"> that calls </w:t>
      </w:r>
      <w:r w:rsidRPr="00452382">
        <w:rPr>
          <w:rStyle w:val="Literal"/>
        </w:rPr>
        <w:t>*</w:t>
      </w:r>
      <w:r>
        <w:t> on the </w:t>
      </w:r>
      <w:r w:rsidRPr="00452382">
        <w:rPr>
          <w:rStyle w:val="Literal"/>
        </w:rPr>
        <w:t>MyBox&lt;T&gt;</w:t>
      </w:r>
      <w:r>
        <w:t> value now</w:t>
      </w:r>
      <w:r w:rsidR="00452382">
        <w:t xml:space="preserve"> </w:t>
      </w:r>
      <w:r>
        <w:t>compiles and the assertions pass!</w:t>
      </w:r>
    </w:p>
    <w:p w14:paraId="2277EB66" w14:textId="77777777" w:rsidR="00957DBC" w:rsidRDefault="00957DBC" w:rsidP="00957DBC">
      <w:pPr>
        <w:pStyle w:val="Body"/>
      </w:pPr>
      <w:r>
        <w:t>Without the </w:t>
      </w:r>
      <w:r w:rsidRPr="00452382">
        <w:rPr>
          <w:rStyle w:val="Literal"/>
        </w:rPr>
        <w:t>Deref</w:t>
      </w:r>
      <w:r>
        <w:t> trait, the compiler can only dereference </w:t>
      </w:r>
      <w:r w:rsidRPr="00452382">
        <w:rPr>
          <w:rStyle w:val="Literal"/>
        </w:rPr>
        <w:t>&amp;</w:t>
      </w:r>
      <w:r>
        <w:t> references.</w:t>
      </w:r>
      <w:r w:rsidR="00452382">
        <w:t xml:space="preserve"> </w:t>
      </w:r>
      <w:r>
        <w:t>The</w:t>
      </w:r>
      <w:del w:id="949" w:author="Carol Nichols" w:date="2018-01-16T14:13:00Z">
        <w:r w:rsidDel="003842A7">
          <w:delText> </w:delText>
        </w:r>
      </w:del>
      <w:ins w:id="950" w:author="Liz Chadwick" w:date="2017-10-25T15:12:00Z">
        <w:r w:rsidR="00C02153" w:rsidRPr="00452382" w:rsidDel="00C02153">
          <w:rPr>
            <w:rStyle w:val="Literal"/>
          </w:rPr>
          <w:t xml:space="preserve"> </w:t>
        </w:r>
      </w:ins>
      <w:del w:id="951" w:author="Liz Chadwick" w:date="2017-10-25T15:12:00Z">
        <w:r w:rsidRPr="00452382" w:rsidDel="00C02153">
          <w:rPr>
            <w:rStyle w:val="Literal"/>
          </w:rPr>
          <w:delText>Deref</w:delText>
        </w:r>
        <w:r w:rsidDel="00C02153">
          <w:delText> trait’s </w:delText>
        </w:r>
      </w:del>
      <w:r w:rsidRPr="00452382">
        <w:rPr>
          <w:rStyle w:val="Literal"/>
        </w:rPr>
        <w:t>deref</w:t>
      </w:r>
      <w:r>
        <w:t> method gives the compiler the ability to take a</w:t>
      </w:r>
      <w:r w:rsidR="00452382">
        <w:t xml:space="preserve"> </w:t>
      </w:r>
      <w:r>
        <w:t>value of any type that implements </w:t>
      </w:r>
      <w:r w:rsidRPr="00452382">
        <w:rPr>
          <w:rStyle w:val="Literal"/>
        </w:rPr>
        <w:t>Deref</w:t>
      </w:r>
      <w:r>
        <w:t> and call the </w:t>
      </w:r>
      <w:r w:rsidRPr="00452382">
        <w:rPr>
          <w:rStyle w:val="Literal"/>
        </w:rPr>
        <w:t>deref</w:t>
      </w:r>
      <w:r>
        <w:t> method</w:t>
      </w:r>
      <w:ins w:id="952" w:author="Liz Chadwick" w:date="2017-10-25T15:18:00Z">
        <w:del w:id="953" w:author="AnneMarieW" w:date="2017-12-19T09:53:00Z">
          <w:r w:rsidR="00087E65" w:rsidDel="00660412">
            <w:delText>,</w:delText>
          </w:r>
        </w:del>
      </w:ins>
      <w:del w:id="954" w:author="AnneMarieW" w:date="2017-12-19T09:53:00Z">
        <w:r w:rsidDel="00660412">
          <w:delText xml:space="preserve"> in order</w:delText>
        </w:r>
      </w:del>
      <w:r w:rsidR="00452382">
        <w:t xml:space="preserve"> </w:t>
      </w:r>
      <w:r>
        <w:t>to get a </w:t>
      </w:r>
      <w:r w:rsidRPr="00452382">
        <w:rPr>
          <w:rStyle w:val="Literal"/>
        </w:rPr>
        <w:t>&amp;</w:t>
      </w:r>
      <w:r>
        <w:t> reference that it knows how to dereference.</w:t>
      </w:r>
    </w:p>
    <w:p w14:paraId="6D8E69C4" w14:textId="77777777" w:rsidR="00957DBC" w:rsidRDefault="00957DBC" w:rsidP="00957DBC">
      <w:pPr>
        <w:pStyle w:val="Body"/>
      </w:pPr>
      <w:r>
        <w:t xml:space="preserve">When we </w:t>
      </w:r>
      <w:del w:id="955" w:author="Liz Chadwick" w:date="2017-10-25T15:18:00Z">
        <w:r w:rsidDel="00087E65">
          <w:delText>typed </w:delText>
        </w:r>
      </w:del>
      <w:ins w:id="956" w:author="Liz Chadwick" w:date="2017-10-25T15:18:00Z">
        <w:r w:rsidR="00087E65">
          <w:t xml:space="preserve">entered </w:t>
        </w:r>
      </w:ins>
      <w:r w:rsidRPr="00452382">
        <w:rPr>
          <w:rStyle w:val="Literal"/>
        </w:rPr>
        <w:t>*y</w:t>
      </w:r>
      <w:r>
        <w:t> in Listing 15-</w:t>
      </w:r>
      <w:ins w:id="957" w:author="AnneMarieW" w:date="2017-12-21T10:08:00Z">
        <w:r w:rsidR="0018153E">
          <w:t>9</w:t>
        </w:r>
      </w:ins>
      <w:del w:id="958" w:author="AnneMarieW" w:date="2017-12-21T10:08:00Z">
        <w:r w:rsidDel="0018153E">
          <w:delText>11</w:delText>
        </w:r>
      </w:del>
      <w:r>
        <w:t xml:space="preserve">, </w:t>
      </w:r>
      <w:ins w:id="959" w:author="Liz Chadwick" w:date="2017-10-25T15:18:00Z">
        <w:r w:rsidR="00087E65">
          <w:t xml:space="preserve">behind the scenes </w:t>
        </w:r>
      </w:ins>
      <w:del w:id="960" w:author="Liz Chadwick" w:date="2017-10-25T15:18:00Z">
        <w:r w:rsidDel="00087E65">
          <w:delText xml:space="preserve">what </w:delText>
        </w:r>
      </w:del>
      <w:r>
        <w:t xml:space="preserve">Rust actually ran </w:t>
      </w:r>
      <w:del w:id="961" w:author="Liz Chadwick" w:date="2017-10-25T15:18:00Z">
        <w:r w:rsidDel="00087E65">
          <w:delText>behind the scenes</w:delText>
        </w:r>
        <w:r w:rsidR="00452382" w:rsidDel="00087E65">
          <w:delText xml:space="preserve"> </w:delText>
        </w:r>
        <w:r w:rsidDel="00087E65">
          <w:delText xml:space="preserve">was </w:delText>
        </w:r>
      </w:del>
      <w:r>
        <w:t>this code:</w:t>
      </w:r>
    </w:p>
    <w:p w14:paraId="0B7C6982" w14:textId="77777777" w:rsidR="00957DBC" w:rsidRPr="00452382" w:rsidRDefault="00957DBC" w:rsidP="00452382">
      <w:pPr>
        <w:pStyle w:val="CodeSingle"/>
      </w:pPr>
      <w:r w:rsidRPr="00452382">
        <w:t>*(y.deref())</w:t>
      </w:r>
    </w:p>
    <w:p w14:paraId="3EE869E2" w14:textId="77777777" w:rsidR="00957DBC" w:rsidRDefault="00957DBC" w:rsidP="00957DBC">
      <w:pPr>
        <w:pStyle w:val="Body"/>
      </w:pPr>
      <w:r>
        <w:t>Rust substitutes the </w:t>
      </w:r>
      <w:r w:rsidRPr="00452382">
        <w:rPr>
          <w:rStyle w:val="Literal"/>
        </w:rPr>
        <w:t>*</w:t>
      </w:r>
      <w:r>
        <w:t> operator with a call to the </w:t>
      </w:r>
      <w:r w:rsidRPr="00452382">
        <w:rPr>
          <w:rStyle w:val="Literal"/>
        </w:rPr>
        <w:t>deref</w:t>
      </w:r>
      <w:r>
        <w:t> method and then a</w:t>
      </w:r>
      <w:r w:rsidR="00452382">
        <w:t xml:space="preserve"> </w:t>
      </w:r>
      <w:r>
        <w:t>plain dereference so</w:t>
      </w:r>
      <w:del w:id="962" w:author="AnneMarieW" w:date="2017-12-19T09:55:00Z">
        <w:r w:rsidDel="009719F3">
          <w:delText xml:space="preserve"> that</w:delText>
        </w:r>
      </w:del>
      <w:r>
        <w:t xml:space="preserve"> </w:t>
      </w:r>
      <w:del w:id="963" w:author="AnneMarieW" w:date="2017-12-19T09:54:00Z">
        <w:r w:rsidDel="00660412">
          <w:delText xml:space="preserve">we </w:delText>
        </w:r>
      </w:del>
      <w:ins w:id="964" w:author="Liz Chadwick" w:date="2017-10-25T15:19:00Z">
        <w:r w:rsidR="00087E65">
          <w:t xml:space="preserve">as </w:t>
        </w:r>
        <w:del w:id="965" w:author="AnneMarieW" w:date="2017-12-19T09:54:00Z">
          <w:r w:rsidR="00087E65" w:rsidDel="00660412">
            <w:delText xml:space="preserve">the </w:delText>
          </w:r>
        </w:del>
        <w:r w:rsidR="00087E65">
          <w:t>programmer</w:t>
        </w:r>
      </w:ins>
      <w:ins w:id="966" w:author="AnneMarieW" w:date="2017-12-19T09:54:00Z">
        <w:r w:rsidR="00660412">
          <w:t>s we</w:t>
        </w:r>
      </w:ins>
      <w:ins w:id="967" w:author="Liz Chadwick" w:date="2017-10-25T15:19:00Z">
        <w:r w:rsidR="00087E65">
          <w:t xml:space="preserve"> </w:t>
        </w:r>
      </w:ins>
      <w:r>
        <w:t xml:space="preserve">don’t have to think about </w:t>
      </w:r>
      <w:del w:id="968" w:author="Liz Chadwick" w:date="2017-10-25T15:19:00Z">
        <w:r w:rsidDel="00087E65">
          <w:delText xml:space="preserve">when </w:delText>
        </w:r>
      </w:del>
      <w:ins w:id="969" w:author="Liz Chadwick" w:date="2017-10-25T15:19:00Z">
        <w:r w:rsidR="00087E65">
          <w:t xml:space="preserve">whether </w:t>
        </w:r>
      </w:ins>
      <w:ins w:id="970" w:author="AnneMarieW" w:date="2017-12-19T09:54:00Z">
        <w:r w:rsidR="00660412">
          <w:t xml:space="preserve">or not </w:t>
        </w:r>
      </w:ins>
      <w:r>
        <w:t xml:space="preserve">we </w:t>
      </w:r>
      <w:del w:id="971" w:author="Liz Chadwick" w:date="2017-10-25T15:19:00Z">
        <w:r w:rsidDel="00087E65">
          <w:delText xml:space="preserve">have </w:delText>
        </w:r>
      </w:del>
      <w:ins w:id="972" w:author="Liz Chadwick" w:date="2017-10-25T15:19:00Z">
        <w:r w:rsidR="00087E65">
          <w:t xml:space="preserve">need </w:t>
        </w:r>
      </w:ins>
      <w:r>
        <w:t>to call the</w:t>
      </w:r>
      <w:r w:rsidR="00452382">
        <w:t xml:space="preserve"> </w:t>
      </w:r>
      <w:r w:rsidRPr="00452382">
        <w:rPr>
          <w:rStyle w:val="Literal"/>
        </w:rPr>
        <w:t>deref</w:t>
      </w:r>
      <w:r>
        <w:t> method</w:t>
      </w:r>
      <w:del w:id="973" w:author="AnneMarieW" w:date="2017-12-19T09:54:00Z">
        <w:r w:rsidDel="00660412">
          <w:delText xml:space="preserve"> or not</w:delText>
        </w:r>
      </w:del>
      <w:r>
        <w:t xml:space="preserve">. This </w:t>
      </w:r>
      <w:ins w:id="974" w:author="AnneMarieW" w:date="2017-12-19T09:54:00Z">
        <w:r w:rsidR="00660412">
          <w:t xml:space="preserve">Rust </w:t>
        </w:r>
      </w:ins>
      <w:r>
        <w:t xml:space="preserve">feature </w:t>
      </w:r>
      <w:del w:id="975" w:author="AnneMarieW" w:date="2017-12-19T09:54:00Z">
        <w:r w:rsidDel="00660412">
          <w:delText xml:space="preserve">of Rust </w:delText>
        </w:r>
      </w:del>
      <w:r>
        <w:t>lets us write code that functions</w:t>
      </w:r>
      <w:r w:rsidR="00452382">
        <w:t xml:space="preserve"> </w:t>
      </w:r>
      <w:r>
        <w:t>identically whether we have a regular reference or a type that implements</w:t>
      </w:r>
      <w:r w:rsidR="00452382">
        <w:t xml:space="preserve"> </w:t>
      </w:r>
      <w:r w:rsidRPr="00452382">
        <w:rPr>
          <w:rStyle w:val="Literal"/>
        </w:rPr>
        <w:t>Deref</w:t>
      </w:r>
      <w:r>
        <w:t>.</w:t>
      </w:r>
    </w:p>
    <w:p w14:paraId="7532CBC7" w14:textId="77777777" w:rsidR="00957DBC" w:rsidRDefault="00957DBC" w:rsidP="00957DBC">
      <w:pPr>
        <w:pStyle w:val="Body"/>
      </w:pPr>
      <w:r>
        <w:t>The reason</w:t>
      </w:r>
      <w:del w:id="976" w:author="AnneMarieW" w:date="2017-12-19T09:56:00Z">
        <w:r w:rsidDel="00AB45B9">
          <w:delText xml:space="preserve"> </w:delText>
        </w:r>
      </w:del>
      <w:ins w:id="977" w:author="Liz Chadwick" w:date="2017-10-25T15:20:00Z">
        <w:del w:id="978" w:author="AnneMarieW" w:date="2017-12-19T09:56:00Z">
          <w:r w:rsidR="00087E65" w:rsidDel="00AB45B9">
            <w:delText>that</w:delText>
          </w:r>
        </w:del>
        <w:r w:rsidR="00087E65">
          <w:t xml:space="preserve"> </w:t>
        </w:r>
      </w:ins>
      <w:r>
        <w:t>the </w:t>
      </w:r>
      <w:r w:rsidRPr="00452382">
        <w:rPr>
          <w:rStyle w:val="Literal"/>
        </w:rPr>
        <w:t>deref</w:t>
      </w:r>
      <w:r>
        <w:t> method returns a reference to a value</w:t>
      </w:r>
      <w:del w:id="979" w:author="AnneMarieW" w:date="2017-12-19T09:56:00Z">
        <w:r w:rsidDel="00AB45B9">
          <w:delText>,</w:delText>
        </w:r>
      </w:del>
      <w:r>
        <w:t xml:space="preserve"> and </w:t>
      </w:r>
      <w:del w:id="980" w:author="Liz Chadwick" w:date="2017-10-25T15:20:00Z">
        <w:r w:rsidDel="00087E65">
          <w:delText xml:space="preserve">why </w:delText>
        </w:r>
      </w:del>
      <w:ins w:id="981" w:author="Liz Chadwick" w:date="2017-10-25T15:20:00Z">
        <w:r w:rsidR="00087E65">
          <w:t xml:space="preserve">that </w:t>
        </w:r>
      </w:ins>
      <w:r>
        <w:t>the plain</w:t>
      </w:r>
      <w:r w:rsidR="00452382">
        <w:t xml:space="preserve"> </w:t>
      </w:r>
      <w:r>
        <w:t>dereference outside the parentheses in </w:t>
      </w:r>
      <w:r w:rsidRPr="00452382">
        <w:rPr>
          <w:rStyle w:val="Literal"/>
        </w:rPr>
        <w:t>*(y.deref())</w:t>
      </w:r>
      <w:r>
        <w:t> is still necessary</w:t>
      </w:r>
      <w:del w:id="982" w:author="AnneMarieW" w:date="2017-12-19T09:56:00Z">
        <w:r w:rsidDel="00AB45B9">
          <w:delText>,</w:delText>
        </w:r>
      </w:del>
      <w:r>
        <w:t xml:space="preserve"> is</w:t>
      </w:r>
      <w:del w:id="983" w:author="AnneMarieW" w:date="2017-12-19T09:56:00Z">
        <w:r w:rsidR="00452382" w:rsidDel="00AB45B9">
          <w:delText xml:space="preserve"> </w:delText>
        </w:r>
        <w:r w:rsidDel="00AB45B9">
          <w:delText>because of</w:delText>
        </w:r>
      </w:del>
      <w:ins w:id="984" w:author="AnneMarieW" w:date="2017-12-19T09:56:00Z">
        <w:r w:rsidR="00AB45B9">
          <w:t xml:space="preserve"> due to</w:t>
        </w:r>
      </w:ins>
      <w:r>
        <w:t xml:space="preserve"> </w:t>
      </w:r>
      <w:ins w:id="985" w:author="Liz Chadwick" w:date="2017-10-25T15:20:00Z">
        <w:r w:rsidR="00087E65">
          <w:t xml:space="preserve">the </w:t>
        </w:r>
      </w:ins>
      <w:r>
        <w:t>ownership</w:t>
      </w:r>
      <w:ins w:id="986" w:author="Liz Chadwick" w:date="2017-10-25T15:20:00Z">
        <w:r w:rsidR="00087E65">
          <w:t xml:space="preserve"> sys</w:t>
        </w:r>
      </w:ins>
      <w:ins w:id="987" w:author="Liz Chadwick" w:date="2017-10-25T15:21:00Z">
        <w:r w:rsidR="00087E65">
          <w:t>t</w:t>
        </w:r>
      </w:ins>
      <w:ins w:id="988" w:author="Liz Chadwick" w:date="2017-10-25T15:20:00Z">
        <w:r w:rsidR="00087E65">
          <w:t>em</w:t>
        </w:r>
      </w:ins>
      <w:r>
        <w:t>. If the </w:t>
      </w:r>
      <w:r w:rsidRPr="00452382">
        <w:rPr>
          <w:rStyle w:val="Literal"/>
        </w:rPr>
        <w:t>deref</w:t>
      </w:r>
      <w:r>
        <w:t> method returned the value directly instead</w:t>
      </w:r>
      <w:r w:rsidR="00452382">
        <w:t xml:space="preserve"> </w:t>
      </w:r>
      <w:r>
        <w:t xml:space="preserve">of a reference to the value, the value would </w:t>
      </w:r>
      <w:r>
        <w:lastRenderedPageBreak/>
        <w:t>be moved out of </w:t>
      </w:r>
      <w:r w:rsidRPr="00452382">
        <w:rPr>
          <w:rStyle w:val="Literal"/>
        </w:rPr>
        <w:t>self</w:t>
      </w:r>
      <w:r>
        <w:t>. We don’t</w:t>
      </w:r>
      <w:r w:rsidR="00452382">
        <w:t xml:space="preserve"> </w:t>
      </w:r>
      <w:r>
        <w:t>want to take ownership of the inner value inside </w:t>
      </w:r>
      <w:r w:rsidRPr="00452382">
        <w:rPr>
          <w:rStyle w:val="Literal"/>
        </w:rPr>
        <w:t>MyBox&lt;T&gt;</w:t>
      </w:r>
      <w:r>
        <w:t> in this case and in</w:t>
      </w:r>
      <w:r w:rsidR="00452382">
        <w:t xml:space="preserve"> </w:t>
      </w:r>
      <w:r>
        <w:t>most cases where we use the dereference operator.</w:t>
      </w:r>
    </w:p>
    <w:p w14:paraId="38C098D7" w14:textId="76C744BF" w:rsidR="00957DBC" w:rsidRDefault="00957DBC" w:rsidP="00957DBC">
      <w:pPr>
        <w:pStyle w:val="Body"/>
      </w:pPr>
      <w:r>
        <w:t xml:space="preserve">Note that </w:t>
      </w:r>
      <w:ins w:id="989" w:author="Liz Chadwick" w:date="2017-10-25T15:21:00Z">
        <w:r w:rsidR="00087E65">
          <w:t xml:space="preserve">the </w:t>
        </w:r>
      </w:ins>
      <w:del w:id="990" w:author="Liz Chadwick" w:date="2017-10-25T15:21:00Z">
        <w:r w:rsidDel="00087E65">
          <w:delText>replacing </w:delText>
        </w:r>
      </w:del>
      <w:r w:rsidRPr="00452382">
        <w:rPr>
          <w:rStyle w:val="Literal"/>
        </w:rPr>
        <w:t>*</w:t>
      </w:r>
      <w:r>
        <w:t> </w:t>
      </w:r>
      <w:ins w:id="991" w:author="Liz Chadwick" w:date="2017-10-25T15:21:00Z">
        <w:r w:rsidR="00087E65">
          <w:t xml:space="preserve">is replaced </w:t>
        </w:r>
      </w:ins>
      <w:r>
        <w:t>with a call to the </w:t>
      </w:r>
      <w:r w:rsidRPr="00452382">
        <w:rPr>
          <w:rStyle w:val="Literal"/>
        </w:rPr>
        <w:t>deref</w:t>
      </w:r>
      <w:r>
        <w:t> method and then a call to</w:t>
      </w:r>
      <w:r w:rsidR="00452382">
        <w:t xml:space="preserve"> </w:t>
      </w:r>
      <w:r w:rsidRPr="00452382">
        <w:rPr>
          <w:rStyle w:val="Literal"/>
        </w:rPr>
        <w:t>*</w:t>
      </w:r>
      <w:r>
        <w:t> </w:t>
      </w:r>
      <w:ins w:id="992" w:author="Liz Chadwick" w:date="2017-10-25T15:21:00Z">
        <w:r w:rsidR="00087E65">
          <w:t>just</w:t>
        </w:r>
        <w:del w:id="993" w:author="Carol Nichols" w:date="2018-01-15T17:34:00Z">
          <w:r w:rsidR="00087E65" w:rsidDel="00EA028D">
            <w:delText xml:space="preserve"> </w:delText>
          </w:r>
        </w:del>
      </w:ins>
      <w:del w:id="994" w:author="Liz Chadwick" w:date="2017-10-25T15:21:00Z">
        <w:r w:rsidDel="00087E65">
          <w:delText>happens</w:delText>
        </w:r>
      </w:del>
      <w:r>
        <w:t xml:space="preserve"> once, each time we type a </w:t>
      </w:r>
      <w:r w:rsidRPr="00452382">
        <w:rPr>
          <w:rStyle w:val="Literal"/>
        </w:rPr>
        <w:t>*</w:t>
      </w:r>
      <w:r>
        <w:t xml:space="preserve"> in our code. </w:t>
      </w:r>
      <w:ins w:id="995" w:author="Carol Nichols" w:date="2018-01-15T17:35:00Z">
        <w:r w:rsidR="00EA028D">
          <w:t xml:space="preserve">Because </w:t>
        </w:r>
      </w:ins>
      <w:del w:id="996" w:author="Carol Nichols" w:date="2018-01-15T17:35:00Z">
        <w:r w:rsidDel="00EA028D">
          <w:delText xml:space="preserve">The </w:delText>
        </w:r>
      </w:del>
      <w:ins w:id="997" w:author="Carol Nichols" w:date="2018-01-15T17:35:00Z">
        <w:r w:rsidR="00EA028D">
          <w:t xml:space="preserve">the </w:t>
        </w:r>
      </w:ins>
      <w:r>
        <w:t>substitution of </w:t>
      </w:r>
      <w:r w:rsidRPr="00452382">
        <w:rPr>
          <w:rStyle w:val="Literal"/>
        </w:rPr>
        <w:t>*</w:t>
      </w:r>
      <w:r w:rsidR="00452382">
        <w:t xml:space="preserve"> </w:t>
      </w:r>
      <w:r>
        <w:t>does not recurse infinitely</w:t>
      </w:r>
      <w:del w:id="998" w:author="Carol Nichols" w:date="2018-01-15T17:35:00Z">
        <w:r w:rsidDel="00EA028D">
          <w:delText xml:space="preserve">. </w:delText>
        </w:r>
        <w:commentRangeStart w:id="999"/>
        <w:r w:rsidDel="00EA028D">
          <w:delText>That</w:delText>
        </w:r>
        <w:commentRangeEnd w:id="999"/>
        <w:r w:rsidR="00AB45B9" w:rsidDel="00EA028D">
          <w:rPr>
            <w:rStyle w:val="CommentReference"/>
          </w:rPr>
          <w:commentReference w:id="999"/>
        </w:r>
        <w:r w:rsidDel="00EA028D">
          <w:delText>’s how</w:delText>
        </w:r>
      </w:del>
      <w:ins w:id="1000" w:author="Carol Nichols" w:date="2018-01-15T17:35:00Z">
        <w:r w:rsidR="00EA028D">
          <w:t>,</w:t>
        </w:r>
      </w:ins>
      <w:r>
        <w:t xml:space="preserve"> we end up with data of type </w:t>
      </w:r>
      <w:r w:rsidRPr="00452382">
        <w:rPr>
          <w:rStyle w:val="Literal"/>
        </w:rPr>
        <w:t>i32</w:t>
      </w:r>
      <w:r>
        <w:t>,</w:t>
      </w:r>
      <w:r w:rsidR="00452382">
        <w:t xml:space="preserve"> </w:t>
      </w:r>
      <w:r>
        <w:t>which matches the </w:t>
      </w:r>
      <w:r w:rsidRPr="00452382">
        <w:rPr>
          <w:rStyle w:val="Literal"/>
        </w:rPr>
        <w:t>5</w:t>
      </w:r>
      <w:r>
        <w:t xml:space="preserve"> in </w:t>
      </w:r>
      <w:del w:id="1001" w:author="AnneMarieW" w:date="2017-12-19T09:59:00Z">
        <w:r w:rsidDel="00AB45B9">
          <w:delText>th</w:delText>
        </w:r>
      </w:del>
      <w:del w:id="1002" w:author="AnneMarieW" w:date="2017-12-19T10:00:00Z">
        <w:r w:rsidDel="00AB45B9">
          <w:delText>e </w:delText>
        </w:r>
      </w:del>
      <w:r w:rsidRPr="00452382">
        <w:rPr>
          <w:rStyle w:val="Literal"/>
        </w:rPr>
        <w:t>assert_eq!</w:t>
      </w:r>
      <w:r>
        <w:t> in Listing 15-</w:t>
      </w:r>
      <w:ins w:id="1003" w:author="AnneMarieW" w:date="2017-12-21T10:08:00Z">
        <w:r w:rsidR="0018153E">
          <w:t>9</w:t>
        </w:r>
      </w:ins>
      <w:del w:id="1004" w:author="AnneMarieW" w:date="2017-12-21T10:08:00Z">
        <w:r w:rsidDel="0018153E">
          <w:delText>11</w:delText>
        </w:r>
      </w:del>
      <w:r>
        <w:t>.</w:t>
      </w:r>
    </w:p>
    <w:p w14:paraId="4FB43A35" w14:textId="77777777" w:rsidR="00957DBC" w:rsidRDefault="00957DBC" w:rsidP="00452382">
      <w:pPr>
        <w:pStyle w:val="HeadB"/>
      </w:pPr>
      <w:bookmarkStart w:id="1005" w:name="implicit-deref-coercions-with-functions-"/>
      <w:bookmarkStart w:id="1006" w:name="_Toc503815273"/>
      <w:bookmarkEnd w:id="1005"/>
      <w:r>
        <w:t>Implicit Deref Coercions with Functions and Methods</w:t>
      </w:r>
      <w:bookmarkEnd w:id="1006"/>
    </w:p>
    <w:p w14:paraId="5029F5BE" w14:textId="40FBFB8D" w:rsidR="00957DBC" w:rsidRDefault="00957DBC" w:rsidP="00496169">
      <w:pPr>
        <w:pStyle w:val="BodyFirst"/>
      </w:pPr>
      <w:r w:rsidRPr="00452382">
        <w:rPr>
          <w:rStyle w:val="EmphasisItalic"/>
        </w:rPr>
        <w:t>Deref coercion</w:t>
      </w:r>
      <w:r>
        <w:t> is a convenience that Rust performs on arguments to functions</w:t>
      </w:r>
      <w:r w:rsidR="00452382">
        <w:t xml:space="preserve"> </w:t>
      </w:r>
      <w:r>
        <w:t>and methods. Deref coercion converts a reference to a type that implements</w:t>
      </w:r>
      <w:r w:rsidR="00452382">
        <w:t xml:space="preserve"> </w:t>
      </w:r>
      <w:r w:rsidRPr="00452382">
        <w:rPr>
          <w:rStyle w:val="Literal"/>
        </w:rPr>
        <w:t>Deref</w:t>
      </w:r>
      <w:r>
        <w:t> into a reference to a type that </w:t>
      </w:r>
      <w:r w:rsidRPr="00452382">
        <w:rPr>
          <w:rStyle w:val="Literal"/>
        </w:rPr>
        <w:t>Deref</w:t>
      </w:r>
      <w:r>
        <w:t> can convert the original type</w:t>
      </w:r>
      <w:r w:rsidR="00452382">
        <w:t xml:space="preserve"> </w:t>
      </w:r>
      <w:r>
        <w:t xml:space="preserve">into. Deref coercion happens automatically when we pass a reference to a </w:t>
      </w:r>
      <w:ins w:id="1007" w:author="AnneMarieW" w:date="2017-12-19T10:34:00Z">
        <w:r w:rsidR="004309B0">
          <w:t xml:space="preserve">particular type’s </w:t>
        </w:r>
      </w:ins>
      <w:r>
        <w:t>value</w:t>
      </w:r>
      <w:del w:id="1008" w:author="AnneMarieW" w:date="2017-12-19T10:34:00Z">
        <w:r w:rsidR="00452382" w:rsidDel="004309B0">
          <w:delText xml:space="preserve"> </w:delText>
        </w:r>
        <w:r w:rsidDel="004309B0">
          <w:delText>of</w:delText>
        </w:r>
      </w:del>
      <w:r>
        <w:t xml:space="preserve"> </w:t>
      </w:r>
      <w:del w:id="1009" w:author="AnneMarieW" w:date="2017-12-19T10:34:00Z">
        <w:r w:rsidDel="004309B0">
          <w:delText xml:space="preserve">a particular type </w:delText>
        </w:r>
      </w:del>
      <w:r>
        <w:t>as an argument to a function or method that doesn’t match</w:t>
      </w:r>
      <w:r w:rsidR="00452382">
        <w:t xml:space="preserve"> </w:t>
      </w:r>
      <w:r>
        <w:t xml:space="preserve">the </w:t>
      </w:r>
      <w:ins w:id="1010" w:author="AnneMarieW" w:date="2017-12-19T10:33:00Z">
        <w:r w:rsidR="004309B0">
          <w:t xml:space="preserve">parameter </w:t>
        </w:r>
      </w:ins>
      <w:r>
        <w:t>type</w:t>
      </w:r>
      <w:del w:id="1011" w:author="AnneMarieW" w:date="2017-12-19T10:33:00Z">
        <w:r w:rsidDel="004309B0">
          <w:delText xml:space="preserve"> of the</w:delText>
        </w:r>
      </w:del>
      <w:r>
        <w:t xml:space="preserve"> </w:t>
      </w:r>
      <w:del w:id="1012" w:author="AnneMarieW" w:date="2017-12-19T10:33:00Z">
        <w:r w:rsidDel="004309B0">
          <w:delText xml:space="preserve">parameter </w:delText>
        </w:r>
      </w:del>
      <w:r>
        <w:t>in the function or method definition</w:t>
      </w:r>
      <w:del w:id="1013" w:author="AnneMarieW" w:date="2017-12-19T10:35:00Z">
        <w:r w:rsidDel="004309B0">
          <w:delText>,</w:delText>
        </w:r>
      </w:del>
      <w:ins w:id="1014" w:author="AnneMarieW" w:date="2017-12-19T10:35:00Z">
        <w:del w:id="1015" w:author="Carol Nichols" w:date="2018-01-15T17:36:00Z">
          <w:r w:rsidR="004309B0" w:rsidDel="004F1033">
            <w:delText>;</w:delText>
          </w:r>
        </w:del>
      </w:ins>
      <w:ins w:id="1016" w:author="Carol Nichols" w:date="2018-01-15T17:36:00Z">
        <w:r w:rsidR="004F1033">
          <w:t>.</w:t>
        </w:r>
      </w:ins>
      <w:del w:id="1017" w:author="AnneMarieW" w:date="2017-12-19T10:35:00Z">
        <w:r w:rsidDel="004309B0">
          <w:delText xml:space="preserve"> and there’s</w:delText>
        </w:r>
      </w:del>
      <w:r>
        <w:t xml:space="preserve"> </w:t>
      </w:r>
      <w:del w:id="1018" w:author="Carol Nichols" w:date="2018-01-15T17:36:00Z">
        <w:r w:rsidDel="004F1033">
          <w:delText>a</w:delText>
        </w:r>
        <w:r w:rsidR="00452382" w:rsidDel="004F1033">
          <w:delText xml:space="preserve"> </w:delText>
        </w:r>
      </w:del>
      <w:ins w:id="1019" w:author="Carol Nichols" w:date="2018-01-15T17:36:00Z">
        <w:r w:rsidR="004F1033">
          <w:t xml:space="preserve">A </w:t>
        </w:r>
      </w:ins>
      <w:r>
        <w:t>sequence of calls to the </w:t>
      </w:r>
      <w:r w:rsidRPr="00452382">
        <w:rPr>
          <w:rStyle w:val="Literal"/>
        </w:rPr>
        <w:t>deref</w:t>
      </w:r>
      <w:r>
        <w:t xml:space="preserve"> method </w:t>
      </w:r>
      <w:del w:id="1020" w:author="AnneMarieW" w:date="2017-12-19T10:35:00Z">
        <w:r w:rsidDel="004309B0">
          <w:delText>that will</w:delText>
        </w:r>
      </w:del>
      <w:del w:id="1021" w:author="AnneMarieW" w:date="2017-12-19T10:36:00Z">
        <w:r w:rsidDel="004309B0">
          <w:delText xml:space="preserve"> </w:delText>
        </w:r>
      </w:del>
      <w:r>
        <w:t>convert</w:t>
      </w:r>
      <w:ins w:id="1022" w:author="AnneMarieW" w:date="2017-12-19T10:36:00Z">
        <w:r w:rsidR="004309B0">
          <w:t>s</w:t>
        </w:r>
      </w:ins>
      <w:r>
        <w:t xml:space="preserve"> the type we provided</w:t>
      </w:r>
      <w:r w:rsidR="00452382">
        <w:t xml:space="preserve"> </w:t>
      </w:r>
      <w:r>
        <w:t>into the type</w:t>
      </w:r>
      <w:del w:id="1023" w:author="AnneMarieW" w:date="2017-12-19T10:35:00Z">
        <w:r w:rsidDel="004309B0">
          <w:delText xml:space="preserve"> that</w:delText>
        </w:r>
      </w:del>
      <w:r>
        <w:t xml:space="preserve"> the parameter needs.</w:t>
      </w:r>
    </w:p>
    <w:p w14:paraId="74C568D7" w14:textId="77777777" w:rsidR="00957DBC" w:rsidRDefault="00957DBC" w:rsidP="00957DBC">
      <w:pPr>
        <w:pStyle w:val="Body"/>
      </w:pPr>
      <w:r>
        <w:t>Deref coercion was added to Rust so that programmers writing function and</w:t>
      </w:r>
      <w:r w:rsidR="00452382">
        <w:t xml:space="preserve"> </w:t>
      </w:r>
      <w:r>
        <w:t>method calls don’t need to add as many explicit references and dereferences</w:t>
      </w:r>
      <w:r w:rsidR="00452382">
        <w:t xml:space="preserve"> </w:t>
      </w:r>
      <w:r>
        <w:t>with </w:t>
      </w:r>
      <w:r w:rsidRPr="00452382">
        <w:rPr>
          <w:rStyle w:val="Literal"/>
        </w:rPr>
        <w:t>&amp;</w:t>
      </w:r>
      <w:r>
        <w:t> and </w:t>
      </w:r>
      <w:r w:rsidRPr="00452382">
        <w:rPr>
          <w:rStyle w:val="Literal"/>
        </w:rPr>
        <w:t>*</w:t>
      </w:r>
      <w:r>
        <w:t>. Th</w:t>
      </w:r>
      <w:del w:id="1024" w:author="AnneMarieW" w:date="2017-12-19T10:38:00Z">
        <w:r w:rsidDel="00D635C6">
          <w:delText>is</w:delText>
        </w:r>
      </w:del>
      <w:ins w:id="1025" w:author="AnneMarieW" w:date="2017-12-19T10:38:00Z">
        <w:r w:rsidR="00D635C6">
          <w:t>e deref coercion</w:t>
        </w:r>
      </w:ins>
      <w:r>
        <w:t xml:space="preserve"> feature also lets us write more code that can work for</w:t>
      </w:r>
      <w:r w:rsidR="00452382">
        <w:t xml:space="preserve"> </w:t>
      </w:r>
      <w:r>
        <w:t>either references or smart pointers.</w:t>
      </w:r>
    </w:p>
    <w:p w14:paraId="5453F2BF" w14:textId="77777777" w:rsidR="00957DBC" w:rsidRDefault="00957DBC" w:rsidP="00957DBC">
      <w:pPr>
        <w:pStyle w:val="Body"/>
      </w:pPr>
      <w:r>
        <w:t xml:space="preserve">To </w:t>
      </w:r>
      <w:del w:id="1026" w:author="AnneMarieW" w:date="2017-12-19T10:38:00Z">
        <w:r w:rsidDel="00276BAA">
          <w:delText xml:space="preserve">illustrate </w:delText>
        </w:r>
      </w:del>
      <w:ins w:id="1027" w:author="AnneMarieW" w:date="2017-12-19T10:38:00Z">
        <w:r w:rsidR="00276BAA">
          <w:t xml:space="preserve">see </w:t>
        </w:r>
      </w:ins>
      <w:r>
        <w:t>deref coercion in action, let’s use the </w:t>
      </w:r>
      <w:r w:rsidRPr="00452382">
        <w:rPr>
          <w:rStyle w:val="Literal"/>
        </w:rPr>
        <w:t>MyBox&lt;T&gt;</w:t>
      </w:r>
      <w:r>
        <w:t> type we</w:t>
      </w:r>
      <w:r w:rsidR="00452382">
        <w:t xml:space="preserve"> </w:t>
      </w:r>
      <w:r>
        <w:t>defined in Listing 15-</w:t>
      </w:r>
      <w:ins w:id="1028" w:author="AnneMarieW" w:date="2017-12-21T10:08:00Z">
        <w:r w:rsidR="0018153E">
          <w:t>8</w:t>
        </w:r>
      </w:ins>
      <w:del w:id="1029" w:author="AnneMarieW" w:date="2017-12-21T10:08:00Z">
        <w:r w:rsidDel="0018153E">
          <w:delText>10</w:delText>
        </w:r>
      </w:del>
      <w:r>
        <w:t xml:space="preserve"> as well as the implementation of </w:t>
      </w:r>
      <w:r w:rsidRPr="00452382">
        <w:rPr>
          <w:rStyle w:val="Literal"/>
        </w:rPr>
        <w:t>Deref</w:t>
      </w:r>
      <w:r>
        <w:t> that we added</w:t>
      </w:r>
      <w:r w:rsidR="00452382">
        <w:t xml:space="preserve"> </w:t>
      </w:r>
      <w:r>
        <w:t>in Listing 15-1</w:t>
      </w:r>
      <w:ins w:id="1030" w:author="AnneMarieW" w:date="2017-12-21T10:08:00Z">
        <w:r w:rsidR="00451271">
          <w:t>0</w:t>
        </w:r>
      </w:ins>
      <w:del w:id="1031" w:author="AnneMarieW" w:date="2017-12-21T10:08:00Z">
        <w:r w:rsidDel="00451271">
          <w:delText>2</w:delText>
        </w:r>
      </w:del>
      <w:r>
        <w:t>. Listing 15-1</w:t>
      </w:r>
      <w:ins w:id="1032" w:author="AnneMarieW" w:date="2017-12-21T10:08:00Z">
        <w:r w:rsidR="00451271">
          <w:t>1</w:t>
        </w:r>
      </w:ins>
      <w:del w:id="1033" w:author="AnneMarieW" w:date="2017-12-21T10:08:00Z">
        <w:r w:rsidDel="00451271">
          <w:delText>3</w:delText>
        </w:r>
      </w:del>
      <w:r>
        <w:t xml:space="preserve"> shows the definition of a function that has a</w:t>
      </w:r>
      <w:r w:rsidR="00452382">
        <w:t xml:space="preserve"> </w:t>
      </w:r>
      <w:r>
        <w:t>string slice parameter:</w:t>
      </w:r>
    </w:p>
    <w:p w14:paraId="33945FEE" w14:textId="77777777" w:rsidR="00957DBC" w:rsidRDefault="00957DBC" w:rsidP="00452382">
      <w:pPr>
        <w:pStyle w:val="ProductionDirective"/>
      </w:pPr>
      <w:del w:id="1034" w:author="janelle" w:date="2017-12-14T13:00:00Z">
        <w:r w:rsidDel="0019543F">
          <w:delText xml:space="preserve">Filename: </w:delText>
        </w:r>
      </w:del>
      <w:r>
        <w:t>src/main.rs</w:t>
      </w:r>
    </w:p>
    <w:p w14:paraId="5E30FF6E" w14:textId="77777777" w:rsidR="00957DBC" w:rsidRPr="00452382" w:rsidRDefault="00957DBC" w:rsidP="00452382">
      <w:pPr>
        <w:pStyle w:val="CodeA"/>
      </w:pPr>
      <w:r w:rsidRPr="00452382">
        <w:t>fn hello(name: &amp;str) {</w:t>
      </w:r>
    </w:p>
    <w:p w14:paraId="18C4143A" w14:textId="77777777" w:rsidR="00957DBC" w:rsidRPr="00452382" w:rsidRDefault="00957DBC" w:rsidP="00452382">
      <w:pPr>
        <w:pStyle w:val="CodeB"/>
      </w:pPr>
      <w:r w:rsidRPr="00452382">
        <w:t xml:space="preserve">    println!("Hello, {}!", name);</w:t>
      </w:r>
    </w:p>
    <w:p w14:paraId="3548B2D0" w14:textId="77777777" w:rsidR="00957DBC" w:rsidRPr="00452382" w:rsidRDefault="00957DBC" w:rsidP="00452382">
      <w:pPr>
        <w:pStyle w:val="CodeC"/>
      </w:pPr>
      <w:r w:rsidRPr="00452382">
        <w:t>}</w:t>
      </w:r>
    </w:p>
    <w:p w14:paraId="4100A2D0" w14:textId="77777777" w:rsidR="00957DBC" w:rsidRDefault="00957DBC" w:rsidP="00496169">
      <w:pPr>
        <w:pStyle w:val="Listing"/>
      </w:pPr>
      <w:r>
        <w:t>Listing 15-1</w:t>
      </w:r>
      <w:ins w:id="1035" w:author="AnneMarieW" w:date="2017-12-21T10:08:00Z">
        <w:r w:rsidR="00451271">
          <w:t>1</w:t>
        </w:r>
      </w:ins>
      <w:del w:id="1036" w:author="AnneMarieW" w:date="2017-12-21T10:08:00Z">
        <w:r w:rsidDel="00451271">
          <w:delText>3</w:delText>
        </w:r>
      </w:del>
      <w:r>
        <w:t>: A </w:t>
      </w:r>
      <w:r w:rsidR="007568D6" w:rsidRPr="007568D6">
        <w:rPr>
          <w:rStyle w:val="LiteralCaption"/>
          <w:rPrChange w:id="1037" w:author="janelle" w:date="2017-12-14T13:01:00Z">
            <w:rPr>
              <w:rStyle w:val="Literal"/>
            </w:rPr>
          </w:rPrChange>
        </w:rPr>
        <w:t>hello</w:t>
      </w:r>
      <w:r>
        <w:t> function that has the parameter </w:t>
      </w:r>
      <w:r w:rsidR="007568D6" w:rsidRPr="007568D6">
        <w:rPr>
          <w:rStyle w:val="LiteralCaption"/>
          <w:rPrChange w:id="1038" w:author="janelle" w:date="2017-12-14T13:01:00Z">
            <w:rPr>
              <w:rStyle w:val="Literal"/>
            </w:rPr>
          </w:rPrChange>
        </w:rPr>
        <w:t>name</w:t>
      </w:r>
      <w:r>
        <w:t> of type </w:t>
      </w:r>
      <w:r w:rsidR="007568D6" w:rsidRPr="007568D6">
        <w:rPr>
          <w:rStyle w:val="LiteralCaption"/>
          <w:rPrChange w:id="1039" w:author="janelle" w:date="2017-12-14T13:01:00Z">
            <w:rPr>
              <w:rStyle w:val="Literal"/>
            </w:rPr>
          </w:rPrChange>
        </w:rPr>
        <w:t>&amp;str</w:t>
      </w:r>
    </w:p>
    <w:p w14:paraId="5072E9D1" w14:textId="77777777" w:rsidR="00957DBC" w:rsidRDefault="00957DBC" w:rsidP="00957DBC">
      <w:pPr>
        <w:pStyle w:val="Body"/>
      </w:pPr>
      <w:r>
        <w:t>We can call the </w:t>
      </w:r>
      <w:r w:rsidRPr="00452382">
        <w:rPr>
          <w:rStyle w:val="Literal"/>
        </w:rPr>
        <w:t>hello</w:t>
      </w:r>
      <w:r>
        <w:t xml:space="preserve"> function with a string slice as an argument, </w:t>
      </w:r>
      <w:del w:id="1040" w:author="AnneMarieW" w:date="2017-12-19T10:38:00Z">
        <w:r w:rsidDel="00276BAA">
          <w:delText>like</w:delText>
        </w:r>
      </w:del>
      <w:ins w:id="1041" w:author="AnneMarieW" w:date="2017-12-19T10:38:00Z">
        <w:r w:rsidR="00276BAA">
          <w:t>such as</w:t>
        </w:r>
      </w:ins>
      <w:r w:rsidR="00452382">
        <w:t xml:space="preserve"> </w:t>
      </w:r>
      <w:r w:rsidRPr="00452382">
        <w:rPr>
          <w:rStyle w:val="Literal"/>
        </w:rPr>
        <w:t>hello("Rust");</w:t>
      </w:r>
      <w:r>
        <w:t xml:space="preserve"> for example. Deref coercion makes it possible </w:t>
      </w:r>
      <w:del w:id="1042" w:author="AnneMarieW" w:date="2017-12-19T10:39:00Z">
        <w:r w:rsidDel="00276BAA">
          <w:delText xml:space="preserve">for us </w:delText>
        </w:r>
      </w:del>
      <w:r>
        <w:t>to call</w:t>
      </w:r>
      <w:r w:rsidR="00452382">
        <w:t xml:space="preserve"> </w:t>
      </w:r>
      <w:r w:rsidRPr="00452382">
        <w:rPr>
          <w:rStyle w:val="Literal"/>
        </w:rPr>
        <w:t>hello</w:t>
      </w:r>
      <w:r>
        <w:t> with a reference to a value of type </w:t>
      </w:r>
      <w:r w:rsidRPr="00452382">
        <w:rPr>
          <w:rStyle w:val="Literal"/>
        </w:rPr>
        <w:t>MyBox&lt;String&gt;</w:t>
      </w:r>
      <w:r>
        <w:t>, as shown in</w:t>
      </w:r>
      <w:r w:rsidR="00452382">
        <w:t xml:space="preserve"> </w:t>
      </w:r>
      <w:r>
        <w:t>Listing 15-1</w:t>
      </w:r>
      <w:ins w:id="1043" w:author="AnneMarieW" w:date="2017-12-21T10:09:00Z">
        <w:r w:rsidR="00BD59D8">
          <w:t>2</w:t>
        </w:r>
      </w:ins>
      <w:del w:id="1044" w:author="AnneMarieW" w:date="2017-12-21T10:09:00Z">
        <w:r w:rsidDel="00BD59D8">
          <w:delText>4</w:delText>
        </w:r>
      </w:del>
      <w:r>
        <w:t>:</w:t>
      </w:r>
    </w:p>
    <w:p w14:paraId="6380D21D" w14:textId="77777777" w:rsidR="00957DBC" w:rsidRDefault="00957DBC" w:rsidP="00452382">
      <w:pPr>
        <w:pStyle w:val="ProductionDirective"/>
      </w:pPr>
      <w:del w:id="1045" w:author="janelle" w:date="2017-12-14T13:00:00Z">
        <w:r w:rsidDel="0019543F">
          <w:delText xml:space="preserve">Filename: </w:delText>
        </w:r>
      </w:del>
      <w:r>
        <w:t>src/main.rs</w:t>
      </w:r>
    </w:p>
    <w:p w14:paraId="60097E8C" w14:textId="4DC3F8E7" w:rsidR="00957DBC" w:rsidRPr="00452382" w:rsidDel="004126A8" w:rsidRDefault="00957DBC">
      <w:pPr>
        <w:pStyle w:val="CodeA"/>
        <w:rPr>
          <w:del w:id="1046" w:author="Carol Nichols" w:date="2018-01-14T16:49:00Z"/>
        </w:rPr>
      </w:pPr>
      <w:del w:id="1047" w:author="Carol Nichols" w:date="2018-01-14T16:49:00Z">
        <w:r w:rsidRPr="00452382" w:rsidDel="004126A8">
          <w:delText># use std::ops::Deref;</w:delText>
        </w:r>
      </w:del>
    </w:p>
    <w:p w14:paraId="67489CCB" w14:textId="723083FE" w:rsidR="00957DBC" w:rsidRPr="00452382" w:rsidDel="004126A8" w:rsidRDefault="00957DBC">
      <w:pPr>
        <w:pStyle w:val="CodeA"/>
        <w:rPr>
          <w:del w:id="1048" w:author="Carol Nichols" w:date="2018-01-14T16:49:00Z"/>
        </w:rPr>
        <w:pPrChange w:id="1049" w:author="Carol Nichols" w:date="2018-01-14T16:49:00Z">
          <w:pPr>
            <w:pStyle w:val="CodeB"/>
          </w:pPr>
        </w:pPrChange>
      </w:pPr>
      <w:del w:id="1050" w:author="Carol Nichols" w:date="2018-01-14T16:49:00Z">
        <w:r w:rsidRPr="00452382" w:rsidDel="004126A8">
          <w:delText>#</w:delText>
        </w:r>
      </w:del>
    </w:p>
    <w:p w14:paraId="67B41313" w14:textId="4A448B74" w:rsidR="00957DBC" w:rsidRPr="00452382" w:rsidDel="004126A8" w:rsidRDefault="00957DBC">
      <w:pPr>
        <w:pStyle w:val="CodeA"/>
        <w:rPr>
          <w:del w:id="1051" w:author="Carol Nichols" w:date="2018-01-14T16:49:00Z"/>
        </w:rPr>
        <w:pPrChange w:id="1052" w:author="Carol Nichols" w:date="2018-01-14T16:49:00Z">
          <w:pPr>
            <w:pStyle w:val="CodeB"/>
          </w:pPr>
        </w:pPrChange>
      </w:pPr>
      <w:del w:id="1053" w:author="Carol Nichols" w:date="2018-01-14T16:49:00Z">
        <w:r w:rsidRPr="00452382" w:rsidDel="004126A8">
          <w:delText># struct MyBox&lt;T&gt;(T);</w:delText>
        </w:r>
      </w:del>
    </w:p>
    <w:p w14:paraId="024CBF5C" w14:textId="42A6B56F" w:rsidR="00957DBC" w:rsidRPr="00452382" w:rsidDel="004126A8" w:rsidRDefault="00957DBC">
      <w:pPr>
        <w:pStyle w:val="CodeA"/>
        <w:rPr>
          <w:del w:id="1054" w:author="Carol Nichols" w:date="2018-01-14T16:49:00Z"/>
        </w:rPr>
        <w:pPrChange w:id="1055" w:author="Carol Nichols" w:date="2018-01-14T16:49:00Z">
          <w:pPr>
            <w:pStyle w:val="CodeB"/>
          </w:pPr>
        </w:pPrChange>
      </w:pPr>
      <w:del w:id="1056" w:author="Carol Nichols" w:date="2018-01-14T16:49:00Z">
        <w:r w:rsidRPr="00452382" w:rsidDel="004126A8">
          <w:delText>#</w:delText>
        </w:r>
      </w:del>
    </w:p>
    <w:p w14:paraId="5555DEC6" w14:textId="108B4A6E" w:rsidR="00957DBC" w:rsidRPr="00452382" w:rsidDel="004126A8" w:rsidRDefault="00957DBC">
      <w:pPr>
        <w:pStyle w:val="CodeA"/>
        <w:rPr>
          <w:del w:id="1057" w:author="Carol Nichols" w:date="2018-01-14T16:49:00Z"/>
        </w:rPr>
        <w:pPrChange w:id="1058" w:author="Carol Nichols" w:date="2018-01-14T16:49:00Z">
          <w:pPr>
            <w:pStyle w:val="CodeB"/>
          </w:pPr>
        </w:pPrChange>
      </w:pPr>
      <w:del w:id="1059" w:author="Carol Nichols" w:date="2018-01-14T16:49:00Z">
        <w:r w:rsidRPr="00452382" w:rsidDel="004126A8">
          <w:delText># impl&lt;T&gt; MyBox&lt;T&gt; {</w:delText>
        </w:r>
      </w:del>
    </w:p>
    <w:p w14:paraId="5A502E2B" w14:textId="4AB30F0A" w:rsidR="00957DBC" w:rsidRPr="00452382" w:rsidDel="004126A8" w:rsidRDefault="00957DBC">
      <w:pPr>
        <w:pStyle w:val="CodeA"/>
        <w:rPr>
          <w:del w:id="1060" w:author="Carol Nichols" w:date="2018-01-14T16:49:00Z"/>
        </w:rPr>
        <w:pPrChange w:id="1061" w:author="Carol Nichols" w:date="2018-01-14T16:49:00Z">
          <w:pPr>
            <w:pStyle w:val="CodeB"/>
          </w:pPr>
        </w:pPrChange>
      </w:pPr>
      <w:del w:id="1062" w:author="Carol Nichols" w:date="2018-01-14T16:49:00Z">
        <w:r w:rsidRPr="00452382" w:rsidDel="004126A8">
          <w:delText>#     fn new(x: T) -&gt; MyBox&lt;T&gt; {</w:delText>
        </w:r>
      </w:del>
    </w:p>
    <w:p w14:paraId="5108091A" w14:textId="5254CB7F" w:rsidR="00957DBC" w:rsidRPr="00452382" w:rsidDel="004126A8" w:rsidRDefault="00957DBC">
      <w:pPr>
        <w:pStyle w:val="CodeA"/>
        <w:rPr>
          <w:del w:id="1063" w:author="Carol Nichols" w:date="2018-01-14T16:49:00Z"/>
        </w:rPr>
        <w:pPrChange w:id="1064" w:author="Carol Nichols" w:date="2018-01-14T16:49:00Z">
          <w:pPr>
            <w:pStyle w:val="CodeB"/>
          </w:pPr>
        </w:pPrChange>
      </w:pPr>
      <w:del w:id="1065" w:author="Carol Nichols" w:date="2018-01-14T16:49:00Z">
        <w:r w:rsidRPr="00452382" w:rsidDel="004126A8">
          <w:delText>#         MyBox(x)</w:delText>
        </w:r>
      </w:del>
    </w:p>
    <w:p w14:paraId="3C521059" w14:textId="1A0FB150" w:rsidR="00957DBC" w:rsidRPr="00452382" w:rsidDel="004126A8" w:rsidRDefault="00957DBC">
      <w:pPr>
        <w:pStyle w:val="CodeA"/>
        <w:rPr>
          <w:del w:id="1066" w:author="Carol Nichols" w:date="2018-01-14T16:49:00Z"/>
        </w:rPr>
        <w:pPrChange w:id="1067" w:author="Carol Nichols" w:date="2018-01-14T16:49:00Z">
          <w:pPr>
            <w:pStyle w:val="CodeB"/>
          </w:pPr>
        </w:pPrChange>
      </w:pPr>
      <w:del w:id="1068" w:author="Carol Nichols" w:date="2018-01-14T16:49:00Z">
        <w:r w:rsidRPr="00452382" w:rsidDel="004126A8">
          <w:delText>#     }</w:delText>
        </w:r>
      </w:del>
    </w:p>
    <w:p w14:paraId="334A015F" w14:textId="67120C4C" w:rsidR="00957DBC" w:rsidRPr="00452382" w:rsidDel="004126A8" w:rsidRDefault="00957DBC">
      <w:pPr>
        <w:pStyle w:val="CodeA"/>
        <w:rPr>
          <w:del w:id="1069" w:author="Carol Nichols" w:date="2018-01-14T16:49:00Z"/>
        </w:rPr>
        <w:pPrChange w:id="1070" w:author="Carol Nichols" w:date="2018-01-14T16:49:00Z">
          <w:pPr>
            <w:pStyle w:val="CodeB"/>
          </w:pPr>
        </w:pPrChange>
      </w:pPr>
      <w:del w:id="1071" w:author="Carol Nichols" w:date="2018-01-14T16:49:00Z">
        <w:r w:rsidRPr="00452382" w:rsidDel="004126A8">
          <w:delText># }</w:delText>
        </w:r>
      </w:del>
    </w:p>
    <w:p w14:paraId="39236796" w14:textId="3A6EAF54" w:rsidR="00957DBC" w:rsidRPr="00452382" w:rsidDel="004126A8" w:rsidRDefault="00957DBC">
      <w:pPr>
        <w:pStyle w:val="CodeA"/>
        <w:rPr>
          <w:del w:id="1072" w:author="Carol Nichols" w:date="2018-01-14T16:49:00Z"/>
        </w:rPr>
        <w:pPrChange w:id="1073" w:author="Carol Nichols" w:date="2018-01-14T16:49:00Z">
          <w:pPr>
            <w:pStyle w:val="CodeB"/>
          </w:pPr>
        </w:pPrChange>
      </w:pPr>
      <w:del w:id="1074" w:author="Carol Nichols" w:date="2018-01-14T16:49:00Z">
        <w:r w:rsidRPr="00452382" w:rsidDel="004126A8">
          <w:delText>#</w:delText>
        </w:r>
      </w:del>
    </w:p>
    <w:p w14:paraId="1E49C9AC" w14:textId="4348FCB0" w:rsidR="00957DBC" w:rsidRPr="00452382" w:rsidDel="004126A8" w:rsidRDefault="00957DBC">
      <w:pPr>
        <w:pStyle w:val="CodeA"/>
        <w:rPr>
          <w:del w:id="1075" w:author="Carol Nichols" w:date="2018-01-14T16:49:00Z"/>
        </w:rPr>
        <w:pPrChange w:id="1076" w:author="Carol Nichols" w:date="2018-01-14T16:49:00Z">
          <w:pPr>
            <w:pStyle w:val="CodeB"/>
          </w:pPr>
        </w:pPrChange>
      </w:pPr>
      <w:del w:id="1077" w:author="Carol Nichols" w:date="2018-01-14T16:49:00Z">
        <w:r w:rsidRPr="00452382" w:rsidDel="004126A8">
          <w:delText># impl&lt;T&gt; Deref for MyBox&lt;T&gt; {</w:delText>
        </w:r>
      </w:del>
    </w:p>
    <w:p w14:paraId="0FCA9FB5" w14:textId="6212B73D" w:rsidR="00957DBC" w:rsidRPr="00452382" w:rsidDel="004126A8" w:rsidRDefault="00957DBC">
      <w:pPr>
        <w:pStyle w:val="CodeA"/>
        <w:rPr>
          <w:del w:id="1078" w:author="Carol Nichols" w:date="2018-01-14T16:49:00Z"/>
        </w:rPr>
        <w:pPrChange w:id="1079" w:author="Carol Nichols" w:date="2018-01-14T16:49:00Z">
          <w:pPr>
            <w:pStyle w:val="CodeB"/>
          </w:pPr>
        </w:pPrChange>
      </w:pPr>
      <w:del w:id="1080" w:author="Carol Nichols" w:date="2018-01-14T16:49:00Z">
        <w:r w:rsidRPr="00452382" w:rsidDel="004126A8">
          <w:delText>#     type Target = T;</w:delText>
        </w:r>
      </w:del>
    </w:p>
    <w:p w14:paraId="6B5D9C85" w14:textId="030C8E0F" w:rsidR="00957DBC" w:rsidRPr="00452382" w:rsidDel="004126A8" w:rsidRDefault="00957DBC">
      <w:pPr>
        <w:pStyle w:val="CodeA"/>
        <w:rPr>
          <w:del w:id="1081" w:author="Carol Nichols" w:date="2018-01-14T16:49:00Z"/>
        </w:rPr>
        <w:pPrChange w:id="1082" w:author="Carol Nichols" w:date="2018-01-14T16:49:00Z">
          <w:pPr>
            <w:pStyle w:val="CodeB"/>
          </w:pPr>
        </w:pPrChange>
      </w:pPr>
      <w:del w:id="1083" w:author="Carol Nichols" w:date="2018-01-14T16:49:00Z">
        <w:r w:rsidRPr="00452382" w:rsidDel="004126A8">
          <w:delText>#</w:delText>
        </w:r>
      </w:del>
    </w:p>
    <w:p w14:paraId="014A9C3F" w14:textId="13B28256" w:rsidR="00957DBC" w:rsidRPr="00452382" w:rsidDel="004126A8" w:rsidRDefault="00957DBC">
      <w:pPr>
        <w:pStyle w:val="CodeA"/>
        <w:rPr>
          <w:del w:id="1084" w:author="Carol Nichols" w:date="2018-01-14T16:49:00Z"/>
        </w:rPr>
        <w:pPrChange w:id="1085" w:author="Carol Nichols" w:date="2018-01-14T16:49:00Z">
          <w:pPr>
            <w:pStyle w:val="CodeB"/>
          </w:pPr>
        </w:pPrChange>
      </w:pPr>
      <w:del w:id="1086" w:author="Carol Nichols" w:date="2018-01-14T16:49:00Z">
        <w:r w:rsidRPr="00452382" w:rsidDel="004126A8">
          <w:delText>#     fn deref(&amp;self) -&gt; &amp;T {</w:delText>
        </w:r>
      </w:del>
    </w:p>
    <w:p w14:paraId="2658CF2A" w14:textId="7DB7B894" w:rsidR="00957DBC" w:rsidRPr="00452382" w:rsidDel="004126A8" w:rsidRDefault="00957DBC">
      <w:pPr>
        <w:pStyle w:val="CodeA"/>
        <w:rPr>
          <w:del w:id="1087" w:author="Carol Nichols" w:date="2018-01-14T16:49:00Z"/>
        </w:rPr>
        <w:pPrChange w:id="1088" w:author="Carol Nichols" w:date="2018-01-14T16:49:00Z">
          <w:pPr>
            <w:pStyle w:val="CodeB"/>
          </w:pPr>
        </w:pPrChange>
      </w:pPr>
      <w:del w:id="1089" w:author="Carol Nichols" w:date="2018-01-14T16:49:00Z">
        <w:r w:rsidRPr="00452382" w:rsidDel="004126A8">
          <w:delText>#         &amp;self.0</w:delText>
        </w:r>
      </w:del>
    </w:p>
    <w:p w14:paraId="38105387" w14:textId="0C30F6B0" w:rsidR="00957DBC" w:rsidRPr="00452382" w:rsidDel="004126A8" w:rsidRDefault="00957DBC">
      <w:pPr>
        <w:pStyle w:val="CodeA"/>
        <w:rPr>
          <w:del w:id="1090" w:author="Carol Nichols" w:date="2018-01-14T16:49:00Z"/>
        </w:rPr>
        <w:pPrChange w:id="1091" w:author="Carol Nichols" w:date="2018-01-14T16:49:00Z">
          <w:pPr>
            <w:pStyle w:val="CodeB"/>
          </w:pPr>
        </w:pPrChange>
      </w:pPr>
      <w:del w:id="1092" w:author="Carol Nichols" w:date="2018-01-14T16:49:00Z">
        <w:r w:rsidRPr="00452382" w:rsidDel="004126A8">
          <w:delText>#     }</w:delText>
        </w:r>
      </w:del>
    </w:p>
    <w:p w14:paraId="65613C24" w14:textId="4D746739" w:rsidR="00957DBC" w:rsidRPr="00452382" w:rsidDel="004126A8" w:rsidRDefault="00957DBC">
      <w:pPr>
        <w:pStyle w:val="CodeA"/>
        <w:rPr>
          <w:del w:id="1093" w:author="Carol Nichols" w:date="2018-01-14T16:49:00Z"/>
        </w:rPr>
        <w:pPrChange w:id="1094" w:author="Carol Nichols" w:date="2018-01-14T16:49:00Z">
          <w:pPr>
            <w:pStyle w:val="CodeB"/>
          </w:pPr>
        </w:pPrChange>
      </w:pPr>
      <w:del w:id="1095" w:author="Carol Nichols" w:date="2018-01-14T16:49:00Z">
        <w:r w:rsidRPr="00452382" w:rsidDel="004126A8">
          <w:delText># }</w:delText>
        </w:r>
      </w:del>
    </w:p>
    <w:p w14:paraId="5E4D2E5B" w14:textId="05A8D2C6" w:rsidR="00957DBC" w:rsidRPr="00452382" w:rsidDel="004126A8" w:rsidRDefault="00957DBC">
      <w:pPr>
        <w:pStyle w:val="CodeA"/>
        <w:rPr>
          <w:del w:id="1096" w:author="Carol Nichols" w:date="2018-01-14T16:49:00Z"/>
        </w:rPr>
        <w:pPrChange w:id="1097" w:author="Carol Nichols" w:date="2018-01-14T16:49:00Z">
          <w:pPr>
            <w:pStyle w:val="CodeB"/>
          </w:pPr>
        </w:pPrChange>
      </w:pPr>
      <w:del w:id="1098" w:author="Carol Nichols" w:date="2018-01-14T16:49:00Z">
        <w:r w:rsidRPr="00452382" w:rsidDel="004126A8">
          <w:delText>#</w:delText>
        </w:r>
      </w:del>
    </w:p>
    <w:p w14:paraId="51F84DDF" w14:textId="38AA99F9" w:rsidR="00957DBC" w:rsidRPr="00452382" w:rsidDel="004126A8" w:rsidRDefault="00957DBC">
      <w:pPr>
        <w:pStyle w:val="CodeA"/>
        <w:rPr>
          <w:del w:id="1099" w:author="Carol Nichols" w:date="2018-01-14T16:49:00Z"/>
        </w:rPr>
        <w:pPrChange w:id="1100" w:author="Carol Nichols" w:date="2018-01-14T16:49:00Z">
          <w:pPr>
            <w:pStyle w:val="CodeB"/>
          </w:pPr>
        </w:pPrChange>
      </w:pPr>
      <w:del w:id="1101" w:author="Carol Nichols" w:date="2018-01-14T16:49:00Z">
        <w:r w:rsidRPr="00452382" w:rsidDel="004126A8">
          <w:delText># fn hello(name: &amp;str) {</w:delText>
        </w:r>
      </w:del>
    </w:p>
    <w:p w14:paraId="3DD044AB" w14:textId="03E1A719" w:rsidR="00957DBC" w:rsidRPr="00452382" w:rsidDel="004126A8" w:rsidRDefault="00957DBC">
      <w:pPr>
        <w:pStyle w:val="CodeA"/>
        <w:rPr>
          <w:del w:id="1102" w:author="Carol Nichols" w:date="2018-01-14T16:49:00Z"/>
        </w:rPr>
        <w:pPrChange w:id="1103" w:author="Carol Nichols" w:date="2018-01-14T16:49:00Z">
          <w:pPr>
            <w:pStyle w:val="CodeB"/>
          </w:pPr>
        </w:pPrChange>
      </w:pPr>
      <w:del w:id="1104" w:author="Carol Nichols" w:date="2018-01-14T16:49:00Z">
        <w:r w:rsidRPr="00452382" w:rsidDel="004126A8">
          <w:delText>#     println!("Hello, {}!", name);</w:delText>
        </w:r>
      </w:del>
    </w:p>
    <w:p w14:paraId="79E73A18" w14:textId="02D4220F" w:rsidR="00957DBC" w:rsidRPr="00452382" w:rsidDel="004126A8" w:rsidRDefault="00957DBC">
      <w:pPr>
        <w:pStyle w:val="CodeA"/>
        <w:rPr>
          <w:del w:id="1105" w:author="Carol Nichols" w:date="2018-01-14T16:49:00Z"/>
        </w:rPr>
        <w:pPrChange w:id="1106" w:author="Carol Nichols" w:date="2018-01-14T16:49:00Z">
          <w:pPr>
            <w:pStyle w:val="CodeB"/>
          </w:pPr>
        </w:pPrChange>
      </w:pPr>
      <w:del w:id="1107" w:author="Carol Nichols" w:date="2018-01-14T16:49:00Z">
        <w:r w:rsidRPr="00452382" w:rsidDel="004126A8">
          <w:delText># }</w:delText>
        </w:r>
      </w:del>
    </w:p>
    <w:p w14:paraId="36ACB317" w14:textId="1F2B40DD" w:rsidR="00957DBC" w:rsidRPr="00452382" w:rsidDel="004126A8" w:rsidRDefault="00957DBC">
      <w:pPr>
        <w:pStyle w:val="CodeA"/>
        <w:rPr>
          <w:del w:id="1108" w:author="Carol Nichols" w:date="2018-01-14T16:49:00Z"/>
        </w:rPr>
        <w:pPrChange w:id="1109" w:author="Carol Nichols" w:date="2018-01-14T16:49:00Z">
          <w:pPr>
            <w:pStyle w:val="CodeB"/>
          </w:pPr>
        </w:pPrChange>
      </w:pPr>
      <w:del w:id="1110" w:author="Carol Nichols" w:date="2018-01-14T16:49:00Z">
        <w:r w:rsidRPr="00452382" w:rsidDel="004126A8">
          <w:delText>#</w:delText>
        </w:r>
      </w:del>
    </w:p>
    <w:p w14:paraId="1A5F4350" w14:textId="77777777" w:rsidR="00957DBC" w:rsidRPr="00452382" w:rsidRDefault="00957DBC">
      <w:pPr>
        <w:pStyle w:val="CodeA"/>
        <w:pPrChange w:id="1111" w:author="Carol Nichols" w:date="2018-01-14T16:49:00Z">
          <w:pPr>
            <w:pStyle w:val="CodeB"/>
          </w:pPr>
        </w:pPrChange>
      </w:pPr>
      <w:r w:rsidRPr="00452382">
        <w:t>fn main() {</w:t>
      </w:r>
    </w:p>
    <w:p w14:paraId="53A61241" w14:textId="77777777" w:rsidR="00957DBC" w:rsidRPr="00452382" w:rsidRDefault="00957DBC" w:rsidP="00452382">
      <w:pPr>
        <w:pStyle w:val="CodeB"/>
      </w:pPr>
      <w:r w:rsidRPr="00452382">
        <w:t xml:space="preserve">    let m = MyBox::new(String::from("Rust"));</w:t>
      </w:r>
    </w:p>
    <w:p w14:paraId="25171850" w14:textId="77777777" w:rsidR="00957DBC" w:rsidRPr="00452382" w:rsidRDefault="00957DBC" w:rsidP="00452382">
      <w:pPr>
        <w:pStyle w:val="CodeB"/>
      </w:pPr>
      <w:r w:rsidRPr="00452382">
        <w:t xml:space="preserve">    hello(&amp;m);</w:t>
      </w:r>
    </w:p>
    <w:p w14:paraId="020C8098" w14:textId="77777777" w:rsidR="00957DBC" w:rsidRPr="00452382" w:rsidRDefault="00957DBC" w:rsidP="00452382">
      <w:pPr>
        <w:pStyle w:val="CodeC"/>
      </w:pPr>
      <w:r w:rsidRPr="00452382">
        <w:lastRenderedPageBreak/>
        <w:t>}</w:t>
      </w:r>
    </w:p>
    <w:p w14:paraId="34ADFE4B" w14:textId="77777777" w:rsidR="00957DBC" w:rsidRDefault="00957DBC" w:rsidP="00452382">
      <w:pPr>
        <w:pStyle w:val="Listing"/>
      </w:pPr>
      <w:r>
        <w:t>Listing 15-1</w:t>
      </w:r>
      <w:ins w:id="1112" w:author="AnneMarieW" w:date="2017-12-21T10:09:00Z">
        <w:r w:rsidR="00BD59D8">
          <w:t>2</w:t>
        </w:r>
      </w:ins>
      <w:del w:id="1113" w:author="AnneMarieW" w:date="2017-12-21T10:09:00Z">
        <w:r w:rsidDel="00BD59D8">
          <w:delText>4</w:delText>
        </w:r>
      </w:del>
      <w:r>
        <w:t>: Calling </w:t>
      </w:r>
      <w:r w:rsidR="007568D6" w:rsidRPr="007568D6">
        <w:rPr>
          <w:rStyle w:val="LiteralCaption"/>
          <w:rPrChange w:id="1114" w:author="janelle" w:date="2017-12-14T13:01:00Z">
            <w:rPr>
              <w:rStyle w:val="Literal"/>
            </w:rPr>
          </w:rPrChange>
        </w:rPr>
        <w:t>hello</w:t>
      </w:r>
      <w:r>
        <w:t> with a reference to a </w:t>
      </w:r>
      <w:r w:rsidR="007568D6" w:rsidRPr="007568D6">
        <w:rPr>
          <w:rStyle w:val="LiteralCaption"/>
          <w:rPrChange w:id="1115" w:author="janelle" w:date="2017-12-14T13:01:00Z">
            <w:rPr>
              <w:rStyle w:val="Literal"/>
            </w:rPr>
          </w:rPrChange>
        </w:rPr>
        <w:t>MyBox&lt;String&gt;</w:t>
      </w:r>
      <w:ins w:id="1116" w:author="AnneMarieW" w:date="2017-12-19T10:40:00Z">
        <w:r w:rsidR="00276BAA">
          <w:rPr>
            <w:rStyle w:val="LiteralCaption"/>
          </w:rPr>
          <w:t xml:space="preserve"> </w:t>
        </w:r>
        <w:r w:rsidR="007568D6" w:rsidRPr="007568D6">
          <w:rPr>
            <w:rPrChange w:id="1117" w:author="AnneMarieW" w:date="2017-12-19T10:40:00Z">
              <w:rPr>
                <w:rStyle w:val="LiteralCaption"/>
              </w:rPr>
            </w:rPrChange>
          </w:rPr>
          <w:t>value</w:t>
        </w:r>
      </w:ins>
      <w:r>
        <w:t>, which</w:t>
      </w:r>
      <w:r w:rsidR="00452382">
        <w:t xml:space="preserve"> </w:t>
      </w:r>
      <w:r>
        <w:t>works because of deref coercion</w:t>
      </w:r>
    </w:p>
    <w:p w14:paraId="12014A22" w14:textId="77777777" w:rsidR="00957DBC" w:rsidRDefault="00957DBC" w:rsidP="00957DBC">
      <w:pPr>
        <w:pStyle w:val="Body"/>
      </w:pPr>
      <w:r>
        <w:t>Here we’re calling the </w:t>
      </w:r>
      <w:r w:rsidRPr="00452382">
        <w:rPr>
          <w:rStyle w:val="Literal"/>
        </w:rPr>
        <w:t>hello</w:t>
      </w:r>
      <w:r>
        <w:t> function with the argument </w:t>
      </w:r>
      <w:r w:rsidRPr="00452382">
        <w:rPr>
          <w:rStyle w:val="Literal"/>
        </w:rPr>
        <w:t>&amp;m</w:t>
      </w:r>
      <w:r>
        <w:t>, which is a</w:t>
      </w:r>
      <w:r w:rsidR="00452382">
        <w:t xml:space="preserve"> </w:t>
      </w:r>
      <w:r>
        <w:t>reference to a </w:t>
      </w:r>
      <w:r w:rsidRPr="00452382">
        <w:rPr>
          <w:rStyle w:val="Literal"/>
        </w:rPr>
        <w:t>MyBox&lt;String&gt;</w:t>
      </w:r>
      <w:r>
        <w:t> value. Because we implemented the </w:t>
      </w:r>
      <w:r w:rsidRPr="00452382">
        <w:rPr>
          <w:rStyle w:val="Literal"/>
        </w:rPr>
        <w:t>Deref</w:t>
      </w:r>
      <w:r>
        <w:t> trait</w:t>
      </w:r>
      <w:r w:rsidR="00452382">
        <w:t xml:space="preserve"> </w:t>
      </w:r>
      <w:r>
        <w:t>on </w:t>
      </w:r>
      <w:r w:rsidRPr="00452382">
        <w:rPr>
          <w:rStyle w:val="Literal"/>
        </w:rPr>
        <w:t>MyBox&lt;T&gt;</w:t>
      </w:r>
      <w:r>
        <w:t> in Listing 15-1</w:t>
      </w:r>
      <w:ins w:id="1118" w:author="AnneMarieW" w:date="2017-12-21T10:09:00Z">
        <w:r w:rsidR="00B2725D">
          <w:t>0</w:t>
        </w:r>
      </w:ins>
      <w:del w:id="1119" w:author="AnneMarieW" w:date="2017-12-21T10:09:00Z">
        <w:r w:rsidDel="00B2725D">
          <w:delText>2</w:delText>
        </w:r>
      </w:del>
      <w:r>
        <w:t>, Rust can turn </w:t>
      </w:r>
      <w:r w:rsidRPr="00452382">
        <w:rPr>
          <w:rStyle w:val="Literal"/>
        </w:rPr>
        <w:t>&amp;MyBox&lt;String&gt;</w:t>
      </w:r>
      <w:r>
        <w:t> into </w:t>
      </w:r>
      <w:r w:rsidRPr="00452382">
        <w:rPr>
          <w:rStyle w:val="Literal"/>
        </w:rPr>
        <w:t>&amp;String</w:t>
      </w:r>
      <w:r w:rsidR="00452382">
        <w:t xml:space="preserve"> </w:t>
      </w:r>
      <w:r>
        <w:t>by calling </w:t>
      </w:r>
      <w:r w:rsidRPr="00452382">
        <w:rPr>
          <w:rStyle w:val="Literal"/>
        </w:rPr>
        <w:t>deref</w:t>
      </w:r>
      <w:r>
        <w:t>. The standard library provides an implementation of </w:t>
      </w:r>
      <w:r w:rsidRPr="00452382">
        <w:rPr>
          <w:rStyle w:val="Literal"/>
        </w:rPr>
        <w:t>Deref</w:t>
      </w:r>
      <w:r w:rsidR="00452382">
        <w:t xml:space="preserve"> </w:t>
      </w:r>
      <w:r>
        <w:t>on </w:t>
      </w:r>
      <w:r w:rsidRPr="00452382">
        <w:rPr>
          <w:rStyle w:val="Literal"/>
        </w:rPr>
        <w:t>String</w:t>
      </w:r>
      <w:r>
        <w:t xml:space="preserve"> that returns a string slice, which </w:t>
      </w:r>
      <w:del w:id="1120" w:author="AnneMarieW" w:date="2017-12-19T10:41:00Z">
        <w:r w:rsidDel="009B2843">
          <w:delText xml:space="preserve">we can see </w:delText>
        </w:r>
      </w:del>
      <w:ins w:id="1121" w:author="AnneMarieW" w:date="2017-12-19T10:41:00Z">
        <w:r w:rsidR="009B2843">
          <w:t xml:space="preserve">is </w:t>
        </w:r>
      </w:ins>
      <w:r>
        <w:t>in the API</w:t>
      </w:r>
      <w:r w:rsidR="00452382">
        <w:t xml:space="preserve"> </w:t>
      </w:r>
      <w:r>
        <w:t>documentation for </w:t>
      </w:r>
      <w:r w:rsidRPr="00452382">
        <w:rPr>
          <w:rStyle w:val="Literal"/>
        </w:rPr>
        <w:t>Deref</w:t>
      </w:r>
      <w:r>
        <w:t>. Rust calls </w:t>
      </w:r>
      <w:r w:rsidRPr="00452382">
        <w:rPr>
          <w:rStyle w:val="Literal"/>
        </w:rPr>
        <w:t>deref</w:t>
      </w:r>
      <w:r>
        <w:t> again to turn the </w:t>
      </w:r>
      <w:r w:rsidRPr="00452382">
        <w:rPr>
          <w:rStyle w:val="Literal"/>
        </w:rPr>
        <w:t>&amp;String</w:t>
      </w:r>
      <w:r>
        <w:t> into</w:t>
      </w:r>
      <w:r w:rsidR="00452382">
        <w:t xml:space="preserve"> </w:t>
      </w:r>
      <w:r w:rsidRPr="00452382">
        <w:rPr>
          <w:rStyle w:val="Literal"/>
        </w:rPr>
        <w:t>&amp;str</w:t>
      </w:r>
      <w:r>
        <w:t>, which matches the </w:t>
      </w:r>
      <w:r w:rsidRPr="00452382">
        <w:rPr>
          <w:rStyle w:val="Literal"/>
        </w:rPr>
        <w:t>hello</w:t>
      </w:r>
      <w:r>
        <w:t> function’s definition.</w:t>
      </w:r>
    </w:p>
    <w:p w14:paraId="5685BE63" w14:textId="77777777" w:rsidR="00957DBC" w:rsidRDefault="00957DBC" w:rsidP="00957DBC">
      <w:pPr>
        <w:pStyle w:val="Body"/>
      </w:pPr>
      <w:r>
        <w:t>If Rust didn’t implement deref coercion,</w:t>
      </w:r>
      <w:del w:id="1122" w:author="AnneMarieW" w:date="2017-12-19T10:42:00Z">
        <w:r w:rsidDel="00811058">
          <w:delText xml:space="preserve"> </w:delText>
        </w:r>
      </w:del>
      <w:del w:id="1123" w:author="AnneMarieW" w:date="2017-12-19T10:41:00Z">
        <w:r w:rsidDel="009B2843">
          <w:delText xml:space="preserve">in order </w:delText>
        </w:r>
      </w:del>
      <w:del w:id="1124" w:author="AnneMarieW" w:date="2017-12-19T10:42:00Z">
        <w:r w:rsidDel="00811058">
          <w:delText>to call </w:delText>
        </w:r>
        <w:r w:rsidRPr="00452382" w:rsidDel="00811058">
          <w:rPr>
            <w:rStyle w:val="Literal"/>
          </w:rPr>
          <w:delText>hello</w:delText>
        </w:r>
        <w:r w:rsidDel="00811058">
          <w:delText> with a value</w:delText>
        </w:r>
        <w:r w:rsidR="00452382" w:rsidDel="00811058">
          <w:delText xml:space="preserve"> </w:delText>
        </w:r>
        <w:r w:rsidDel="00811058">
          <w:delText>of type </w:delText>
        </w:r>
        <w:r w:rsidRPr="00452382" w:rsidDel="00811058">
          <w:rPr>
            <w:rStyle w:val="Literal"/>
          </w:rPr>
          <w:delText>&amp;MyBox&lt;String&gt;</w:delText>
        </w:r>
        <w:r w:rsidDel="00811058">
          <w:delText>,</w:delText>
        </w:r>
      </w:del>
      <w:r>
        <w:t xml:space="preserve"> we</w:t>
      </w:r>
      <w:del w:id="1125" w:author="AnneMarieW" w:date="2017-12-19T10:41:00Z">
        <w:r w:rsidDel="009B2843">
          <w:delText>’</w:delText>
        </w:r>
      </w:del>
      <w:ins w:id="1126" w:author="AnneMarieW" w:date="2017-12-19T10:41:00Z">
        <w:r w:rsidR="009B2843">
          <w:t xml:space="preserve"> woul</w:t>
        </w:r>
      </w:ins>
      <w:r>
        <w:t>d have to write the code in Listing 15-1</w:t>
      </w:r>
      <w:ins w:id="1127" w:author="AnneMarieW" w:date="2017-12-21T10:09:00Z">
        <w:r w:rsidR="00B2725D">
          <w:t>3</w:t>
        </w:r>
      </w:ins>
      <w:del w:id="1128" w:author="AnneMarieW" w:date="2017-12-21T10:09:00Z">
        <w:r w:rsidDel="00B2725D">
          <w:delText>5</w:delText>
        </w:r>
      </w:del>
      <w:r>
        <w:t xml:space="preserve"> instead</w:t>
      </w:r>
      <w:r w:rsidR="00452382">
        <w:t xml:space="preserve"> </w:t>
      </w:r>
      <w:r>
        <w:t>of the code in Listing 15-1</w:t>
      </w:r>
      <w:ins w:id="1129" w:author="AnneMarieW" w:date="2017-12-21T10:09:00Z">
        <w:r w:rsidR="00B2725D">
          <w:t>2</w:t>
        </w:r>
      </w:ins>
      <w:del w:id="1130" w:author="AnneMarieW" w:date="2017-12-21T10:09:00Z">
        <w:r w:rsidDel="00B2725D">
          <w:delText>4</w:delText>
        </w:r>
      </w:del>
      <w:ins w:id="1131" w:author="AnneMarieW" w:date="2017-12-19T10:42:00Z">
        <w:r w:rsidR="00811058" w:rsidRPr="00811058">
          <w:t xml:space="preserve"> </w:t>
        </w:r>
        <w:r w:rsidR="00811058">
          <w:t>to call </w:t>
        </w:r>
        <w:r w:rsidR="00811058" w:rsidRPr="00452382">
          <w:rPr>
            <w:rStyle w:val="Literal"/>
          </w:rPr>
          <w:t>hello</w:t>
        </w:r>
        <w:r w:rsidR="00811058">
          <w:t> with a value of type </w:t>
        </w:r>
        <w:r w:rsidR="00811058" w:rsidRPr="00452382">
          <w:rPr>
            <w:rStyle w:val="Literal"/>
          </w:rPr>
          <w:t>&amp;MyBox&lt;String&gt;</w:t>
        </w:r>
      </w:ins>
      <w:r>
        <w:t>:</w:t>
      </w:r>
    </w:p>
    <w:p w14:paraId="63E5B31B" w14:textId="77777777" w:rsidR="00957DBC" w:rsidRDefault="00957DBC" w:rsidP="00452382">
      <w:pPr>
        <w:pStyle w:val="ProductionDirective"/>
      </w:pPr>
      <w:del w:id="1132" w:author="janelle" w:date="2017-12-14T13:01:00Z">
        <w:r w:rsidDel="0019543F">
          <w:delText xml:space="preserve">Filename: </w:delText>
        </w:r>
      </w:del>
      <w:r>
        <w:t>src/main.rs</w:t>
      </w:r>
    </w:p>
    <w:p w14:paraId="7E14F629" w14:textId="59642698" w:rsidR="00957DBC" w:rsidRPr="001C41D6" w:rsidDel="004126A8" w:rsidRDefault="00957DBC">
      <w:pPr>
        <w:pStyle w:val="CodeA"/>
        <w:rPr>
          <w:del w:id="1133" w:author="Carol Nichols" w:date="2018-01-14T16:50:00Z"/>
          <w:rStyle w:val="Literal-Gray"/>
          <w:rPrChange w:id="1134" w:author="Carol Nichols" w:date="2018-01-16T09:01:00Z">
            <w:rPr>
              <w:del w:id="1135" w:author="Carol Nichols" w:date="2018-01-14T16:50:00Z"/>
            </w:rPr>
          </w:rPrChange>
        </w:rPr>
      </w:pPr>
      <w:del w:id="1136" w:author="Carol Nichols" w:date="2018-01-14T16:50:00Z">
        <w:r w:rsidRPr="001C41D6" w:rsidDel="004126A8">
          <w:rPr>
            <w:rStyle w:val="Literal-Gray"/>
            <w:rPrChange w:id="1137" w:author="Carol Nichols" w:date="2018-01-16T09:01:00Z">
              <w:rPr/>
            </w:rPrChange>
          </w:rPr>
          <w:delText># use std::ops::Deref;</w:delText>
        </w:r>
      </w:del>
    </w:p>
    <w:p w14:paraId="05347D8E" w14:textId="72296A8F" w:rsidR="00957DBC" w:rsidRPr="001C41D6" w:rsidDel="004126A8" w:rsidRDefault="00957DBC">
      <w:pPr>
        <w:pStyle w:val="CodeA"/>
        <w:rPr>
          <w:del w:id="1138" w:author="Carol Nichols" w:date="2018-01-14T16:50:00Z"/>
          <w:rStyle w:val="Literal-Gray"/>
          <w:rPrChange w:id="1139" w:author="Carol Nichols" w:date="2018-01-16T09:01:00Z">
            <w:rPr>
              <w:del w:id="1140" w:author="Carol Nichols" w:date="2018-01-14T16:50:00Z"/>
            </w:rPr>
          </w:rPrChange>
        </w:rPr>
        <w:pPrChange w:id="1141" w:author="Carol Nichols" w:date="2018-01-14T16:50:00Z">
          <w:pPr>
            <w:pStyle w:val="CodeB"/>
          </w:pPr>
        </w:pPrChange>
      </w:pPr>
      <w:del w:id="1142" w:author="Carol Nichols" w:date="2018-01-14T16:50:00Z">
        <w:r w:rsidRPr="001C41D6" w:rsidDel="004126A8">
          <w:rPr>
            <w:rStyle w:val="Literal-Gray"/>
            <w:rPrChange w:id="1143" w:author="Carol Nichols" w:date="2018-01-16T09:01:00Z">
              <w:rPr/>
            </w:rPrChange>
          </w:rPr>
          <w:delText>#</w:delText>
        </w:r>
      </w:del>
    </w:p>
    <w:p w14:paraId="49C17166" w14:textId="39E9EBE2" w:rsidR="00957DBC" w:rsidRPr="001C41D6" w:rsidDel="004126A8" w:rsidRDefault="00957DBC">
      <w:pPr>
        <w:pStyle w:val="CodeA"/>
        <w:rPr>
          <w:del w:id="1144" w:author="Carol Nichols" w:date="2018-01-14T16:50:00Z"/>
          <w:rStyle w:val="Literal-Gray"/>
          <w:rPrChange w:id="1145" w:author="Carol Nichols" w:date="2018-01-16T09:01:00Z">
            <w:rPr>
              <w:del w:id="1146" w:author="Carol Nichols" w:date="2018-01-14T16:50:00Z"/>
            </w:rPr>
          </w:rPrChange>
        </w:rPr>
        <w:pPrChange w:id="1147" w:author="Carol Nichols" w:date="2018-01-14T16:50:00Z">
          <w:pPr>
            <w:pStyle w:val="CodeB"/>
          </w:pPr>
        </w:pPrChange>
      </w:pPr>
      <w:del w:id="1148" w:author="Carol Nichols" w:date="2018-01-14T16:50:00Z">
        <w:r w:rsidRPr="001C41D6" w:rsidDel="004126A8">
          <w:rPr>
            <w:rStyle w:val="Literal-Gray"/>
            <w:rPrChange w:id="1149" w:author="Carol Nichols" w:date="2018-01-16T09:01:00Z">
              <w:rPr/>
            </w:rPrChange>
          </w:rPr>
          <w:delText># struct MyBox&lt;T&gt;(T);</w:delText>
        </w:r>
      </w:del>
    </w:p>
    <w:p w14:paraId="1D283477" w14:textId="5E0B015C" w:rsidR="00957DBC" w:rsidRPr="001C41D6" w:rsidDel="004126A8" w:rsidRDefault="00957DBC">
      <w:pPr>
        <w:pStyle w:val="CodeA"/>
        <w:rPr>
          <w:del w:id="1150" w:author="Carol Nichols" w:date="2018-01-14T16:50:00Z"/>
          <w:rStyle w:val="Literal-Gray"/>
          <w:rPrChange w:id="1151" w:author="Carol Nichols" w:date="2018-01-16T09:01:00Z">
            <w:rPr>
              <w:del w:id="1152" w:author="Carol Nichols" w:date="2018-01-14T16:50:00Z"/>
            </w:rPr>
          </w:rPrChange>
        </w:rPr>
        <w:pPrChange w:id="1153" w:author="Carol Nichols" w:date="2018-01-14T16:50:00Z">
          <w:pPr>
            <w:pStyle w:val="CodeB"/>
          </w:pPr>
        </w:pPrChange>
      </w:pPr>
      <w:del w:id="1154" w:author="Carol Nichols" w:date="2018-01-14T16:50:00Z">
        <w:r w:rsidRPr="001C41D6" w:rsidDel="004126A8">
          <w:rPr>
            <w:rStyle w:val="Literal-Gray"/>
            <w:rPrChange w:id="1155" w:author="Carol Nichols" w:date="2018-01-16T09:01:00Z">
              <w:rPr/>
            </w:rPrChange>
          </w:rPr>
          <w:delText>#</w:delText>
        </w:r>
      </w:del>
    </w:p>
    <w:p w14:paraId="2A718DFA" w14:textId="67401277" w:rsidR="00957DBC" w:rsidRPr="001C41D6" w:rsidDel="004126A8" w:rsidRDefault="00957DBC">
      <w:pPr>
        <w:pStyle w:val="CodeA"/>
        <w:rPr>
          <w:del w:id="1156" w:author="Carol Nichols" w:date="2018-01-14T16:50:00Z"/>
          <w:rStyle w:val="Literal-Gray"/>
          <w:rPrChange w:id="1157" w:author="Carol Nichols" w:date="2018-01-16T09:01:00Z">
            <w:rPr>
              <w:del w:id="1158" w:author="Carol Nichols" w:date="2018-01-14T16:50:00Z"/>
            </w:rPr>
          </w:rPrChange>
        </w:rPr>
        <w:pPrChange w:id="1159" w:author="Carol Nichols" w:date="2018-01-14T16:50:00Z">
          <w:pPr>
            <w:pStyle w:val="CodeB"/>
          </w:pPr>
        </w:pPrChange>
      </w:pPr>
      <w:del w:id="1160" w:author="Carol Nichols" w:date="2018-01-14T16:50:00Z">
        <w:r w:rsidRPr="001C41D6" w:rsidDel="004126A8">
          <w:rPr>
            <w:rStyle w:val="Literal-Gray"/>
            <w:rPrChange w:id="1161" w:author="Carol Nichols" w:date="2018-01-16T09:01:00Z">
              <w:rPr/>
            </w:rPrChange>
          </w:rPr>
          <w:delText># impl&lt;T&gt; MyBox&lt;T&gt; {</w:delText>
        </w:r>
      </w:del>
    </w:p>
    <w:p w14:paraId="61607401" w14:textId="20115C96" w:rsidR="00957DBC" w:rsidRPr="001C41D6" w:rsidDel="004126A8" w:rsidRDefault="00957DBC">
      <w:pPr>
        <w:pStyle w:val="CodeA"/>
        <w:rPr>
          <w:del w:id="1162" w:author="Carol Nichols" w:date="2018-01-14T16:50:00Z"/>
          <w:rStyle w:val="Literal-Gray"/>
          <w:rPrChange w:id="1163" w:author="Carol Nichols" w:date="2018-01-16T09:01:00Z">
            <w:rPr>
              <w:del w:id="1164" w:author="Carol Nichols" w:date="2018-01-14T16:50:00Z"/>
            </w:rPr>
          </w:rPrChange>
        </w:rPr>
        <w:pPrChange w:id="1165" w:author="Carol Nichols" w:date="2018-01-14T16:50:00Z">
          <w:pPr>
            <w:pStyle w:val="CodeB"/>
          </w:pPr>
        </w:pPrChange>
      </w:pPr>
      <w:del w:id="1166" w:author="Carol Nichols" w:date="2018-01-14T16:50:00Z">
        <w:r w:rsidRPr="001C41D6" w:rsidDel="004126A8">
          <w:rPr>
            <w:rStyle w:val="Literal-Gray"/>
            <w:rPrChange w:id="1167" w:author="Carol Nichols" w:date="2018-01-16T09:01:00Z">
              <w:rPr/>
            </w:rPrChange>
          </w:rPr>
          <w:delText>#     fn new(x: T) -&gt; MyBox&lt;T&gt; {</w:delText>
        </w:r>
      </w:del>
    </w:p>
    <w:p w14:paraId="4C4F2F71" w14:textId="5519BBE9" w:rsidR="00957DBC" w:rsidRPr="001C41D6" w:rsidDel="004126A8" w:rsidRDefault="00957DBC">
      <w:pPr>
        <w:pStyle w:val="CodeA"/>
        <w:rPr>
          <w:del w:id="1168" w:author="Carol Nichols" w:date="2018-01-14T16:50:00Z"/>
          <w:rStyle w:val="Literal-Gray"/>
          <w:rPrChange w:id="1169" w:author="Carol Nichols" w:date="2018-01-16T09:01:00Z">
            <w:rPr>
              <w:del w:id="1170" w:author="Carol Nichols" w:date="2018-01-14T16:50:00Z"/>
            </w:rPr>
          </w:rPrChange>
        </w:rPr>
        <w:pPrChange w:id="1171" w:author="Carol Nichols" w:date="2018-01-14T16:50:00Z">
          <w:pPr>
            <w:pStyle w:val="CodeB"/>
          </w:pPr>
        </w:pPrChange>
      </w:pPr>
      <w:del w:id="1172" w:author="Carol Nichols" w:date="2018-01-14T16:50:00Z">
        <w:r w:rsidRPr="001C41D6" w:rsidDel="004126A8">
          <w:rPr>
            <w:rStyle w:val="Literal-Gray"/>
            <w:rPrChange w:id="1173" w:author="Carol Nichols" w:date="2018-01-16T09:01:00Z">
              <w:rPr/>
            </w:rPrChange>
          </w:rPr>
          <w:delText>#         MyBox(x)</w:delText>
        </w:r>
      </w:del>
    </w:p>
    <w:p w14:paraId="14DBDD2B" w14:textId="574AB62E" w:rsidR="00957DBC" w:rsidRPr="001C41D6" w:rsidDel="004126A8" w:rsidRDefault="00957DBC">
      <w:pPr>
        <w:pStyle w:val="CodeA"/>
        <w:rPr>
          <w:del w:id="1174" w:author="Carol Nichols" w:date="2018-01-14T16:50:00Z"/>
          <w:rStyle w:val="Literal-Gray"/>
          <w:rPrChange w:id="1175" w:author="Carol Nichols" w:date="2018-01-16T09:01:00Z">
            <w:rPr>
              <w:del w:id="1176" w:author="Carol Nichols" w:date="2018-01-14T16:50:00Z"/>
            </w:rPr>
          </w:rPrChange>
        </w:rPr>
        <w:pPrChange w:id="1177" w:author="Carol Nichols" w:date="2018-01-14T16:50:00Z">
          <w:pPr>
            <w:pStyle w:val="CodeB"/>
          </w:pPr>
        </w:pPrChange>
      </w:pPr>
      <w:del w:id="1178" w:author="Carol Nichols" w:date="2018-01-14T16:50:00Z">
        <w:r w:rsidRPr="001C41D6" w:rsidDel="004126A8">
          <w:rPr>
            <w:rStyle w:val="Literal-Gray"/>
            <w:rPrChange w:id="1179" w:author="Carol Nichols" w:date="2018-01-16T09:01:00Z">
              <w:rPr/>
            </w:rPrChange>
          </w:rPr>
          <w:delText>#     }</w:delText>
        </w:r>
      </w:del>
    </w:p>
    <w:p w14:paraId="51C0694D" w14:textId="683BE910" w:rsidR="00957DBC" w:rsidRPr="001C41D6" w:rsidDel="004126A8" w:rsidRDefault="00957DBC">
      <w:pPr>
        <w:pStyle w:val="CodeA"/>
        <w:rPr>
          <w:del w:id="1180" w:author="Carol Nichols" w:date="2018-01-14T16:50:00Z"/>
          <w:rStyle w:val="Literal-Gray"/>
          <w:rPrChange w:id="1181" w:author="Carol Nichols" w:date="2018-01-16T09:01:00Z">
            <w:rPr>
              <w:del w:id="1182" w:author="Carol Nichols" w:date="2018-01-14T16:50:00Z"/>
            </w:rPr>
          </w:rPrChange>
        </w:rPr>
        <w:pPrChange w:id="1183" w:author="Carol Nichols" w:date="2018-01-14T16:50:00Z">
          <w:pPr>
            <w:pStyle w:val="CodeB"/>
          </w:pPr>
        </w:pPrChange>
      </w:pPr>
      <w:del w:id="1184" w:author="Carol Nichols" w:date="2018-01-14T16:50:00Z">
        <w:r w:rsidRPr="001C41D6" w:rsidDel="004126A8">
          <w:rPr>
            <w:rStyle w:val="Literal-Gray"/>
            <w:rPrChange w:id="1185" w:author="Carol Nichols" w:date="2018-01-16T09:01:00Z">
              <w:rPr/>
            </w:rPrChange>
          </w:rPr>
          <w:delText># }</w:delText>
        </w:r>
      </w:del>
    </w:p>
    <w:p w14:paraId="5D948F07" w14:textId="5D68E94C" w:rsidR="00957DBC" w:rsidRPr="001C41D6" w:rsidDel="004126A8" w:rsidRDefault="00957DBC">
      <w:pPr>
        <w:pStyle w:val="CodeA"/>
        <w:rPr>
          <w:del w:id="1186" w:author="Carol Nichols" w:date="2018-01-14T16:50:00Z"/>
          <w:rStyle w:val="Literal-Gray"/>
          <w:rPrChange w:id="1187" w:author="Carol Nichols" w:date="2018-01-16T09:01:00Z">
            <w:rPr>
              <w:del w:id="1188" w:author="Carol Nichols" w:date="2018-01-14T16:50:00Z"/>
            </w:rPr>
          </w:rPrChange>
        </w:rPr>
        <w:pPrChange w:id="1189" w:author="Carol Nichols" w:date="2018-01-14T16:50:00Z">
          <w:pPr>
            <w:pStyle w:val="CodeB"/>
          </w:pPr>
        </w:pPrChange>
      </w:pPr>
      <w:del w:id="1190" w:author="Carol Nichols" w:date="2018-01-14T16:50:00Z">
        <w:r w:rsidRPr="001C41D6" w:rsidDel="004126A8">
          <w:rPr>
            <w:rStyle w:val="Literal-Gray"/>
            <w:rPrChange w:id="1191" w:author="Carol Nichols" w:date="2018-01-16T09:01:00Z">
              <w:rPr/>
            </w:rPrChange>
          </w:rPr>
          <w:delText>#</w:delText>
        </w:r>
      </w:del>
    </w:p>
    <w:p w14:paraId="273FFA81" w14:textId="1CCAE453" w:rsidR="00957DBC" w:rsidRPr="001C41D6" w:rsidDel="004126A8" w:rsidRDefault="00957DBC">
      <w:pPr>
        <w:pStyle w:val="CodeA"/>
        <w:rPr>
          <w:del w:id="1192" w:author="Carol Nichols" w:date="2018-01-14T16:50:00Z"/>
          <w:rStyle w:val="Literal-Gray"/>
          <w:rPrChange w:id="1193" w:author="Carol Nichols" w:date="2018-01-16T09:01:00Z">
            <w:rPr>
              <w:del w:id="1194" w:author="Carol Nichols" w:date="2018-01-14T16:50:00Z"/>
            </w:rPr>
          </w:rPrChange>
        </w:rPr>
        <w:pPrChange w:id="1195" w:author="Carol Nichols" w:date="2018-01-14T16:50:00Z">
          <w:pPr>
            <w:pStyle w:val="CodeB"/>
          </w:pPr>
        </w:pPrChange>
      </w:pPr>
      <w:del w:id="1196" w:author="Carol Nichols" w:date="2018-01-14T16:50:00Z">
        <w:r w:rsidRPr="001C41D6" w:rsidDel="004126A8">
          <w:rPr>
            <w:rStyle w:val="Literal-Gray"/>
            <w:rPrChange w:id="1197" w:author="Carol Nichols" w:date="2018-01-16T09:01:00Z">
              <w:rPr/>
            </w:rPrChange>
          </w:rPr>
          <w:delText># impl&lt;T&gt; Deref for MyBox&lt;T&gt; {</w:delText>
        </w:r>
      </w:del>
    </w:p>
    <w:p w14:paraId="5C79DD1C" w14:textId="2EA60438" w:rsidR="00957DBC" w:rsidRPr="001C41D6" w:rsidDel="004126A8" w:rsidRDefault="00957DBC">
      <w:pPr>
        <w:pStyle w:val="CodeA"/>
        <w:rPr>
          <w:del w:id="1198" w:author="Carol Nichols" w:date="2018-01-14T16:50:00Z"/>
          <w:rStyle w:val="Literal-Gray"/>
          <w:rPrChange w:id="1199" w:author="Carol Nichols" w:date="2018-01-16T09:01:00Z">
            <w:rPr>
              <w:del w:id="1200" w:author="Carol Nichols" w:date="2018-01-14T16:50:00Z"/>
            </w:rPr>
          </w:rPrChange>
        </w:rPr>
        <w:pPrChange w:id="1201" w:author="Carol Nichols" w:date="2018-01-14T16:50:00Z">
          <w:pPr>
            <w:pStyle w:val="CodeB"/>
          </w:pPr>
        </w:pPrChange>
      </w:pPr>
      <w:del w:id="1202" w:author="Carol Nichols" w:date="2018-01-14T16:50:00Z">
        <w:r w:rsidRPr="001C41D6" w:rsidDel="004126A8">
          <w:rPr>
            <w:rStyle w:val="Literal-Gray"/>
            <w:rPrChange w:id="1203" w:author="Carol Nichols" w:date="2018-01-16T09:01:00Z">
              <w:rPr/>
            </w:rPrChange>
          </w:rPr>
          <w:delText>#     type Target = T;</w:delText>
        </w:r>
      </w:del>
    </w:p>
    <w:p w14:paraId="4A24687E" w14:textId="31FC976F" w:rsidR="00957DBC" w:rsidRPr="001C41D6" w:rsidDel="004126A8" w:rsidRDefault="00957DBC">
      <w:pPr>
        <w:pStyle w:val="CodeA"/>
        <w:rPr>
          <w:del w:id="1204" w:author="Carol Nichols" w:date="2018-01-14T16:50:00Z"/>
          <w:rStyle w:val="Literal-Gray"/>
          <w:rPrChange w:id="1205" w:author="Carol Nichols" w:date="2018-01-16T09:01:00Z">
            <w:rPr>
              <w:del w:id="1206" w:author="Carol Nichols" w:date="2018-01-14T16:50:00Z"/>
            </w:rPr>
          </w:rPrChange>
        </w:rPr>
        <w:pPrChange w:id="1207" w:author="Carol Nichols" w:date="2018-01-14T16:50:00Z">
          <w:pPr>
            <w:pStyle w:val="CodeB"/>
          </w:pPr>
        </w:pPrChange>
      </w:pPr>
      <w:del w:id="1208" w:author="Carol Nichols" w:date="2018-01-14T16:50:00Z">
        <w:r w:rsidRPr="001C41D6" w:rsidDel="004126A8">
          <w:rPr>
            <w:rStyle w:val="Literal-Gray"/>
            <w:rPrChange w:id="1209" w:author="Carol Nichols" w:date="2018-01-16T09:01:00Z">
              <w:rPr/>
            </w:rPrChange>
          </w:rPr>
          <w:delText>#</w:delText>
        </w:r>
      </w:del>
    </w:p>
    <w:p w14:paraId="71C98422" w14:textId="424A54EA" w:rsidR="00957DBC" w:rsidRPr="001C41D6" w:rsidDel="004126A8" w:rsidRDefault="00957DBC">
      <w:pPr>
        <w:pStyle w:val="CodeA"/>
        <w:rPr>
          <w:del w:id="1210" w:author="Carol Nichols" w:date="2018-01-14T16:50:00Z"/>
          <w:rStyle w:val="Literal-Gray"/>
          <w:rPrChange w:id="1211" w:author="Carol Nichols" w:date="2018-01-16T09:01:00Z">
            <w:rPr>
              <w:del w:id="1212" w:author="Carol Nichols" w:date="2018-01-14T16:50:00Z"/>
            </w:rPr>
          </w:rPrChange>
        </w:rPr>
        <w:pPrChange w:id="1213" w:author="Carol Nichols" w:date="2018-01-14T16:50:00Z">
          <w:pPr>
            <w:pStyle w:val="CodeB"/>
          </w:pPr>
        </w:pPrChange>
      </w:pPr>
      <w:del w:id="1214" w:author="Carol Nichols" w:date="2018-01-14T16:50:00Z">
        <w:r w:rsidRPr="001C41D6" w:rsidDel="004126A8">
          <w:rPr>
            <w:rStyle w:val="Literal-Gray"/>
            <w:rPrChange w:id="1215" w:author="Carol Nichols" w:date="2018-01-16T09:01:00Z">
              <w:rPr/>
            </w:rPrChange>
          </w:rPr>
          <w:delText>#     fn deref(&amp;self) -&gt; &amp;T {</w:delText>
        </w:r>
      </w:del>
    </w:p>
    <w:p w14:paraId="5ADF0ECD" w14:textId="38A87BCF" w:rsidR="00957DBC" w:rsidRPr="001C41D6" w:rsidDel="004126A8" w:rsidRDefault="00957DBC">
      <w:pPr>
        <w:pStyle w:val="CodeA"/>
        <w:rPr>
          <w:del w:id="1216" w:author="Carol Nichols" w:date="2018-01-14T16:50:00Z"/>
          <w:rStyle w:val="Literal-Gray"/>
          <w:rPrChange w:id="1217" w:author="Carol Nichols" w:date="2018-01-16T09:01:00Z">
            <w:rPr>
              <w:del w:id="1218" w:author="Carol Nichols" w:date="2018-01-14T16:50:00Z"/>
            </w:rPr>
          </w:rPrChange>
        </w:rPr>
        <w:pPrChange w:id="1219" w:author="Carol Nichols" w:date="2018-01-14T16:50:00Z">
          <w:pPr>
            <w:pStyle w:val="CodeB"/>
          </w:pPr>
        </w:pPrChange>
      </w:pPr>
      <w:del w:id="1220" w:author="Carol Nichols" w:date="2018-01-14T16:50:00Z">
        <w:r w:rsidRPr="001C41D6" w:rsidDel="004126A8">
          <w:rPr>
            <w:rStyle w:val="Literal-Gray"/>
            <w:rPrChange w:id="1221" w:author="Carol Nichols" w:date="2018-01-16T09:01:00Z">
              <w:rPr/>
            </w:rPrChange>
          </w:rPr>
          <w:delText>#         &amp;self.0</w:delText>
        </w:r>
      </w:del>
    </w:p>
    <w:p w14:paraId="3A47B174" w14:textId="32A29622" w:rsidR="00957DBC" w:rsidRPr="001C41D6" w:rsidDel="004126A8" w:rsidRDefault="00957DBC">
      <w:pPr>
        <w:pStyle w:val="CodeA"/>
        <w:rPr>
          <w:del w:id="1222" w:author="Carol Nichols" w:date="2018-01-14T16:50:00Z"/>
          <w:rStyle w:val="Literal-Gray"/>
          <w:rPrChange w:id="1223" w:author="Carol Nichols" w:date="2018-01-16T09:01:00Z">
            <w:rPr>
              <w:del w:id="1224" w:author="Carol Nichols" w:date="2018-01-14T16:50:00Z"/>
            </w:rPr>
          </w:rPrChange>
        </w:rPr>
        <w:pPrChange w:id="1225" w:author="Carol Nichols" w:date="2018-01-14T16:50:00Z">
          <w:pPr>
            <w:pStyle w:val="CodeB"/>
          </w:pPr>
        </w:pPrChange>
      </w:pPr>
      <w:del w:id="1226" w:author="Carol Nichols" w:date="2018-01-14T16:50:00Z">
        <w:r w:rsidRPr="001C41D6" w:rsidDel="004126A8">
          <w:rPr>
            <w:rStyle w:val="Literal-Gray"/>
            <w:rPrChange w:id="1227" w:author="Carol Nichols" w:date="2018-01-16T09:01:00Z">
              <w:rPr/>
            </w:rPrChange>
          </w:rPr>
          <w:delText>#     }</w:delText>
        </w:r>
      </w:del>
    </w:p>
    <w:p w14:paraId="6B6F86F4" w14:textId="22665957" w:rsidR="00957DBC" w:rsidRPr="001C41D6" w:rsidDel="004126A8" w:rsidRDefault="00957DBC">
      <w:pPr>
        <w:pStyle w:val="CodeA"/>
        <w:rPr>
          <w:del w:id="1228" w:author="Carol Nichols" w:date="2018-01-14T16:50:00Z"/>
          <w:rStyle w:val="Literal-Gray"/>
          <w:rPrChange w:id="1229" w:author="Carol Nichols" w:date="2018-01-16T09:01:00Z">
            <w:rPr>
              <w:del w:id="1230" w:author="Carol Nichols" w:date="2018-01-14T16:50:00Z"/>
            </w:rPr>
          </w:rPrChange>
        </w:rPr>
        <w:pPrChange w:id="1231" w:author="Carol Nichols" w:date="2018-01-14T16:50:00Z">
          <w:pPr>
            <w:pStyle w:val="CodeB"/>
          </w:pPr>
        </w:pPrChange>
      </w:pPr>
      <w:del w:id="1232" w:author="Carol Nichols" w:date="2018-01-14T16:50:00Z">
        <w:r w:rsidRPr="001C41D6" w:rsidDel="004126A8">
          <w:rPr>
            <w:rStyle w:val="Literal-Gray"/>
            <w:rPrChange w:id="1233" w:author="Carol Nichols" w:date="2018-01-16T09:01:00Z">
              <w:rPr/>
            </w:rPrChange>
          </w:rPr>
          <w:delText># }</w:delText>
        </w:r>
      </w:del>
    </w:p>
    <w:p w14:paraId="30993A59" w14:textId="4B7E20EB" w:rsidR="00957DBC" w:rsidRPr="001C41D6" w:rsidDel="004126A8" w:rsidRDefault="00957DBC">
      <w:pPr>
        <w:pStyle w:val="CodeA"/>
        <w:rPr>
          <w:del w:id="1234" w:author="Carol Nichols" w:date="2018-01-14T16:50:00Z"/>
          <w:rStyle w:val="Literal-Gray"/>
          <w:rPrChange w:id="1235" w:author="Carol Nichols" w:date="2018-01-16T09:01:00Z">
            <w:rPr>
              <w:del w:id="1236" w:author="Carol Nichols" w:date="2018-01-14T16:50:00Z"/>
            </w:rPr>
          </w:rPrChange>
        </w:rPr>
        <w:pPrChange w:id="1237" w:author="Carol Nichols" w:date="2018-01-14T16:50:00Z">
          <w:pPr>
            <w:pStyle w:val="CodeB"/>
          </w:pPr>
        </w:pPrChange>
      </w:pPr>
      <w:del w:id="1238" w:author="Carol Nichols" w:date="2018-01-14T16:50:00Z">
        <w:r w:rsidRPr="001C41D6" w:rsidDel="004126A8">
          <w:rPr>
            <w:rStyle w:val="Literal-Gray"/>
            <w:rPrChange w:id="1239" w:author="Carol Nichols" w:date="2018-01-16T09:01:00Z">
              <w:rPr/>
            </w:rPrChange>
          </w:rPr>
          <w:delText>#</w:delText>
        </w:r>
      </w:del>
    </w:p>
    <w:p w14:paraId="01603DFB" w14:textId="604B26B6" w:rsidR="00957DBC" w:rsidRPr="001C41D6" w:rsidDel="004126A8" w:rsidRDefault="00957DBC">
      <w:pPr>
        <w:pStyle w:val="CodeA"/>
        <w:rPr>
          <w:del w:id="1240" w:author="Carol Nichols" w:date="2018-01-14T16:50:00Z"/>
          <w:rStyle w:val="Literal-Gray"/>
          <w:rPrChange w:id="1241" w:author="Carol Nichols" w:date="2018-01-16T09:01:00Z">
            <w:rPr>
              <w:del w:id="1242" w:author="Carol Nichols" w:date="2018-01-14T16:50:00Z"/>
            </w:rPr>
          </w:rPrChange>
        </w:rPr>
        <w:pPrChange w:id="1243" w:author="Carol Nichols" w:date="2018-01-14T16:50:00Z">
          <w:pPr>
            <w:pStyle w:val="CodeB"/>
          </w:pPr>
        </w:pPrChange>
      </w:pPr>
      <w:del w:id="1244" w:author="Carol Nichols" w:date="2018-01-14T16:50:00Z">
        <w:r w:rsidRPr="001C41D6" w:rsidDel="004126A8">
          <w:rPr>
            <w:rStyle w:val="Literal-Gray"/>
            <w:rPrChange w:id="1245" w:author="Carol Nichols" w:date="2018-01-16T09:01:00Z">
              <w:rPr/>
            </w:rPrChange>
          </w:rPr>
          <w:delText># fn hello(name: &amp;str) {</w:delText>
        </w:r>
      </w:del>
    </w:p>
    <w:p w14:paraId="64366AE6" w14:textId="3E190629" w:rsidR="00957DBC" w:rsidRPr="001C41D6" w:rsidDel="004126A8" w:rsidRDefault="00957DBC">
      <w:pPr>
        <w:pStyle w:val="CodeA"/>
        <w:rPr>
          <w:del w:id="1246" w:author="Carol Nichols" w:date="2018-01-14T16:50:00Z"/>
          <w:rStyle w:val="Literal-Gray"/>
          <w:rPrChange w:id="1247" w:author="Carol Nichols" w:date="2018-01-16T09:01:00Z">
            <w:rPr>
              <w:del w:id="1248" w:author="Carol Nichols" w:date="2018-01-14T16:50:00Z"/>
            </w:rPr>
          </w:rPrChange>
        </w:rPr>
        <w:pPrChange w:id="1249" w:author="Carol Nichols" w:date="2018-01-14T16:50:00Z">
          <w:pPr>
            <w:pStyle w:val="CodeB"/>
          </w:pPr>
        </w:pPrChange>
      </w:pPr>
      <w:del w:id="1250" w:author="Carol Nichols" w:date="2018-01-14T16:50:00Z">
        <w:r w:rsidRPr="001C41D6" w:rsidDel="004126A8">
          <w:rPr>
            <w:rStyle w:val="Literal-Gray"/>
            <w:rPrChange w:id="1251" w:author="Carol Nichols" w:date="2018-01-16T09:01:00Z">
              <w:rPr/>
            </w:rPrChange>
          </w:rPr>
          <w:delText>#     println!("Hello, {}!", name);</w:delText>
        </w:r>
      </w:del>
    </w:p>
    <w:p w14:paraId="16AFD38C" w14:textId="610E17E7" w:rsidR="00957DBC" w:rsidRPr="001C41D6" w:rsidDel="004126A8" w:rsidRDefault="00957DBC">
      <w:pPr>
        <w:pStyle w:val="CodeA"/>
        <w:rPr>
          <w:del w:id="1252" w:author="Carol Nichols" w:date="2018-01-14T16:50:00Z"/>
          <w:rStyle w:val="Literal-Gray"/>
          <w:rPrChange w:id="1253" w:author="Carol Nichols" w:date="2018-01-16T09:01:00Z">
            <w:rPr>
              <w:del w:id="1254" w:author="Carol Nichols" w:date="2018-01-14T16:50:00Z"/>
            </w:rPr>
          </w:rPrChange>
        </w:rPr>
        <w:pPrChange w:id="1255" w:author="Carol Nichols" w:date="2018-01-14T16:50:00Z">
          <w:pPr>
            <w:pStyle w:val="CodeB"/>
          </w:pPr>
        </w:pPrChange>
      </w:pPr>
      <w:del w:id="1256" w:author="Carol Nichols" w:date="2018-01-14T16:50:00Z">
        <w:r w:rsidRPr="001C41D6" w:rsidDel="004126A8">
          <w:rPr>
            <w:rStyle w:val="Literal-Gray"/>
            <w:rPrChange w:id="1257" w:author="Carol Nichols" w:date="2018-01-16T09:01:00Z">
              <w:rPr/>
            </w:rPrChange>
          </w:rPr>
          <w:delText># }</w:delText>
        </w:r>
      </w:del>
    </w:p>
    <w:p w14:paraId="72536691" w14:textId="74B7DDEB" w:rsidR="00957DBC" w:rsidRPr="001C41D6" w:rsidDel="004126A8" w:rsidRDefault="00957DBC">
      <w:pPr>
        <w:pStyle w:val="CodeA"/>
        <w:rPr>
          <w:del w:id="1258" w:author="Carol Nichols" w:date="2018-01-14T16:50:00Z"/>
          <w:rStyle w:val="Literal-Gray"/>
          <w:rPrChange w:id="1259" w:author="Carol Nichols" w:date="2018-01-16T09:01:00Z">
            <w:rPr>
              <w:del w:id="1260" w:author="Carol Nichols" w:date="2018-01-14T16:50:00Z"/>
            </w:rPr>
          </w:rPrChange>
        </w:rPr>
        <w:pPrChange w:id="1261" w:author="Carol Nichols" w:date="2018-01-14T16:50:00Z">
          <w:pPr>
            <w:pStyle w:val="CodeB"/>
          </w:pPr>
        </w:pPrChange>
      </w:pPr>
      <w:del w:id="1262" w:author="Carol Nichols" w:date="2018-01-14T16:50:00Z">
        <w:r w:rsidRPr="001C41D6" w:rsidDel="004126A8">
          <w:rPr>
            <w:rStyle w:val="Literal-Gray"/>
            <w:rPrChange w:id="1263" w:author="Carol Nichols" w:date="2018-01-16T09:01:00Z">
              <w:rPr/>
            </w:rPrChange>
          </w:rPr>
          <w:delText>#</w:delText>
        </w:r>
      </w:del>
    </w:p>
    <w:p w14:paraId="0492B82C" w14:textId="77777777" w:rsidR="00957DBC" w:rsidRPr="001C41D6" w:rsidRDefault="00957DBC">
      <w:pPr>
        <w:pStyle w:val="CodeA"/>
        <w:rPr>
          <w:rStyle w:val="Literal-Gray"/>
          <w:rPrChange w:id="1264" w:author="Carol Nichols" w:date="2018-01-16T09:01:00Z">
            <w:rPr/>
          </w:rPrChange>
        </w:rPr>
        <w:pPrChange w:id="1265" w:author="Carol Nichols" w:date="2018-01-14T16:50:00Z">
          <w:pPr>
            <w:pStyle w:val="CodeB"/>
          </w:pPr>
        </w:pPrChange>
      </w:pPr>
      <w:r w:rsidRPr="001C41D6">
        <w:rPr>
          <w:rStyle w:val="Literal-Gray"/>
          <w:rPrChange w:id="1266" w:author="Carol Nichols" w:date="2018-01-16T09:01:00Z">
            <w:rPr/>
          </w:rPrChange>
        </w:rPr>
        <w:t>fn main() {</w:t>
      </w:r>
    </w:p>
    <w:p w14:paraId="0BB02E41" w14:textId="77777777" w:rsidR="00957DBC" w:rsidRPr="001C41D6" w:rsidRDefault="00957DBC" w:rsidP="00452382">
      <w:pPr>
        <w:pStyle w:val="CodeB"/>
        <w:rPr>
          <w:rStyle w:val="Literal-Gray"/>
          <w:rPrChange w:id="1267" w:author="Carol Nichols" w:date="2018-01-16T09:01:00Z">
            <w:rPr/>
          </w:rPrChange>
        </w:rPr>
      </w:pPr>
      <w:r w:rsidRPr="001C41D6">
        <w:rPr>
          <w:rStyle w:val="Literal-Gray"/>
          <w:rPrChange w:id="1268" w:author="Carol Nichols" w:date="2018-01-16T09:01:00Z">
            <w:rPr/>
          </w:rPrChange>
        </w:rPr>
        <w:t xml:space="preserve">    let m = MyBox::new(String::from("Rust"));</w:t>
      </w:r>
    </w:p>
    <w:p w14:paraId="00EB24EC" w14:textId="77777777" w:rsidR="00957DBC" w:rsidRPr="00452382" w:rsidRDefault="00957DBC" w:rsidP="00452382">
      <w:pPr>
        <w:pStyle w:val="CodeB"/>
      </w:pPr>
      <w:r w:rsidRPr="00452382">
        <w:t xml:space="preserve">    hello(&amp;(*m)[..]);</w:t>
      </w:r>
    </w:p>
    <w:p w14:paraId="57F412C7" w14:textId="77777777" w:rsidR="00957DBC" w:rsidRPr="001C41D6" w:rsidRDefault="00957DBC" w:rsidP="00452382">
      <w:pPr>
        <w:pStyle w:val="CodeC"/>
        <w:rPr>
          <w:rStyle w:val="Literal-Gray"/>
          <w:rPrChange w:id="1269" w:author="Carol Nichols" w:date="2018-01-16T09:01:00Z">
            <w:rPr/>
          </w:rPrChange>
        </w:rPr>
      </w:pPr>
      <w:r w:rsidRPr="001C41D6">
        <w:rPr>
          <w:rStyle w:val="Literal-Gray"/>
          <w:rPrChange w:id="1270" w:author="Carol Nichols" w:date="2018-01-16T09:01:00Z">
            <w:rPr/>
          </w:rPrChange>
        </w:rPr>
        <w:t>}</w:t>
      </w:r>
    </w:p>
    <w:p w14:paraId="49813A1B" w14:textId="77777777" w:rsidR="00957DBC" w:rsidRDefault="00957DBC" w:rsidP="00452382">
      <w:pPr>
        <w:pStyle w:val="Listing"/>
      </w:pPr>
      <w:r>
        <w:t>Listing 15-1</w:t>
      </w:r>
      <w:ins w:id="1271" w:author="AnneMarieW" w:date="2017-12-21T10:10:00Z">
        <w:r w:rsidR="00B2725D">
          <w:t>3</w:t>
        </w:r>
      </w:ins>
      <w:del w:id="1272" w:author="AnneMarieW" w:date="2017-12-21T10:10:00Z">
        <w:r w:rsidDel="00B2725D">
          <w:delText>5</w:delText>
        </w:r>
      </w:del>
      <w:r>
        <w:t>: The code we</w:t>
      </w:r>
      <w:del w:id="1273" w:author="AnneMarieW" w:date="2017-12-19T10:42:00Z">
        <w:r w:rsidDel="00811058">
          <w:delText>’</w:delText>
        </w:r>
      </w:del>
      <w:ins w:id="1274" w:author="AnneMarieW" w:date="2017-12-19T10:42:00Z">
        <w:r w:rsidR="00811058">
          <w:t xml:space="preserve"> woul</w:t>
        </w:r>
      </w:ins>
      <w:r>
        <w:t>d have to write if Rust didn’t have deref coercion</w:t>
      </w:r>
    </w:p>
    <w:p w14:paraId="7D9EECA1" w14:textId="5D5F8B0B" w:rsidR="00957DBC" w:rsidRDefault="00957DBC" w:rsidP="00957DBC">
      <w:pPr>
        <w:pStyle w:val="Body"/>
      </w:pPr>
      <w:r>
        <w:t>The </w:t>
      </w:r>
      <w:r w:rsidRPr="00452382">
        <w:rPr>
          <w:rStyle w:val="Literal"/>
        </w:rPr>
        <w:t>(*m)</w:t>
      </w:r>
      <w:ins w:id="1275" w:author="Carol Nichols" w:date="2018-01-15T17:40:00Z">
        <w:r w:rsidR="00A44D80">
          <w:rPr>
            <w:rStyle w:val="Literal"/>
          </w:rPr>
          <w:t xml:space="preserve"> </w:t>
        </w:r>
      </w:ins>
      <w:del w:id="1276" w:author="AnneMarieW" w:date="2017-12-19T10:43:00Z">
        <w:r w:rsidDel="00811058">
          <w:delText xml:space="preserve"> is </w:delText>
        </w:r>
      </w:del>
      <w:r>
        <w:t>dereferenc</w:t>
      </w:r>
      <w:ins w:id="1277" w:author="AnneMarieW" w:date="2017-12-19T10:43:00Z">
        <w:r w:rsidR="00811058">
          <w:t>es</w:t>
        </w:r>
      </w:ins>
      <w:del w:id="1278" w:author="AnneMarieW" w:date="2017-12-19T10:43:00Z">
        <w:r w:rsidDel="00811058">
          <w:delText>ing</w:delText>
        </w:r>
      </w:del>
      <w:r>
        <w:t xml:space="preserve"> the </w:t>
      </w:r>
      <w:r w:rsidRPr="00452382">
        <w:rPr>
          <w:rStyle w:val="Literal"/>
        </w:rPr>
        <w:t>MyBox&lt;String&gt;</w:t>
      </w:r>
      <w:r>
        <w:t> into a </w:t>
      </w:r>
      <w:r w:rsidRPr="00452382">
        <w:rPr>
          <w:rStyle w:val="Literal"/>
        </w:rPr>
        <w:t>String</w:t>
      </w:r>
      <w:r>
        <w:t>. Then the </w:t>
      </w:r>
      <w:r w:rsidRPr="00452382">
        <w:rPr>
          <w:rStyle w:val="Literal"/>
        </w:rPr>
        <w:t>&amp;</w:t>
      </w:r>
      <w:r w:rsidR="00452382">
        <w:t xml:space="preserve"> </w:t>
      </w:r>
      <w:r>
        <w:t>and </w:t>
      </w:r>
      <w:r w:rsidRPr="00452382">
        <w:rPr>
          <w:rStyle w:val="Literal"/>
        </w:rPr>
        <w:t>[..]</w:t>
      </w:r>
      <w:r>
        <w:t> </w:t>
      </w:r>
      <w:del w:id="1279" w:author="AnneMarieW" w:date="2017-12-19T10:43:00Z">
        <w:r w:rsidDel="00811058">
          <w:delText xml:space="preserve">are </w:delText>
        </w:r>
      </w:del>
      <w:r>
        <w:t>tak</w:t>
      </w:r>
      <w:ins w:id="1280" w:author="AnneMarieW" w:date="2017-12-19T10:43:00Z">
        <w:r w:rsidR="00811058">
          <w:t>e</w:t>
        </w:r>
      </w:ins>
      <w:del w:id="1281" w:author="AnneMarieW" w:date="2017-12-19T10:43:00Z">
        <w:r w:rsidDel="00811058">
          <w:delText>ing</w:delText>
        </w:r>
      </w:del>
      <w:r>
        <w:t xml:space="preserve"> a string slice of the </w:t>
      </w:r>
      <w:r w:rsidRPr="00452382">
        <w:rPr>
          <w:rStyle w:val="Literal"/>
        </w:rPr>
        <w:t>String</w:t>
      </w:r>
      <w:r>
        <w:t> that is equal to the whole</w:t>
      </w:r>
      <w:r w:rsidR="00452382">
        <w:t xml:space="preserve"> </w:t>
      </w:r>
      <w:r>
        <w:t>string to match the signature of </w:t>
      </w:r>
      <w:r w:rsidRPr="00452382">
        <w:rPr>
          <w:rStyle w:val="Literal"/>
        </w:rPr>
        <w:t>hello</w:t>
      </w:r>
      <w:r>
        <w:t>. The code without deref coercions is</w:t>
      </w:r>
      <w:r w:rsidR="00452382">
        <w:t xml:space="preserve"> </w:t>
      </w:r>
      <w:r>
        <w:t>harder to read, write, and understand with all of these symbols involved. Deref</w:t>
      </w:r>
      <w:r w:rsidR="00452382">
        <w:t xml:space="preserve"> </w:t>
      </w:r>
      <w:r>
        <w:t xml:space="preserve">coercion </w:t>
      </w:r>
      <w:del w:id="1282" w:author="AnneMarieW" w:date="2017-12-19T10:44:00Z">
        <w:r w:rsidDel="00811058">
          <w:delText xml:space="preserve">makes it so that </w:delText>
        </w:r>
      </w:del>
      <w:ins w:id="1283" w:author="AnneMarieW" w:date="2017-12-19T10:44:00Z">
        <w:r w:rsidR="00811058">
          <w:t xml:space="preserve">allows </w:t>
        </w:r>
      </w:ins>
      <w:r>
        <w:t xml:space="preserve">Rust </w:t>
      </w:r>
      <w:del w:id="1284" w:author="AnneMarieW" w:date="2017-12-19T10:44:00Z">
        <w:r w:rsidDel="00811058">
          <w:delText xml:space="preserve">takes care of </w:delText>
        </w:r>
      </w:del>
      <w:ins w:id="1285" w:author="AnneMarieW" w:date="2017-12-19T10:44:00Z">
        <w:r w:rsidR="00811058">
          <w:t xml:space="preserve">to handle </w:t>
        </w:r>
      </w:ins>
      <w:r>
        <w:t>these conversions for us</w:t>
      </w:r>
      <w:r w:rsidR="00452382">
        <w:t xml:space="preserve"> </w:t>
      </w:r>
      <w:r>
        <w:t>automatically.</w:t>
      </w:r>
    </w:p>
    <w:p w14:paraId="54E8DFFD" w14:textId="346F9511" w:rsidR="00957DBC" w:rsidRDefault="00957DBC" w:rsidP="00957DBC">
      <w:pPr>
        <w:pStyle w:val="Body"/>
      </w:pPr>
      <w:r>
        <w:t>When the </w:t>
      </w:r>
      <w:r w:rsidRPr="00452382">
        <w:rPr>
          <w:rStyle w:val="Literal"/>
        </w:rPr>
        <w:t>Deref</w:t>
      </w:r>
      <w:r>
        <w:t> trait is defined for the types involved, Rust will analyze the</w:t>
      </w:r>
      <w:r w:rsidR="00452382">
        <w:t xml:space="preserve"> </w:t>
      </w:r>
      <w:r>
        <w:t>types and use </w:t>
      </w:r>
      <w:r w:rsidRPr="00452382">
        <w:rPr>
          <w:rStyle w:val="Literal"/>
        </w:rPr>
        <w:t>Deref::deref</w:t>
      </w:r>
      <w:r>
        <w:t xml:space="preserve"> as many times as </w:t>
      </w:r>
      <w:del w:id="1286" w:author="AnneMarieW" w:date="2017-12-19T10:44:00Z">
        <w:r w:rsidDel="00811058">
          <w:delText xml:space="preserve">it needs in order </w:delText>
        </w:r>
      </w:del>
      <w:ins w:id="1287" w:author="AnneMarieW" w:date="2017-12-19T10:44:00Z">
        <w:r w:rsidR="00811058">
          <w:t xml:space="preserve">necessary </w:t>
        </w:r>
      </w:ins>
      <w:r>
        <w:t>to get a</w:t>
      </w:r>
      <w:r w:rsidR="00452382">
        <w:t xml:space="preserve"> </w:t>
      </w:r>
      <w:r>
        <w:t xml:space="preserve">reference to match the parameter’s type. </w:t>
      </w:r>
      <w:commentRangeStart w:id="1288"/>
      <w:commentRangeStart w:id="1289"/>
      <w:r>
        <w:t>Th</w:t>
      </w:r>
      <w:ins w:id="1290" w:author="Carol Nichols" w:date="2018-01-15T17:39:00Z">
        <w:r w:rsidR="007C4652">
          <w:t xml:space="preserve">e number of times that </w:t>
        </w:r>
        <w:r w:rsidR="0015474C" w:rsidRPr="00655826">
          <w:rPr>
            <w:rStyle w:val="Literal"/>
            <w:rPrChange w:id="1291" w:author="Carol Nichols" w:date="2018-01-16T09:01:00Z">
              <w:rPr/>
            </w:rPrChange>
          </w:rPr>
          <w:t>Deref::deref</w:t>
        </w:r>
        <w:r w:rsidR="0015474C">
          <w:t xml:space="preserve"> needs to be inserted</w:t>
        </w:r>
      </w:ins>
      <w:del w:id="1292" w:author="Carol Nichols" w:date="2018-01-15T17:40:00Z">
        <w:r w:rsidDel="0015474C">
          <w:delText>is</w:delText>
        </w:r>
      </w:del>
      <w:commentRangeEnd w:id="1288"/>
      <w:r w:rsidR="00A25CF5">
        <w:rPr>
          <w:rStyle w:val="CommentReference"/>
        </w:rPr>
        <w:commentReference w:id="1288"/>
      </w:r>
      <w:commentRangeEnd w:id="1289"/>
      <w:r w:rsidR="0015474C">
        <w:rPr>
          <w:rStyle w:val="CommentReference"/>
        </w:rPr>
        <w:commentReference w:id="1289"/>
      </w:r>
      <w:r>
        <w:t xml:space="preserve"> is resolved at compile time, so</w:t>
      </w:r>
      <w:r w:rsidR="00452382">
        <w:t xml:space="preserve"> </w:t>
      </w:r>
      <w:r>
        <w:t>there is no run</w:t>
      </w:r>
      <w:del w:id="1293" w:author="AnneMarieW" w:date="2017-12-19T10:45:00Z">
        <w:r w:rsidDel="00811058">
          <w:delText>-</w:delText>
        </w:r>
      </w:del>
      <w:r>
        <w:t>time penalty for taking advantage of deref coercion!</w:t>
      </w:r>
    </w:p>
    <w:p w14:paraId="04E5BE5C" w14:textId="77777777" w:rsidR="00957DBC" w:rsidRDefault="00957DBC" w:rsidP="00452382">
      <w:pPr>
        <w:pStyle w:val="HeadB"/>
      </w:pPr>
      <w:bookmarkStart w:id="1294" w:name="how-deref-coercion-interacts-with-mutabi"/>
      <w:bookmarkStart w:id="1295" w:name="_Toc503815274"/>
      <w:bookmarkEnd w:id="1294"/>
      <w:r>
        <w:t>How Deref Coercion Interacts with Mutability</w:t>
      </w:r>
      <w:bookmarkEnd w:id="1295"/>
    </w:p>
    <w:p w14:paraId="7CC493E7" w14:textId="77777777" w:rsidR="00957DBC" w:rsidRDefault="00957DBC" w:rsidP="00496169">
      <w:pPr>
        <w:pStyle w:val="BodyFirst"/>
      </w:pPr>
      <w:r>
        <w:t>Similar to how we use the </w:t>
      </w:r>
      <w:r w:rsidRPr="00452382">
        <w:rPr>
          <w:rStyle w:val="Literal"/>
        </w:rPr>
        <w:t>Deref</w:t>
      </w:r>
      <w:r>
        <w:t> trait to override </w:t>
      </w:r>
      <w:r w:rsidRPr="00452382">
        <w:rPr>
          <w:rStyle w:val="Literal"/>
        </w:rPr>
        <w:t>*</w:t>
      </w:r>
      <w:r>
        <w:t> on immutable</w:t>
      </w:r>
      <w:r w:rsidR="00452382">
        <w:t xml:space="preserve"> </w:t>
      </w:r>
      <w:r>
        <w:t>references, Rust provides a </w:t>
      </w:r>
      <w:r w:rsidRPr="00452382">
        <w:rPr>
          <w:rStyle w:val="Literal"/>
        </w:rPr>
        <w:t>DerefMut</w:t>
      </w:r>
      <w:r>
        <w:t> trait for overriding </w:t>
      </w:r>
      <w:r w:rsidRPr="00452382">
        <w:rPr>
          <w:rStyle w:val="Literal"/>
        </w:rPr>
        <w:t>*</w:t>
      </w:r>
      <w:r>
        <w:t> on mutable</w:t>
      </w:r>
      <w:r w:rsidR="00452382">
        <w:t xml:space="preserve"> </w:t>
      </w:r>
      <w:r>
        <w:t>references.</w:t>
      </w:r>
    </w:p>
    <w:p w14:paraId="1C6B05DF" w14:textId="77777777" w:rsidR="00957DBC" w:rsidRDefault="00957DBC" w:rsidP="00957DBC">
      <w:pPr>
        <w:pStyle w:val="Body"/>
      </w:pPr>
      <w:r>
        <w:t>Rust does deref coercion when it finds types and trait implementations in three</w:t>
      </w:r>
      <w:r w:rsidR="00452382">
        <w:t xml:space="preserve"> </w:t>
      </w:r>
      <w:r>
        <w:t>cases:</w:t>
      </w:r>
    </w:p>
    <w:p w14:paraId="50CD06B7" w14:textId="77777777" w:rsidR="00957DBC" w:rsidRPr="00452382" w:rsidRDefault="00957DBC" w:rsidP="00452382">
      <w:pPr>
        <w:pStyle w:val="BulletA"/>
      </w:pPr>
      <w:r w:rsidRPr="00452382">
        <w:t>From </w:t>
      </w:r>
      <w:r w:rsidRPr="00452382">
        <w:rPr>
          <w:rStyle w:val="Literal"/>
        </w:rPr>
        <w:t>&amp;T</w:t>
      </w:r>
      <w:r w:rsidRPr="00452382">
        <w:t> to </w:t>
      </w:r>
      <w:r w:rsidRPr="00452382">
        <w:rPr>
          <w:rStyle w:val="Literal"/>
        </w:rPr>
        <w:t>&amp;U</w:t>
      </w:r>
      <w:r w:rsidRPr="00452382">
        <w:t> when </w:t>
      </w:r>
      <w:r w:rsidRPr="00452382">
        <w:rPr>
          <w:rStyle w:val="Literal"/>
        </w:rPr>
        <w:t>T: Deref&lt;Target=U&gt;</w:t>
      </w:r>
      <w:del w:id="1296" w:author="AnneMarieW" w:date="2017-12-19T11:04:00Z">
        <w:r w:rsidRPr="00452382" w:rsidDel="00F26776">
          <w:delText>.</w:delText>
        </w:r>
      </w:del>
    </w:p>
    <w:p w14:paraId="648777FD" w14:textId="77777777" w:rsidR="00957DBC" w:rsidRPr="00452382" w:rsidRDefault="00957DBC" w:rsidP="00452382">
      <w:pPr>
        <w:pStyle w:val="BulletB"/>
      </w:pPr>
      <w:r w:rsidRPr="00452382">
        <w:lastRenderedPageBreak/>
        <w:t>From </w:t>
      </w:r>
      <w:r w:rsidRPr="00452382">
        <w:rPr>
          <w:rStyle w:val="Literal"/>
        </w:rPr>
        <w:t>&amp;mut T</w:t>
      </w:r>
      <w:r w:rsidRPr="00452382">
        <w:t> to </w:t>
      </w:r>
      <w:r w:rsidRPr="00452382">
        <w:rPr>
          <w:rStyle w:val="Literal"/>
        </w:rPr>
        <w:t>&amp;mut U</w:t>
      </w:r>
      <w:r w:rsidRPr="00452382">
        <w:t> when </w:t>
      </w:r>
      <w:r w:rsidRPr="00452382">
        <w:rPr>
          <w:rStyle w:val="Literal"/>
        </w:rPr>
        <w:t>T: DerefMut&lt;Target=U&gt;</w:t>
      </w:r>
      <w:del w:id="1297" w:author="AnneMarieW" w:date="2017-12-19T11:04:00Z">
        <w:r w:rsidRPr="00452382" w:rsidDel="00F26776">
          <w:delText>.</w:delText>
        </w:r>
      </w:del>
    </w:p>
    <w:p w14:paraId="3C131920" w14:textId="77777777" w:rsidR="00957DBC" w:rsidRPr="00452382" w:rsidRDefault="00957DBC" w:rsidP="00452382">
      <w:pPr>
        <w:pStyle w:val="BulletC"/>
      </w:pPr>
      <w:r w:rsidRPr="00452382">
        <w:t>From </w:t>
      </w:r>
      <w:r w:rsidRPr="00452382">
        <w:rPr>
          <w:rStyle w:val="Literal"/>
        </w:rPr>
        <w:t>&amp;mut T</w:t>
      </w:r>
      <w:r w:rsidRPr="00452382">
        <w:t> to </w:t>
      </w:r>
      <w:r w:rsidRPr="00452382">
        <w:rPr>
          <w:rStyle w:val="Literal"/>
        </w:rPr>
        <w:t>&amp;U</w:t>
      </w:r>
      <w:r w:rsidRPr="00452382">
        <w:t> when </w:t>
      </w:r>
      <w:r w:rsidRPr="00452382">
        <w:rPr>
          <w:rStyle w:val="Literal"/>
        </w:rPr>
        <w:t>T: Deref&lt;Target=U&gt;</w:t>
      </w:r>
      <w:del w:id="1298" w:author="AnneMarieW" w:date="2017-12-19T11:04:00Z">
        <w:r w:rsidRPr="00452382" w:rsidDel="00F26776">
          <w:delText>.</w:delText>
        </w:r>
      </w:del>
    </w:p>
    <w:p w14:paraId="43B7AFE6" w14:textId="77777777" w:rsidR="00957DBC" w:rsidRDefault="00957DBC" w:rsidP="00957DBC">
      <w:pPr>
        <w:pStyle w:val="Body"/>
      </w:pPr>
      <w:r>
        <w:t xml:space="preserve">The first two cases are the same except for mutability. The first case </w:t>
      </w:r>
      <w:del w:id="1299" w:author="AnneMarieW" w:date="2017-12-19T11:04:00Z">
        <w:r w:rsidDel="00022D70">
          <w:delText>say</w:delText>
        </w:r>
      </w:del>
      <w:ins w:id="1300" w:author="AnneMarieW" w:date="2017-12-19T11:04:00Z">
        <w:r w:rsidR="00022D70">
          <w:t>state</w:t>
        </w:r>
      </w:ins>
      <w:r>
        <w:t>s</w:t>
      </w:r>
      <w:r w:rsidR="00452382">
        <w:t xml:space="preserve"> </w:t>
      </w:r>
      <w:r>
        <w:t>that if you have a </w:t>
      </w:r>
      <w:r w:rsidRPr="00452382">
        <w:rPr>
          <w:rStyle w:val="Literal"/>
        </w:rPr>
        <w:t>&amp;T</w:t>
      </w:r>
      <w:r>
        <w:t>, and </w:t>
      </w:r>
      <w:r w:rsidRPr="00452382">
        <w:rPr>
          <w:rStyle w:val="Literal"/>
        </w:rPr>
        <w:t>T</w:t>
      </w:r>
      <w:r>
        <w:t> implements </w:t>
      </w:r>
      <w:r w:rsidRPr="00452382">
        <w:rPr>
          <w:rStyle w:val="Literal"/>
        </w:rPr>
        <w:t>Deref</w:t>
      </w:r>
      <w:r>
        <w:t> to some type </w:t>
      </w:r>
      <w:r w:rsidRPr="00452382">
        <w:rPr>
          <w:rStyle w:val="Literal"/>
        </w:rPr>
        <w:t>U</w:t>
      </w:r>
      <w:r>
        <w:t>, you can</w:t>
      </w:r>
      <w:r w:rsidR="00452382">
        <w:t xml:space="preserve"> </w:t>
      </w:r>
      <w:r>
        <w:t>get a </w:t>
      </w:r>
      <w:r w:rsidRPr="00452382">
        <w:rPr>
          <w:rStyle w:val="Literal"/>
        </w:rPr>
        <w:t>&amp;U</w:t>
      </w:r>
      <w:r>
        <w:t> transparently. The second case states that the same deref coercion</w:t>
      </w:r>
      <w:r w:rsidR="00452382">
        <w:t xml:space="preserve"> </w:t>
      </w:r>
      <w:r>
        <w:t>happens for mutable references.</w:t>
      </w:r>
    </w:p>
    <w:p w14:paraId="78E3EB22" w14:textId="77777777" w:rsidR="00957DBC" w:rsidRDefault="00957DBC" w:rsidP="00957DBC">
      <w:pPr>
        <w:pStyle w:val="Body"/>
      </w:pPr>
      <w:r>
        <w:t xml:space="preserve">The </w:t>
      </w:r>
      <w:del w:id="1301" w:author="AnneMarieW" w:date="2017-12-19T11:05:00Z">
        <w:r w:rsidDel="00022D70">
          <w:delText>last</w:delText>
        </w:r>
      </w:del>
      <w:ins w:id="1302" w:author="AnneMarieW" w:date="2017-12-19T11:05:00Z">
        <w:r w:rsidR="00022D70">
          <w:t>third</w:t>
        </w:r>
      </w:ins>
      <w:r>
        <w:t xml:space="preserve"> case is trickier: Rust will also coerce a mutable reference to an</w:t>
      </w:r>
      <w:r w:rsidR="00452382">
        <w:t xml:space="preserve"> </w:t>
      </w:r>
      <w:r>
        <w:t xml:space="preserve">immutable one. </w:t>
      </w:r>
      <w:ins w:id="1303" w:author="AnneMarieW" w:date="2017-12-19T11:05:00Z">
        <w:r w:rsidR="00022D70">
          <w:t xml:space="preserve">But </w:t>
        </w:r>
      </w:ins>
      <w:del w:id="1304" w:author="AnneMarieW" w:date="2017-12-19T11:05:00Z">
        <w:r w:rsidDel="00022D70">
          <w:delText>T</w:delText>
        </w:r>
      </w:del>
      <w:ins w:id="1305" w:author="AnneMarieW" w:date="2017-12-19T11:05:00Z">
        <w:r w:rsidR="00022D70">
          <w:t>t</w:t>
        </w:r>
      </w:ins>
      <w:r>
        <w:t>he reverse is </w:t>
      </w:r>
      <w:r w:rsidRPr="00452382">
        <w:rPr>
          <w:rStyle w:val="EmphasisItalic"/>
        </w:rPr>
        <w:t>not</w:t>
      </w:r>
      <w:r>
        <w:t> possible</w:t>
      </w:r>
      <w:del w:id="1306" w:author="AnneMarieW" w:date="2017-12-19T11:05:00Z">
        <w:r w:rsidDel="00022D70">
          <w:delText xml:space="preserve"> though</w:delText>
        </w:r>
      </w:del>
      <w:r>
        <w:t>: immutable references will</w:t>
      </w:r>
      <w:r w:rsidR="00452382">
        <w:t xml:space="preserve"> </w:t>
      </w:r>
      <w:r>
        <w:t xml:space="preserve">never coerce to mutable </w:t>
      </w:r>
      <w:del w:id="1307" w:author="AnneMarieW" w:date="2017-12-19T11:05:00Z">
        <w:r w:rsidDel="00022D70">
          <w:delText>one</w:delText>
        </w:r>
      </w:del>
      <w:ins w:id="1308" w:author="AnneMarieW" w:date="2017-12-19T11:05:00Z">
        <w:del w:id="1309" w:author="Carol Nichols" w:date="2018-01-15T17:42:00Z">
          <w:r w:rsidR="00022D70" w:rsidRPr="00022D70" w:rsidDel="000D4FFD">
            <w:delText xml:space="preserve"> </w:delText>
          </w:r>
        </w:del>
        <w:r w:rsidR="00022D70">
          <w:t>reference</w:t>
        </w:r>
      </w:ins>
      <w:r>
        <w:t>s. Because of the borrowing rules, if you have a</w:t>
      </w:r>
      <w:r w:rsidR="00452382">
        <w:t xml:space="preserve"> </w:t>
      </w:r>
      <w:r>
        <w:t>mutable reference, that mutable reference must be the only reference to that</w:t>
      </w:r>
      <w:r w:rsidR="00452382">
        <w:t xml:space="preserve"> </w:t>
      </w:r>
      <w:r>
        <w:t>data (otherwise, the program wouldn’t compile). Converting one mutable</w:t>
      </w:r>
      <w:r w:rsidR="00452382">
        <w:t xml:space="preserve"> </w:t>
      </w:r>
      <w:r>
        <w:t>reference to one immutable reference will never break the borrowing rules.</w:t>
      </w:r>
      <w:r w:rsidR="00452382">
        <w:t xml:space="preserve"> </w:t>
      </w:r>
      <w:r>
        <w:t>Converting an immutable reference to a mutable reference would require that</w:t>
      </w:r>
      <w:r w:rsidR="00452382">
        <w:t xml:space="preserve"> </w:t>
      </w:r>
      <w:r>
        <w:t xml:space="preserve">there </w:t>
      </w:r>
      <w:del w:id="1310" w:author="AnneMarieW" w:date="2017-12-19T11:06:00Z">
        <w:r w:rsidDel="0061377B">
          <w:delText>wa</w:delText>
        </w:r>
      </w:del>
      <w:ins w:id="1311" w:author="AnneMarieW" w:date="2017-12-19T11:06:00Z">
        <w:r w:rsidR="0061377B">
          <w:t>i</w:t>
        </w:r>
      </w:ins>
      <w:r>
        <w:t>s only one immutable reference to that data, and the borrowing rules</w:t>
      </w:r>
      <w:r w:rsidR="00452382">
        <w:t xml:space="preserve"> </w:t>
      </w:r>
      <w:r>
        <w:t>don’t guarantee that. Therefore, Rust can’t make the assumption that converting</w:t>
      </w:r>
      <w:r w:rsidR="00452382">
        <w:t xml:space="preserve"> </w:t>
      </w:r>
      <w:r>
        <w:t>an immutable reference to a mutable reference is possible.</w:t>
      </w:r>
    </w:p>
    <w:p w14:paraId="5AC07CB9" w14:textId="77777777" w:rsidR="00957DBC" w:rsidRDefault="00957DBC">
      <w:pPr>
        <w:pStyle w:val="HeadA"/>
        <w:pPrChange w:id="1312" w:author="Carol Nichols" w:date="2018-01-15T17:46:00Z">
          <w:pPr>
            <w:pStyle w:val="HeadB"/>
          </w:pPr>
        </w:pPrChange>
      </w:pPr>
      <w:bookmarkStart w:id="1313" w:name="the-`drop`-trait-runs-code-on-cleanup"/>
      <w:bookmarkStart w:id="1314" w:name="_Toc503815275"/>
      <w:bookmarkEnd w:id="1313"/>
      <w:r w:rsidRPr="00452382">
        <w:t>The </w:t>
      </w:r>
      <w:r w:rsidRPr="00210E02">
        <w:rPr>
          <w:rStyle w:val="Literal"/>
          <w:rPrChange w:id="1315" w:author="Carol Nichols" w:date="2018-01-15T17:42:00Z">
            <w:rPr>
              <w:i w:val="0"/>
            </w:rPr>
          </w:rPrChange>
        </w:rPr>
        <w:t>Drop</w:t>
      </w:r>
      <w:r>
        <w:t> Trait Runs Code on Cleanup</w:t>
      </w:r>
      <w:bookmarkEnd w:id="1314"/>
    </w:p>
    <w:p w14:paraId="257DAB56" w14:textId="77777777" w:rsidR="00957DBC" w:rsidRDefault="00957DBC" w:rsidP="00496169">
      <w:pPr>
        <w:pStyle w:val="BodyFirst"/>
      </w:pPr>
      <w:r>
        <w:t>The second trait important to the smart pointer pattern is </w:t>
      </w:r>
      <w:r w:rsidRPr="00452382">
        <w:rPr>
          <w:rStyle w:val="Literal"/>
        </w:rPr>
        <w:t>Drop</w:t>
      </w:r>
      <w:r>
        <w:t>, which lets</w:t>
      </w:r>
      <w:r w:rsidR="00452382">
        <w:t xml:space="preserve"> </w:t>
      </w:r>
      <w:r>
        <w:t>us customize what happens when a value is about to go out of scope. We can</w:t>
      </w:r>
      <w:r w:rsidR="00452382">
        <w:t xml:space="preserve"> </w:t>
      </w:r>
      <w:r>
        <w:t>provide an implementation for the </w:t>
      </w:r>
      <w:r w:rsidRPr="00452382">
        <w:rPr>
          <w:rStyle w:val="Literal"/>
        </w:rPr>
        <w:t>Drop</w:t>
      </w:r>
      <w:r>
        <w:t> trait on any type, and the code we</w:t>
      </w:r>
      <w:r w:rsidR="00452382">
        <w:t xml:space="preserve"> </w:t>
      </w:r>
      <w:r>
        <w:t>specify can be used to release resources like files or network connections.</w:t>
      </w:r>
      <w:r w:rsidR="00452382">
        <w:t xml:space="preserve"> </w:t>
      </w:r>
      <w:r>
        <w:t>We’re introducing </w:t>
      </w:r>
      <w:r w:rsidRPr="00452382">
        <w:rPr>
          <w:rStyle w:val="Literal"/>
        </w:rPr>
        <w:t>Drop</w:t>
      </w:r>
      <w:r>
        <w:t> in the context of smart pointers because the</w:t>
      </w:r>
      <w:r w:rsidR="00452382">
        <w:t xml:space="preserve"> </w:t>
      </w:r>
      <w:r>
        <w:t>functionality of the </w:t>
      </w:r>
      <w:r w:rsidRPr="00452382">
        <w:rPr>
          <w:rStyle w:val="Literal"/>
        </w:rPr>
        <w:t>Drop</w:t>
      </w:r>
      <w:r>
        <w:t> trait is almost always used when implementing a</w:t>
      </w:r>
      <w:r w:rsidR="00452382">
        <w:t xml:space="preserve"> </w:t>
      </w:r>
      <w:r>
        <w:t>smart pointer. For example, </w:t>
      </w:r>
      <w:r w:rsidRPr="00452382">
        <w:rPr>
          <w:rStyle w:val="Literal"/>
        </w:rPr>
        <w:t>Box&lt;T&gt;</w:t>
      </w:r>
      <w:r>
        <w:t> customizes </w:t>
      </w:r>
      <w:r w:rsidRPr="00452382">
        <w:rPr>
          <w:rStyle w:val="Literal"/>
        </w:rPr>
        <w:t>Drop</w:t>
      </w:r>
      <w:r>
        <w:t> </w:t>
      </w:r>
      <w:ins w:id="1316" w:author="AnneMarieW" w:date="2017-12-19T11:07:00Z">
        <w:del w:id="1317" w:author="Carol Nichols" w:date="2018-01-15T17:43:00Z">
          <w:r w:rsidR="0083322E" w:rsidDel="00634662">
            <w:delText xml:space="preserve"> </w:delText>
          </w:r>
        </w:del>
      </w:ins>
      <w:del w:id="1318" w:author="AnneMarieW" w:date="2017-12-19T11:07:00Z">
        <w:r w:rsidDel="0083322E">
          <w:delText xml:space="preserve">in order </w:delText>
        </w:r>
      </w:del>
      <w:r>
        <w:t>to deallocate</w:t>
      </w:r>
      <w:r w:rsidR="00452382">
        <w:t xml:space="preserve"> </w:t>
      </w:r>
      <w:r>
        <w:t>the space on the heap that the box points to.</w:t>
      </w:r>
    </w:p>
    <w:p w14:paraId="6122CBD2" w14:textId="77777777" w:rsidR="00957DBC" w:rsidDel="003556F0" w:rsidRDefault="00957DBC" w:rsidP="00957DBC">
      <w:pPr>
        <w:pStyle w:val="Body"/>
        <w:rPr>
          <w:del w:id="1319" w:author="AnneMarieW" w:date="2017-12-19T11:09:00Z"/>
        </w:rPr>
      </w:pPr>
      <w:r>
        <w:t>In some languages, the programmer must call code to free memory or resources</w:t>
      </w:r>
      <w:r w:rsidR="00452382">
        <w:t xml:space="preserve"> </w:t>
      </w:r>
      <w:r>
        <w:t>every time they finish using an instance of a smart pointer. If they forget,</w:t>
      </w:r>
      <w:r w:rsidR="00452382">
        <w:t xml:space="preserve"> </w:t>
      </w:r>
      <w:r>
        <w:t>the system might become overloaded and crash. In Rust, we can specify that a</w:t>
      </w:r>
      <w:r w:rsidR="00452382">
        <w:t xml:space="preserve"> </w:t>
      </w:r>
      <w:r>
        <w:t>particular bit of code should be run whenever a value goes out of scope, and</w:t>
      </w:r>
      <w:r w:rsidR="00452382">
        <w:t xml:space="preserve"> </w:t>
      </w:r>
      <w:r>
        <w:t>the compiler will insert this code automatically.</w:t>
      </w:r>
      <w:ins w:id="1320" w:author="AnneMarieW" w:date="2017-12-19T11:09:00Z">
        <w:r w:rsidR="003556F0">
          <w:t xml:space="preserve"> </w:t>
        </w:r>
      </w:ins>
    </w:p>
    <w:p w14:paraId="0EF21F5E" w14:textId="77777777" w:rsidR="00957DBC" w:rsidRDefault="00957DBC" w:rsidP="00957DBC">
      <w:pPr>
        <w:pStyle w:val="Body"/>
      </w:pPr>
      <w:del w:id="1321" w:author="AnneMarieW" w:date="2017-12-19T11:08:00Z">
        <w:r w:rsidDel="00684C6E">
          <w:delText xml:space="preserve">This means </w:delText>
        </w:r>
      </w:del>
      <w:ins w:id="1322" w:author="AnneMarieW" w:date="2017-12-19T11:08:00Z">
        <w:r w:rsidR="00684C6E">
          <w:t xml:space="preserve">As a result, </w:t>
        </w:r>
      </w:ins>
      <w:r>
        <w:t>we don’t need to be careful about placing clean</w:t>
      </w:r>
      <w:del w:id="1323" w:author="AnneMarieW" w:date="2017-12-19T11:08:00Z">
        <w:r w:rsidDel="00684C6E">
          <w:delText xml:space="preserve"> </w:delText>
        </w:r>
      </w:del>
      <w:r>
        <w:t>up code everywhere</w:t>
      </w:r>
      <w:r w:rsidR="00452382">
        <w:t xml:space="preserve"> </w:t>
      </w:r>
      <w:r>
        <w:t>in a program that an instance of a particular type is finished with, but we</w:t>
      </w:r>
      <w:r w:rsidR="00452382">
        <w:t xml:space="preserve"> </w:t>
      </w:r>
      <w:r>
        <w:t>still won’t leak resources!</w:t>
      </w:r>
    </w:p>
    <w:p w14:paraId="79AA1816" w14:textId="77777777" w:rsidR="00957DBC" w:rsidRDefault="00957DBC" w:rsidP="00957DBC">
      <w:pPr>
        <w:pStyle w:val="Body"/>
      </w:pPr>
      <w:r>
        <w:t>We specify the code to run when a value goes out of scope by implementing the</w:t>
      </w:r>
      <w:r w:rsidR="00452382">
        <w:t xml:space="preserve"> </w:t>
      </w:r>
      <w:r w:rsidRPr="00452382">
        <w:rPr>
          <w:rStyle w:val="Literal"/>
        </w:rPr>
        <w:t>Drop</w:t>
      </w:r>
      <w:r>
        <w:t> trait. The </w:t>
      </w:r>
      <w:r w:rsidRPr="00452382">
        <w:rPr>
          <w:rStyle w:val="Literal"/>
        </w:rPr>
        <w:t>Drop</w:t>
      </w:r>
      <w:r>
        <w:t> trait requires us to implement one method named </w:t>
      </w:r>
      <w:r w:rsidRPr="00452382">
        <w:rPr>
          <w:rStyle w:val="Literal"/>
        </w:rPr>
        <w:t>drop</w:t>
      </w:r>
      <w:r w:rsidR="00452382">
        <w:t xml:space="preserve"> </w:t>
      </w:r>
      <w:r>
        <w:t>that takes a mutable reference to </w:t>
      </w:r>
      <w:r w:rsidRPr="00452382">
        <w:rPr>
          <w:rStyle w:val="Literal"/>
        </w:rPr>
        <w:t>self</w:t>
      </w:r>
      <w:r>
        <w:t xml:space="preserve">. </w:t>
      </w:r>
      <w:del w:id="1324" w:author="AnneMarieW" w:date="2017-12-19T11:10:00Z">
        <w:r w:rsidDel="003556F0">
          <w:delText>In order to be able t</w:delText>
        </w:r>
      </w:del>
      <w:ins w:id="1325" w:author="AnneMarieW" w:date="2017-12-19T11:10:00Z">
        <w:r w:rsidR="003556F0">
          <w:t>T</w:t>
        </w:r>
      </w:ins>
      <w:r>
        <w:t>o see when Rust</w:t>
      </w:r>
      <w:r w:rsidR="00452382">
        <w:t xml:space="preserve"> </w:t>
      </w:r>
      <w:r>
        <w:t>calls </w:t>
      </w:r>
      <w:r w:rsidRPr="00452382">
        <w:rPr>
          <w:rStyle w:val="Literal"/>
        </w:rPr>
        <w:t>drop</w:t>
      </w:r>
      <w:r>
        <w:t>, let’s implement </w:t>
      </w:r>
      <w:r w:rsidRPr="00452382">
        <w:rPr>
          <w:rStyle w:val="Literal"/>
        </w:rPr>
        <w:t>drop</w:t>
      </w:r>
      <w:r>
        <w:t> with </w:t>
      </w:r>
      <w:r w:rsidRPr="00452382">
        <w:rPr>
          <w:rStyle w:val="Literal"/>
        </w:rPr>
        <w:t>println!</w:t>
      </w:r>
      <w:r>
        <w:t> statements for now.</w:t>
      </w:r>
    </w:p>
    <w:p w14:paraId="0D6AF403" w14:textId="77777777" w:rsidR="00957DBC" w:rsidRDefault="00957DBC" w:rsidP="00957DBC">
      <w:pPr>
        <w:pStyle w:val="Body"/>
      </w:pPr>
      <w:r>
        <w:lastRenderedPageBreak/>
        <w:t>Listing 15-</w:t>
      </w:r>
      <w:ins w:id="1326" w:author="AnneMarieW" w:date="2017-12-21T10:11:00Z">
        <w:r w:rsidR="00DE5051">
          <w:t>14</w:t>
        </w:r>
      </w:ins>
      <w:del w:id="1327" w:author="AnneMarieW" w:date="2017-12-21T10:10:00Z">
        <w:r w:rsidDel="00DE5051">
          <w:delText>8</w:delText>
        </w:r>
      </w:del>
      <w:r>
        <w:t xml:space="preserve"> shows a </w:t>
      </w:r>
      <w:r w:rsidRPr="00452382">
        <w:rPr>
          <w:rStyle w:val="Literal"/>
        </w:rPr>
        <w:t>CustomSmartPointer</w:t>
      </w:r>
      <w:r>
        <w:t> struct whose only custom</w:t>
      </w:r>
      <w:r w:rsidR="00452382">
        <w:t xml:space="preserve"> </w:t>
      </w:r>
      <w:r>
        <w:t>functionality is that it will print</w:t>
      </w:r>
      <w:del w:id="1328" w:author="AnneMarieW" w:date="2017-12-19T11:12:00Z">
        <w:r w:rsidDel="0066583B">
          <w:delText xml:space="preserve"> out</w:delText>
        </w:r>
      </w:del>
      <w:r>
        <w:t> </w:t>
      </w:r>
      <w:r w:rsidRPr="00452382">
        <w:rPr>
          <w:rStyle w:val="Literal"/>
        </w:rPr>
        <w:t>Dropping CustomSmartPointer!</w:t>
      </w:r>
      <w:r>
        <w:t> when the</w:t>
      </w:r>
      <w:r w:rsidR="00452382">
        <w:t xml:space="preserve"> </w:t>
      </w:r>
      <w:r>
        <w:t xml:space="preserve">instance goes out of scope. This </w:t>
      </w:r>
      <w:del w:id="1329" w:author="AnneMarieW" w:date="2017-12-19T11:10:00Z">
        <w:r w:rsidDel="003556F0">
          <w:delText>will</w:delText>
        </w:r>
      </w:del>
      <w:ins w:id="1330" w:author="AnneMarieW" w:date="2017-12-19T11:10:00Z">
        <w:r w:rsidR="003556F0">
          <w:t>example</w:t>
        </w:r>
      </w:ins>
      <w:r>
        <w:t xml:space="preserve"> demonstrate</w:t>
      </w:r>
      <w:ins w:id="1331" w:author="AnneMarieW" w:date="2017-12-19T11:10:00Z">
        <w:r w:rsidR="003556F0">
          <w:t>s</w:t>
        </w:r>
      </w:ins>
      <w:r>
        <w:t xml:space="preserve"> when Rust runs the </w:t>
      </w:r>
      <w:r w:rsidRPr="00452382">
        <w:rPr>
          <w:rStyle w:val="Literal"/>
        </w:rPr>
        <w:t>drop</w:t>
      </w:r>
      <w:r w:rsidR="00452382">
        <w:t xml:space="preserve"> </w:t>
      </w:r>
      <w:r>
        <w:t>function:</w:t>
      </w:r>
    </w:p>
    <w:p w14:paraId="5B1FDFD8" w14:textId="77777777" w:rsidR="00957DBC" w:rsidRDefault="00957DBC" w:rsidP="00452382">
      <w:pPr>
        <w:pStyle w:val="ProductionDirective"/>
      </w:pPr>
      <w:del w:id="1332" w:author="janelle" w:date="2017-12-14T13:01:00Z">
        <w:r w:rsidDel="0019543F">
          <w:delText xml:space="preserve">Filename: </w:delText>
        </w:r>
      </w:del>
      <w:r>
        <w:t>src/main.rs</w:t>
      </w:r>
    </w:p>
    <w:p w14:paraId="70DB499E" w14:textId="77777777" w:rsidR="00957DBC" w:rsidRPr="00452382" w:rsidRDefault="00957DBC" w:rsidP="00452382">
      <w:pPr>
        <w:pStyle w:val="CodeA"/>
      </w:pPr>
      <w:r w:rsidRPr="00452382">
        <w:t>struct CustomSmartPointer {</w:t>
      </w:r>
    </w:p>
    <w:p w14:paraId="27A41EAC" w14:textId="77777777" w:rsidR="00957DBC" w:rsidRPr="00452382" w:rsidRDefault="00957DBC" w:rsidP="00452382">
      <w:pPr>
        <w:pStyle w:val="CodeB"/>
      </w:pPr>
      <w:r w:rsidRPr="00452382">
        <w:t xml:space="preserve">    data: String,</w:t>
      </w:r>
    </w:p>
    <w:p w14:paraId="5E397217" w14:textId="77777777" w:rsidR="00957DBC" w:rsidRPr="00452382" w:rsidRDefault="00957DBC" w:rsidP="00452382">
      <w:pPr>
        <w:pStyle w:val="CodeB"/>
      </w:pPr>
      <w:r w:rsidRPr="00452382">
        <w:t>}</w:t>
      </w:r>
    </w:p>
    <w:p w14:paraId="5CDAD2BE" w14:textId="77777777" w:rsidR="00957DBC" w:rsidRPr="00452382" w:rsidRDefault="00957DBC" w:rsidP="00452382">
      <w:pPr>
        <w:pStyle w:val="CodeB"/>
      </w:pPr>
    </w:p>
    <w:p w14:paraId="51D39C90" w14:textId="7CE6AABB" w:rsidR="00957DBC" w:rsidRPr="00452382" w:rsidRDefault="00C36C4C">
      <w:pPr>
        <w:pStyle w:val="CodeBWingding"/>
        <w:pPrChange w:id="1333" w:author="Carol Nichols" w:date="2018-01-16T14:15:00Z">
          <w:pPr>
            <w:pStyle w:val="CodeB"/>
          </w:pPr>
        </w:pPrChange>
      </w:pPr>
      <w:ins w:id="1334" w:author="Carol Nichols" w:date="2018-01-16T14:15:00Z">
        <w:r w:rsidRPr="00C36C4C">
          <w:rPr>
            <w:rStyle w:val="Wingdings"/>
            <w:rPrChange w:id="1335" w:author="Carol Nichols" w:date="2018-01-16T14:15:00Z">
              <w:rPr/>
            </w:rPrChange>
          </w:rPr>
          <w:t></w:t>
        </w:r>
        <w:r>
          <w:t xml:space="preserve"> </w:t>
        </w:r>
      </w:ins>
      <w:r w:rsidR="00957DBC" w:rsidRPr="00452382">
        <w:t>impl Drop for CustomSmartPointer {</w:t>
      </w:r>
    </w:p>
    <w:p w14:paraId="3E2A1C7A" w14:textId="77777777" w:rsidR="00957DBC" w:rsidRPr="00452382" w:rsidRDefault="00957DBC" w:rsidP="00452382">
      <w:pPr>
        <w:pStyle w:val="CodeB"/>
      </w:pPr>
      <w:r w:rsidRPr="00452382">
        <w:t xml:space="preserve">    fn drop(&amp;mut self) {</w:t>
      </w:r>
    </w:p>
    <w:p w14:paraId="709337D4" w14:textId="3830C271" w:rsidR="00957DBC" w:rsidRPr="00452382" w:rsidRDefault="00C36C4C">
      <w:pPr>
        <w:pStyle w:val="CodeBWingding"/>
        <w:pPrChange w:id="1336" w:author="Carol Nichols" w:date="2018-01-16T14:15:00Z">
          <w:pPr>
            <w:pStyle w:val="CodeB"/>
          </w:pPr>
        </w:pPrChange>
      </w:pPr>
      <w:ins w:id="1337" w:author="Carol Nichols" w:date="2018-01-16T14:15:00Z">
        <w:r w:rsidRPr="00C36C4C">
          <w:rPr>
            <w:rStyle w:val="Wingdings"/>
            <w:rPrChange w:id="1338" w:author="Carol Nichols" w:date="2018-01-16T14:15:00Z">
              <w:rPr/>
            </w:rPrChange>
          </w:rPr>
          <w:t></w:t>
        </w:r>
      </w:ins>
      <w:r w:rsidR="00957DBC" w:rsidRPr="00452382">
        <w:t xml:space="preserve">        println!("Dropping CustomSmartPointer with data `{}`!", self.data);</w:t>
      </w:r>
    </w:p>
    <w:p w14:paraId="5AD1B31B" w14:textId="77777777" w:rsidR="00957DBC" w:rsidRPr="00452382" w:rsidRDefault="00957DBC" w:rsidP="00452382">
      <w:pPr>
        <w:pStyle w:val="CodeB"/>
      </w:pPr>
      <w:r w:rsidRPr="00452382">
        <w:t xml:space="preserve">    }</w:t>
      </w:r>
    </w:p>
    <w:p w14:paraId="39D0ECA6" w14:textId="77777777" w:rsidR="00957DBC" w:rsidRPr="00452382" w:rsidRDefault="00957DBC" w:rsidP="00452382">
      <w:pPr>
        <w:pStyle w:val="CodeB"/>
      </w:pPr>
      <w:r w:rsidRPr="00452382">
        <w:t>}</w:t>
      </w:r>
    </w:p>
    <w:p w14:paraId="1F136DFB" w14:textId="77777777" w:rsidR="00957DBC" w:rsidRPr="00452382" w:rsidRDefault="00957DBC" w:rsidP="00452382">
      <w:pPr>
        <w:pStyle w:val="CodeB"/>
      </w:pPr>
    </w:p>
    <w:p w14:paraId="476EE936" w14:textId="77777777" w:rsidR="00957DBC" w:rsidRPr="00452382" w:rsidRDefault="00957DBC" w:rsidP="00452382">
      <w:pPr>
        <w:pStyle w:val="CodeB"/>
      </w:pPr>
      <w:r w:rsidRPr="00452382">
        <w:t>fn main() {</w:t>
      </w:r>
    </w:p>
    <w:p w14:paraId="04F58AD9" w14:textId="06A20770" w:rsidR="00957DBC" w:rsidRPr="00452382" w:rsidRDefault="009F3C1B">
      <w:pPr>
        <w:pStyle w:val="CodeBWingding"/>
        <w:pPrChange w:id="1339" w:author="Carol Nichols" w:date="2018-01-16T14:16:00Z">
          <w:pPr>
            <w:pStyle w:val="CodeB"/>
          </w:pPr>
        </w:pPrChange>
      </w:pPr>
      <w:ins w:id="1340" w:author="Carol Nichols" w:date="2018-01-16T14:16:00Z">
        <w:r w:rsidRPr="009F3C1B">
          <w:rPr>
            <w:rStyle w:val="Wingdings"/>
            <w:rPrChange w:id="1341" w:author="Carol Nichols" w:date="2018-01-16T14:16:00Z">
              <w:rPr/>
            </w:rPrChange>
          </w:rPr>
          <w:t>w</w:t>
        </w:r>
      </w:ins>
      <w:r w:rsidR="00957DBC" w:rsidRPr="00452382">
        <w:t xml:space="preserve">    let c = CustomSmartPointer { data: String::from("my stuff") };</w:t>
      </w:r>
    </w:p>
    <w:p w14:paraId="5ADC4C38" w14:textId="1103FA34" w:rsidR="00957DBC" w:rsidRPr="00452382" w:rsidRDefault="009F3C1B">
      <w:pPr>
        <w:pStyle w:val="CodeBWingding"/>
        <w:pPrChange w:id="1342" w:author="Carol Nichols" w:date="2018-01-16T14:16:00Z">
          <w:pPr>
            <w:pStyle w:val="CodeB"/>
          </w:pPr>
        </w:pPrChange>
      </w:pPr>
      <w:ins w:id="1343" w:author="Carol Nichols" w:date="2018-01-16T14:16:00Z">
        <w:r w:rsidRPr="009F3C1B">
          <w:rPr>
            <w:rStyle w:val="Wingdings"/>
            <w:rPrChange w:id="1344" w:author="Carol Nichols" w:date="2018-01-16T14:16:00Z">
              <w:rPr/>
            </w:rPrChange>
          </w:rPr>
          <w:t>x</w:t>
        </w:r>
      </w:ins>
      <w:r w:rsidR="00957DBC" w:rsidRPr="00452382">
        <w:t xml:space="preserve">    let d = CustomSmartPointer { data: String::from("other stuff") };</w:t>
      </w:r>
    </w:p>
    <w:p w14:paraId="5064F2AF" w14:textId="60A25E4D" w:rsidR="00957DBC" w:rsidRPr="00452382" w:rsidRDefault="009F3C1B">
      <w:pPr>
        <w:pStyle w:val="CodeBWingding"/>
        <w:pPrChange w:id="1345" w:author="Carol Nichols" w:date="2018-01-16T14:16:00Z">
          <w:pPr>
            <w:pStyle w:val="CodeB"/>
          </w:pPr>
        </w:pPrChange>
      </w:pPr>
      <w:ins w:id="1346" w:author="Carol Nichols" w:date="2018-01-16T14:16:00Z">
        <w:r w:rsidRPr="009F3C1B">
          <w:rPr>
            <w:rStyle w:val="Wingdings"/>
            <w:rPrChange w:id="1347" w:author="Carol Nichols" w:date="2018-01-16T14:16:00Z">
              <w:rPr/>
            </w:rPrChange>
          </w:rPr>
          <w:t>y</w:t>
        </w:r>
      </w:ins>
      <w:r w:rsidR="00957DBC" w:rsidRPr="00452382">
        <w:t xml:space="preserve">    println!("CustomSmartPointers created.");</w:t>
      </w:r>
    </w:p>
    <w:p w14:paraId="4BBF0475" w14:textId="6F6FB1EF" w:rsidR="00957DBC" w:rsidRPr="00452382" w:rsidRDefault="009F3C1B">
      <w:pPr>
        <w:pStyle w:val="CodeCWingding"/>
        <w:pPrChange w:id="1348" w:author="Carol Nichols" w:date="2018-01-16T14:17:00Z">
          <w:pPr>
            <w:pStyle w:val="CodeC"/>
          </w:pPr>
        </w:pPrChange>
      </w:pPr>
      <w:ins w:id="1349" w:author="Carol Nichols" w:date="2018-01-16T14:17:00Z">
        <w:r w:rsidRPr="009F3C1B">
          <w:rPr>
            <w:rStyle w:val="Wingdings"/>
            <w:rPrChange w:id="1350" w:author="Carol Nichols" w:date="2018-01-16T14:17:00Z">
              <w:rPr/>
            </w:rPrChange>
          </w:rPr>
          <w:t>z</w:t>
        </w:r>
        <w:r>
          <w:t xml:space="preserve"> </w:t>
        </w:r>
      </w:ins>
      <w:r w:rsidR="00957DBC" w:rsidRPr="00452382">
        <w:t>}</w:t>
      </w:r>
    </w:p>
    <w:p w14:paraId="7A1AD105" w14:textId="77777777" w:rsidR="00957DBC" w:rsidRDefault="00957DBC" w:rsidP="00452382">
      <w:pPr>
        <w:pStyle w:val="Listing"/>
      </w:pPr>
      <w:r>
        <w:t>Listing 15-</w:t>
      </w:r>
      <w:ins w:id="1351" w:author="AnneMarieW" w:date="2017-12-21T10:11:00Z">
        <w:r w:rsidR="00DE5051">
          <w:t>14</w:t>
        </w:r>
      </w:ins>
      <w:del w:id="1352" w:author="AnneMarieW" w:date="2017-12-21T10:11:00Z">
        <w:r w:rsidDel="00DE5051">
          <w:delText>8</w:delText>
        </w:r>
      </w:del>
      <w:r>
        <w:t>: A </w:t>
      </w:r>
      <w:r w:rsidR="007568D6" w:rsidRPr="007568D6">
        <w:rPr>
          <w:rStyle w:val="LiteralCaption"/>
          <w:rPrChange w:id="1353" w:author="janelle" w:date="2017-12-14T13:01:00Z">
            <w:rPr>
              <w:rStyle w:val="Literal"/>
            </w:rPr>
          </w:rPrChange>
        </w:rPr>
        <w:t>CustomSmartPointer</w:t>
      </w:r>
      <w:r>
        <w:t> struct that implements the </w:t>
      </w:r>
      <w:r w:rsidR="007568D6" w:rsidRPr="007568D6">
        <w:rPr>
          <w:rStyle w:val="LiteralCaption"/>
          <w:rPrChange w:id="1354" w:author="janelle" w:date="2017-12-14T13:01:00Z">
            <w:rPr>
              <w:rStyle w:val="Literal"/>
            </w:rPr>
          </w:rPrChange>
        </w:rPr>
        <w:t>Drop</w:t>
      </w:r>
      <w:r>
        <w:t> trait</w:t>
      </w:r>
      <w:del w:id="1355" w:author="AnneMarieW" w:date="2017-12-19T11:11:00Z">
        <w:r w:rsidDel="00522B46">
          <w:delText>,</w:delText>
        </w:r>
      </w:del>
      <w:r w:rsidR="00452382">
        <w:t xml:space="preserve"> </w:t>
      </w:r>
      <w:r>
        <w:t>where we would put our clean</w:t>
      </w:r>
      <w:del w:id="1356" w:author="AnneMarieW" w:date="2017-12-19T11:11:00Z">
        <w:r w:rsidDel="00522B46">
          <w:delText xml:space="preserve"> </w:delText>
        </w:r>
      </w:del>
      <w:r>
        <w:t>up code</w:t>
      </w:r>
      <w:del w:id="1357" w:author="AnneMarieW" w:date="2017-12-21T10:24:00Z">
        <w:r w:rsidDel="003E110C">
          <w:delText>.</w:delText>
        </w:r>
      </w:del>
    </w:p>
    <w:p w14:paraId="71D1A8D2" w14:textId="0A1A286F" w:rsidR="00957DBC" w:rsidRDefault="00957DBC" w:rsidP="00957DBC">
      <w:pPr>
        <w:pStyle w:val="Body"/>
      </w:pPr>
      <w:r>
        <w:t>The </w:t>
      </w:r>
      <w:r w:rsidRPr="00452382">
        <w:rPr>
          <w:rStyle w:val="Literal"/>
        </w:rPr>
        <w:t>Drop</w:t>
      </w:r>
      <w:r>
        <w:t> trait is included in the prelude, so we don’t need to import it. We</w:t>
      </w:r>
      <w:r w:rsidR="00452382">
        <w:t xml:space="preserve"> </w:t>
      </w:r>
      <w:r>
        <w:t>implement the </w:t>
      </w:r>
      <w:r w:rsidRPr="00452382">
        <w:rPr>
          <w:rStyle w:val="Literal"/>
        </w:rPr>
        <w:t>Drop</w:t>
      </w:r>
      <w:r>
        <w:t> trait on </w:t>
      </w:r>
      <w:r w:rsidRPr="00452382">
        <w:rPr>
          <w:rStyle w:val="Literal"/>
        </w:rPr>
        <w:t>CustomSmartPointer</w:t>
      </w:r>
      <w:del w:id="1358" w:author="AnneMarieW" w:date="2017-12-19T11:11:00Z">
        <w:r w:rsidDel="00522B46">
          <w:delText>,</w:delText>
        </w:r>
      </w:del>
      <w:r>
        <w:t xml:space="preserve"> </w:t>
      </w:r>
      <w:ins w:id="1359" w:author="Carol Nichols" w:date="2018-01-16T14:15:00Z">
        <w:r w:rsidR="009F3C1B" w:rsidRPr="009F3C1B">
          <w:rPr>
            <w:rStyle w:val="Wingdings"/>
            <w:rPrChange w:id="1360" w:author="Carol Nichols" w:date="2018-01-16T14:15:00Z">
              <w:rPr/>
            </w:rPrChange>
          </w:rPr>
          <w:t>u</w:t>
        </w:r>
        <w:r w:rsidR="009F3C1B">
          <w:t xml:space="preserve"> </w:t>
        </w:r>
      </w:ins>
      <w:r>
        <w:t>and provide an</w:t>
      </w:r>
      <w:r w:rsidR="00452382">
        <w:t xml:space="preserve"> </w:t>
      </w:r>
      <w:r>
        <w:t>implementation for the </w:t>
      </w:r>
      <w:r w:rsidRPr="00452382">
        <w:rPr>
          <w:rStyle w:val="Literal"/>
        </w:rPr>
        <w:t>drop</w:t>
      </w:r>
      <w:r>
        <w:t> method that calls </w:t>
      </w:r>
      <w:r w:rsidRPr="00452382">
        <w:rPr>
          <w:rStyle w:val="Literal"/>
        </w:rPr>
        <w:t>println!</w:t>
      </w:r>
      <w:ins w:id="1361" w:author="Carol Nichols" w:date="2018-01-16T14:15:00Z">
        <w:r w:rsidR="009F3C1B">
          <w:rPr>
            <w:rStyle w:val="Literal"/>
          </w:rPr>
          <w:t xml:space="preserve"> </w:t>
        </w:r>
        <w:r w:rsidR="009F3C1B" w:rsidRPr="009F3C1B">
          <w:rPr>
            <w:rStyle w:val="Wingdings"/>
            <w:rPrChange w:id="1362" w:author="Carol Nichols" w:date="2018-01-16T14:15:00Z">
              <w:rPr>
                <w:rStyle w:val="Literal"/>
              </w:rPr>
            </w:rPrChange>
          </w:rPr>
          <w:t>v</w:t>
        </w:r>
      </w:ins>
      <w:r>
        <w:t>. The body of the</w:t>
      </w:r>
      <w:r w:rsidR="00452382">
        <w:t xml:space="preserve"> </w:t>
      </w:r>
      <w:r w:rsidRPr="00452382">
        <w:rPr>
          <w:rStyle w:val="Literal"/>
        </w:rPr>
        <w:t>drop</w:t>
      </w:r>
      <w:r>
        <w:t> function is where you</w:t>
      </w:r>
      <w:del w:id="1363" w:author="AnneMarieW" w:date="2017-12-19T11:11:00Z">
        <w:r w:rsidDel="00522B46">
          <w:delText>’</w:delText>
        </w:r>
      </w:del>
      <w:ins w:id="1364" w:author="AnneMarieW" w:date="2017-12-19T11:11:00Z">
        <w:r w:rsidR="00522B46">
          <w:t xml:space="preserve"> woul</w:t>
        </w:r>
      </w:ins>
      <w:r>
        <w:t>d p</w:t>
      </w:r>
      <w:del w:id="1365" w:author="AnneMarieW" w:date="2017-12-19T11:11:00Z">
        <w:r w:rsidDel="00522B46">
          <w:delText>ut</w:delText>
        </w:r>
      </w:del>
      <w:ins w:id="1366" w:author="AnneMarieW" w:date="2017-12-19T11:11:00Z">
        <w:r w:rsidR="00522B46">
          <w:t>lace</w:t>
        </w:r>
      </w:ins>
      <w:r>
        <w:t xml:space="preserve"> any logic that you wanted to run when an</w:t>
      </w:r>
      <w:r w:rsidR="00452382">
        <w:t xml:space="preserve"> </w:t>
      </w:r>
      <w:r>
        <w:t xml:space="preserve">instance of your type goes out of scope. We’re </w:t>
      </w:r>
      <w:del w:id="1367" w:author="AnneMarieW" w:date="2017-12-19T11:11:00Z">
        <w:r w:rsidDel="00522B46">
          <w:delText xml:space="preserve">choosing to </w:delText>
        </w:r>
      </w:del>
      <w:r>
        <w:t>print</w:t>
      </w:r>
      <w:ins w:id="1368" w:author="AnneMarieW" w:date="2017-12-19T11:11:00Z">
        <w:r w:rsidR="00522B46">
          <w:t>ing</w:t>
        </w:r>
      </w:ins>
      <w:del w:id="1369" w:author="AnneMarieW" w:date="2017-12-19T11:11:00Z">
        <w:r w:rsidDel="00522B46">
          <w:delText xml:space="preserve"> out</w:delText>
        </w:r>
      </w:del>
      <w:r>
        <w:t xml:space="preserve"> some text</w:t>
      </w:r>
      <w:r w:rsidR="00452382">
        <w:t xml:space="preserve"> </w:t>
      </w:r>
      <w:r>
        <w:t xml:space="preserve">here </w:t>
      </w:r>
      <w:del w:id="1370" w:author="AnneMarieW" w:date="2017-12-19T11:11:00Z">
        <w:r w:rsidDel="00522B46">
          <w:delText xml:space="preserve">in order </w:delText>
        </w:r>
      </w:del>
      <w:r>
        <w:t>to demonstrate when Rust will call </w:t>
      </w:r>
      <w:r w:rsidRPr="00452382">
        <w:rPr>
          <w:rStyle w:val="Literal"/>
        </w:rPr>
        <w:t>drop</w:t>
      </w:r>
      <w:r>
        <w:t>.</w:t>
      </w:r>
    </w:p>
    <w:p w14:paraId="134671CF" w14:textId="3B0937D1" w:rsidR="00957DBC" w:rsidRDefault="00957DBC" w:rsidP="00957DBC">
      <w:pPr>
        <w:pStyle w:val="Body"/>
      </w:pPr>
      <w:r>
        <w:t>In </w:t>
      </w:r>
      <w:r w:rsidRPr="00452382">
        <w:rPr>
          <w:rStyle w:val="Literal"/>
        </w:rPr>
        <w:t>main</w:t>
      </w:r>
      <w:r>
        <w:t xml:space="preserve">, we create </w:t>
      </w:r>
      <w:del w:id="1371" w:author="Carol Nichols" w:date="2018-01-16T14:16:00Z">
        <w:r w:rsidDel="009F3C1B">
          <w:delText>a new</w:delText>
        </w:r>
      </w:del>
      <w:ins w:id="1372" w:author="Carol Nichols" w:date="2018-01-16T14:16:00Z">
        <w:r w:rsidR="009F3C1B">
          <w:t>two</w:t>
        </w:r>
      </w:ins>
      <w:r>
        <w:t xml:space="preserve"> instance</w:t>
      </w:r>
      <w:ins w:id="1373" w:author="Carol Nichols" w:date="2018-01-16T14:16:00Z">
        <w:r w:rsidR="009F3C1B">
          <w:t>s</w:t>
        </w:r>
      </w:ins>
      <w:r>
        <w:t xml:space="preserve"> of </w:t>
      </w:r>
      <w:r w:rsidRPr="00452382">
        <w:rPr>
          <w:rStyle w:val="Literal"/>
        </w:rPr>
        <w:t>CustomSmartPointer</w:t>
      </w:r>
      <w:r>
        <w:t> </w:t>
      </w:r>
      <w:ins w:id="1374" w:author="Carol Nichols" w:date="2018-01-16T14:17:00Z">
        <w:r w:rsidR="009F3C1B">
          <w:rPr>
            <w:rStyle w:val="Wingdings"/>
          </w:rPr>
          <w:t></w:t>
        </w:r>
        <w:r w:rsidR="009F3C1B" w:rsidRPr="009F3C1B">
          <w:rPr>
            <w:rStyle w:val="Wingdings"/>
            <w:rPrChange w:id="1375" w:author="Carol Nichols" w:date="2018-01-16T14:17:00Z">
              <w:rPr/>
            </w:rPrChange>
          </w:rPr>
          <w:t>x</w:t>
        </w:r>
        <w:r w:rsidR="009F3C1B">
          <w:t xml:space="preserve"> </w:t>
        </w:r>
      </w:ins>
      <w:r>
        <w:t>and then print</w:t>
      </w:r>
      <w:del w:id="1376" w:author="AnneMarieW" w:date="2017-12-19T11:12:00Z">
        <w:r w:rsidDel="0066583B">
          <w:delText xml:space="preserve"> out</w:delText>
        </w:r>
      </w:del>
      <w:r w:rsidR="00452382">
        <w:t xml:space="preserve"> </w:t>
      </w:r>
      <w:r w:rsidRPr="00452382">
        <w:rPr>
          <w:rStyle w:val="Literal"/>
        </w:rPr>
        <w:t>CustomSmartPointer</w:t>
      </w:r>
      <w:ins w:id="1377" w:author="Carol Nichols" w:date="2018-01-16T14:16:00Z">
        <w:r w:rsidR="009F3C1B">
          <w:rPr>
            <w:rStyle w:val="Literal"/>
          </w:rPr>
          <w:t>s</w:t>
        </w:r>
      </w:ins>
      <w:r w:rsidRPr="00452382">
        <w:rPr>
          <w:rStyle w:val="Literal"/>
        </w:rPr>
        <w:t xml:space="preserve"> created.</w:t>
      </w:r>
      <w:ins w:id="1378" w:author="Carol Nichols" w:date="2018-01-16T14:17:00Z">
        <w:r w:rsidR="009F3C1B">
          <w:rPr>
            <w:rStyle w:val="Literal"/>
          </w:rPr>
          <w:t xml:space="preserve"> </w:t>
        </w:r>
        <w:r w:rsidR="009F3C1B" w:rsidRPr="009F3C1B">
          <w:rPr>
            <w:rStyle w:val="Wingdings"/>
            <w:rPrChange w:id="1379" w:author="Carol Nichols" w:date="2018-01-16T14:17:00Z">
              <w:rPr>
                <w:rStyle w:val="Literal"/>
              </w:rPr>
            </w:rPrChange>
          </w:rPr>
          <w:t>y</w:t>
        </w:r>
      </w:ins>
      <w:r>
        <w:t>. At the end of </w:t>
      </w:r>
      <w:r w:rsidRPr="00452382">
        <w:rPr>
          <w:rStyle w:val="Literal"/>
        </w:rPr>
        <w:t>main</w:t>
      </w:r>
      <w:ins w:id="1380" w:author="Carol Nichols" w:date="2018-01-16T14:18:00Z">
        <w:r w:rsidR="009F3C1B">
          <w:rPr>
            <w:rStyle w:val="Literal"/>
          </w:rPr>
          <w:t xml:space="preserve"> </w:t>
        </w:r>
        <w:r w:rsidR="009F3C1B" w:rsidRPr="009F3C1B">
          <w:rPr>
            <w:rStyle w:val="Wingdings"/>
            <w:rPrChange w:id="1381" w:author="Carol Nichols" w:date="2018-01-16T14:18:00Z">
              <w:rPr>
                <w:rStyle w:val="Literal"/>
              </w:rPr>
            </w:rPrChange>
          </w:rPr>
          <w:t>z</w:t>
        </w:r>
      </w:ins>
      <w:r>
        <w:t>, our instance of</w:t>
      </w:r>
      <w:r w:rsidR="00452382">
        <w:t xml:space="preserve"> </w:t>
      </w:r>
      <w:r w:rsidRPr="00452382">
        <w:rPr>
          <w:rStyle w:val="Literal"/>
        </w:rPr>
        <w:t>CustomSmartPointer</w:t>
      </w:r>
      <w:r>
        <w:t> will go out of scope, and Rust will call the code we put</w:t>
      </w:r>
      <w:r w:rsidR="00452382">
        <w:t xml:space="preserve"> </w:t>
      </w:r>
      <w:r>
        <w:t>in the </w:t>
      </w:r>
      <w:r w:rsidRPr="00452382">
        <w:rPr>
          <w:rStyle w:val="Literal"/>
        </w:rPr>
        <w:t>drop</w:t>
      </w:r>
      <w:r>
        <w:t> method</w:t>
      </w:r>
      <w:ins w:id="1382" w:author="Carol Nichols" w:date="2018-01-16T14:18:00Z">
        <w:r w:rsidR="009F3C1B">
          <w:t xml:space="preserve"> </w:t>
        </w:r>
        <w:r w:rsidR="009F3C1B" w:rsidRPr="009F3C1B">
          <w:rPr>
            <w:rStyle w:val="Wingdings"/>
            <w:rPrChange w:id="1383" w:author="Carol Nichols" w:date="2018-01-16T14:18:00Z">
              <w:rPr/>
            </w:rPrChange>
          </w:rPr>
          <w:t>v</w:t>
        </w:r>
      </w:ins>
      <w:r>
        <w:t>, printing our final message. Note that we didn’t need to</w:t>
      </w:r>
      <w:r w:rsidR="00452382">
        <w:t xml:space="preserve"> </w:t>
      </w:r>
      <w:r>
        <w:t>call the </w:t>
      </w:r>
      <w:r w:rsidRPr="00452382">
        <w:rPr>
          <w:rStyle w:val="Literal"/>
        </w:rPr>
        <w:t>drop</w:t>
      </w:r>
      <w:r>
        <w:t> method explicitly.</w:t>
      </w:r>
    </w:p>
    <w:p w14:paraId="1088CCDF" w14:textId="77777777" w:rsidR="00957DBC" w:rsidRDefault="00957DBC" w:rsidP="00957DBC">
      <w:pPr>
        <w:pStyle w:val="Body"/>
      </w:pPr>
      <w:r>
        <w:t>When we run this program, we’ll see the following output:</w:t>
      </w:r>
    </w:p>
    <w:p w14:paraId="6B28431A" w14:textId="77777777" w:rsidR="00957DBC" w:rsidRPr="00452382" w:rsidRDefault="00957DBC" w:rsidP="00452382">
      <w:pPr>
        <w:pStyle w:val="CodeA"/>
      </w:pPr>
      <w:r w:rsidRPr="00452382">
        <w:lastRenderedPageBreak/>
        <w:t>CustomSmartPointers created.</w:t>
      </w:r>
    </w:p>
    <w:p w14:paraId="02A33037" w14:textId="77777777" w:rsidR="00957DBC" w:rsidRPr="00452382" w:rsidRDefault="00957DBC" w:rsidP="00452382">
      <w:pPr>
        <w:pStyle w:val="CodeB"/>
      </w:pPr>
      <w:r w:rsidRPr="00452382">
        <w:t>Dropping CustomSmartPointer with data `other stuff`!</w:t>
      </w:r>
    </w:p>
    <w:p w14:paraId="497D5385" w14:textId="77777777" w:rsidR="00957DBC" w:rsidRPr="00452382" w:rsidRDefault="00957DBC" w:rsidP="00452382">
      <w:pPr>
        <w:pStyle w:val="CodeC"/>
      </w:pPr>
      <w:r w:rsidRPr="00452382">
        <w:t>Dropping CustomSmartPointer with data `my stuff`!</w:t>
      </w:r>
    </w:p>
    <w:p w14:paraId="67F9EF3B" w14:textId="77777777" w:rsidR="00957DBC" w:rsidRDefault="00957DBC" w:rsidP="00957DBC">
      <w:pPr>
        <w:pStyle w:val="Body"/>
      </w:pPr>
      <w:r>
        <w:t>Rust automatically called </w:t>
      </w:r>
      <w:r w:rsidRPr="00452382">
        <w:rPr>
          <w:rStyle w:val="Literal"/>
        </w:rPr>
        <w:t>drop</w:t>
      </w:r>
      <w:r>
        <w:t> for us when our instance went out of scope,</w:t>
      </w:r>
      <w:r w:rsidR="00452382">
        <w:t xml:space="preserve"> </w:t>
      </w:r>
      <w:r>
        <w:t>calling the code we specified. Variables are dropped in the reverse order of</w:t>
      </w:r>
      <w:r w:rsidR="00452382">
        <w:t xml:space="preserve"> </w:t>
      </w:r>
      <w:r>
        <w:t>the order in which they were created, so </w:t>
      </w:r>
      <w:r w:rsidRPr="00452382">
        <w:rPr>
          <w:rStyle w:val="Literal"/>
        </w:rPr>
        <w:t>d</w:t>
      </w:r>
      <w:r>
        <w:t> was dropped before </w:t>
      </w:r>
      <w:r w:rsidRPr="00452382">
        <w:rPr>
          <w:rStyle w:val="Literal"/>
        </w:rPr>
        <w:t>c</w:t>
      </w:r>
      <w:r>
        <w:t xml:space="preserve">. This </w:t>
      </w:r>
      <w:ins w:id="1384" w:author="AnneMarieW" w:date="2017-12-19T11:13:00Z">
        <w:r w:rsidR="0066583B">
          <w:t xml:space="preserve">example </w:t>
        </w:r>
      </w:ins>
      <w:del w:id="1385" w:author="AnneMarieW" w:date="2017-12-19T11:13:00Z">
        <w:r w:rsidDel="0066583B">
          <w:delText>is</w:delText>
        </w:r>
        <w:r w:rsidR="00452382" w:rsidDel="0066583B">
          <w:delText xml:space="preserve"> </w:delText>
        </w:r>
      </w:del>
      <w:r>
        <w:t xml:space="preserve">just </w:t>
      </w:r>
      <w:del w:id="1386" w:author="AnneMarieW" w:date="2017-12-19T11:13:00Z">
        <w:r w:rsidDel="0066583B">
          <w:delText xml:space="preserve">to </w:delText>
        </w:r>
      </w:del>
      <w:r>
        <w:t>give</w:t>
      </w:r>
      <w:ins w:id="1387" w:author="AnneMarieW" w:date="2017-12-19T11:13:00Z">
        <w:r w:rsidR="0066583B">
          <w:t>s</w:t>
        </w:r>
      </w:ins>
      <w:r>
        <w:t xml:space="preserve"> you a visual guide to how the </w:t>
      </w:r>
      <w:r w:rsidR="007568D6" w:rsidRPr="007568D6">
        <w:rPr>
          <w:rStyle w:val="Literal"/>
          <w:rPrChange w:id="1388" w:author="AnneMarieW" w:date="2017-12-19T11:14:00Z">
            <w:rPr>
              <w:rFonts w:ascii="Courier" w:hAnsi="Courier"/>
              <w:color w:val="0000FF"/>
              <w:sz w:val="20"/>
            </w:rPr>
          </w:rPrChange>
        </w:rPr>
        <w:t>drop</w:t>
      </w:r>
      <w:r>
        <w:t xml:space="preserve"> method works, but usually you</w:t>
      </w:r>
      <w:r w:rsidR="00452382">
        <w:t xml:space="preserve"> </w:t>
      </w:r>
      <w:r>
        <w:t>would specify the cleanup code that your type needs to run rather than a print</w:t>
      </w:r>
      <w:r w:rsidR="00452382">
        <w:t xml:space="preserve"> </w:t>
      </w:r>
      <w:r>
        <w:t>message.</w:t>
      </w:r>
    </w:p>
    <w:p w14:paraId="7A5B9A13" w14:textId="77777777" w:rsidR="00957DBC" w:rsidRDefault="00957DBC" w:rsidP="00452382">
      <w:pPr>
        <w:pStyle w:val="HeadB"/>
      </w:pPr>
      <w:bookmarkStart w:id="1389" w:name="dropping-a-value-early-with-`std::mem::d"/>
      <w:bookmarkStart w:id="1390" w:name="_Toc503815276"/>
      <w:bookmarkEnd w:id="1389"/>
      <w:r w:rsidRPr="00452382">
        <w:t>Dropping a Value Early with </w:t>
      </w:r>
      <w:r w:rsidRPr="00917542">
        <w:rPr>
          <w:rStyle w:val="Literal"/>
          <w:rPrChange w:id="1391" w:author="Carol Nichols" w:date="2018-01-15T17:47:00Z">
            <w:rPr/>
          </w:rPrChange>
        </w:rPr>
        <w:t>std::mem::drop</w:t>
      </w:r>
      <w:bookmarkEnd w:id="1390"/>
    </w:p>
    <w:p w14:paraId="72D75424" w14:textId="364466FD" w:rsidR="00936222" w:rsidRDefault="00957DBC" w:rsidP="00496169">
      <w:pPr>
        <w:pStyle w:val="BodyFirst"/>
        <w:rPr>
          <w:ins w:id="1392" w:author="Carol Nichols" w:date="2018-01-15T17:49:00Z"/>
        </w:rPr>
      </w:pPr>
      <w:del w:id="1393" w:author="AnneMarieW" w:date="2017-12-19T13:26:00Z">
        <w:r w:rsidDel="006909AD">
          <w:delText>Rust inserts the call to </w:delText>
        </w:r>
        <w:r w:rsidRPr="00452382" w:rsidDel="006909AD">
          <w:rPr>
            <w:rStyle w:val="Literal"/>
          </w:rPr>
          <w:delText>drop</w:delText>
        </w:r>
        <w:r w:rsidDel="006909AD">
          <w:delText> automatically when a value goes out of scope,</w:delText>
        </w:r>
        <w:r w:rsidR="00452382" w:rsidDel="006909AD">
          <w:delText xml:space="preserve"> </w:delText>
        </w:r>
        <w:r w:rsidDel="006909AD">
          <w:delText xml:space="preserve">and </w:delText>
        </w:r>
      </w:del>
      <w:ins w:id="1394" w:author="AnneMarieW" w:date="2017-12-19T13:25:00Z">
        <w:r w:rsidR="006909AD">
          <w:t xml:space="preserve">Unfortunately, </w:t>
        </w:r>
      </w:ins>
      <w:r>
        <w:t>it’s not straightforward to disable th</w:t>
      </w:r>
      <w:del w:id="1395" w:author="AnneMarieW" w:date="2017-12-19T13:26:00Z">
        <w:r w:rsidDel="006909AD">
          <w:delText>is</w:delText>
        </w:r>
      </w:del>
      <w:ins w:id="1396" w:author="AnneMarieW" w:date="2017-12-19T13:26:00Z">
        <w:r w:rsidR="006909AD">
          <w:t xml:space="preserve">e automatic </w:t>
        </w:r>
        <w:r w:rsidR="007568D6" w:rsidRPr="007568D6">
          <w:rPr>
            <w:rStyle w:val="Literal"/>
            <w:rPrChange w:id="1397" w:author="AnneMarieW" w:date="2017-12-19T13:27:00Z">
              <w:rPr>
                <w:rFonts w:ascii="Courier" w:hAnsi="Courier"/>
                <w:color w:val="0000FF"/>
                <w:sz w:val="20"/>
              </w:rPr>
            </w:rPrChange>
          </w:rPr>
          <w:t>drop</w:t>
        </w:r>
      </w:ins>
      <w:r>
        <w:t xml:space="preserve"> functionality. Disabling </w:t>
      </w:r>
      <w:r w:rsidRPr="00452382">
        <w:rPr>
          <w:rStyle w:val="Literal"/>
        </w:rPr>
        <w:t>drop</w:t>
      </w:r>
      <w:r w:rsidR="00452382">
        <w:t xml:space="preserve"> </w:t>
      </w:r>
      <w:r>
        <w:t>isn’t usually necessary; the whole point of the </w:t>
      </w:r>
      <w:r w:rsidRPr="00452382">
        <w:rPr>
          <w:rStyle w:val="Literal"/>
        </w:rPr>
        <w:t>Drop</w:t>
      </w:r>
      <w:r>
        <w:t> trait is that it’s taken</w:t>
      </w:r>
      <w:r w:rsidR="00452382">
        <w:t xml:space="preserve"> </w:t>
      </w:r>
      <w:r>
        <w:t>care of automatically</w:t>
      </w:r>
      <w:del w:id="1398" w:author="AnneMarieW" w:date="2017-12-19T13:24:00Z">
        <w:r w:rsidDel="006909AD">
          <w:delText xml:space="preserve"> for us</w:delText>
        </w:r>
      </w:del>
      <w:r>
        <w:t>. Occasionally</w:t>
      </w:r>
      <w:ins w:id="1399" w:author="AnneMarieW" w:date="2017-12-19T13:24:00Z">
        <w:r w:rsidR="006909AD">
          <w:t>,</w:t>
        </w:r>
      </w:ins>
      <w:r>
        <w:t xml:space="preserve"> </w:t>
      </w:r>
      <w:del w:id="1400" w:author="AnneMarieW" w:date="2017-12-19T13:24:00Z">
        <w:r w:rsidDel="006909AD">
          <w:delText xml:space="preserve">you may find that </w:delText>
        </w:r>
      </w:del>
      <w:r>
        <w:t>you</w:t>
      </w:r>
      <w:ins w:id="1401" w:author="AnneMarieW" w:date="2017-12-19T13:24:00Z">
        <w:r w:rsidR="006909AD">
          <w:t xml:space="preserve"> might</w:t>
        </w:r>
      </w:ins>
      <w:r>
        <w:t xml:space="preserve"> want to clean</w:t>
      </w:r>
      <w:r w:rsidR="00452382">
        <w:t xml:space="preserve"> </w:t>
      </w:r>
      <w:r>
        <w:t>up a value early. One example is when using smart pointers that manage locks</w:t>
      </w:r>
      <w:del w:id="1402" w:author="AnneMarieW" w:date="2017-12-19T13:24:00Z">
        <w:r w:rsidDel="006909AD">
          <w:delText>;</w:delText>
        </w:r>
      </w:del>
      <w:ins w:id="1403" w:author="AnneMarieW" w:date="2017-12-19T13:24:00Z">
        <w:r w:rsidR="006909AD">
          <w:t>:</w:t>
        </w:r>
      </w:ins>
      <w:r w:rsidR="00452382">
        <w:t xml:space="preserve"> </w:t>
      </w:r>
      <w:r>
        <w:t>you m</w:t>
      </w:r>
      <w:del w:id="1404" w:author="AnneMarieW" w:date="2017-12-19T13:25:00Z">
        <w:r w:rsidDel="006909AD">
          <w:delText>ay</w:delText>
        </w:r>
      </w:del>
      <w:ins w:id="1405" w:author="AnneMarieW" w:date="2017-12-19T13:25:00Z">
        <w:r w:rsidR="006909AD">
          <w:t>ight</w:t>
        </w:r>
      </w:ins>
      <w:r>
        <w:t xml:space="preserve"> want to force the </w:t>
      </w:r>
      <w:r w:rsidRPr="00452382">
        <w:rPr>
          <w:rStyle w:val="Literal"/>
        </w:rPr>
        <w:t>drop</w:t>
      </w:r>
      <w:r>
        <w:t> method that releases the lock to run so</w:t>
      </w:r>
      <w:del w:id="1406" w:author="AnneMarieW" w:date="2017-12-19T13:27:00Z">
        <w:r w:rsidDel="006909AD">
          <w:delText xml:space="preserve"> that</w:delText>
        </w:r>
      </w:del>
      <w:r w:rsidR="00452382">
        <w:t xml:space="preserve"> </w:t>
      </w:r>
      <w:r>
        <w:t xml:space="preserve">other code in the same scope can acquire the lock. </w:t>
      </w:r>
      <w:ins w:id="1407" w:author="Carol Nichols" w:date="2018-01-15T17:49:00Z">
        <w:r w:rsidR="00936222">
          <w:t xml:space="preserve">Rust doesn’t let us call the </w:t>
        </w:r>
        <w:r w:rsidR="00936222" w:rsidRPr="005176E1">
          <w:rPr>
            <w:rStyle w:val="Literal"/>
            <w:rPrChange w:id="1408" w:author="Carol Nichols" w:date="2018-01-15T17:50:00Z">
              <w:rPr/>
            </w:rPrChange>
          </w:rPr>
          <w:t>Drop</w:t>
        </w:r>
        <w:r w:rsidR="00936222">
          <w:t xml:space="preserve"> trait</w:t>
        </w:r>
      </w:ins>
      <w:ins w:id="1409" w:author="Carol Nichols" w:date="2018-01-15T17:50:00Z">
        <w:r w:rsidR="00936222">
          <w:t xml:space="preserve">’s </w:t>
        </w:r>
        <w:r w:rsidR="00936222" w:rsidRPr="005176E1">
          <w:rPr>
            <w:rStyle w:val="Literal"/>
            <w:rPrChange w:id="1410" w:author="Carol Nichols" w:date="2018-01-15T17:51:00Z">
              <w:rPr/>
            </w:rPrChange>
          </w:rPr>
          <w:t>drop</w:t>
        </w:r>
        <w:r w:rsidR="00936222">
          <w:t xml:space="preserve"> method manually; instead we have to call the </w:t>
        </w:r>
        <w:r w:rsidR="00936222" w:rsidRPr="005176E1">
          <w:rPr>
            <w:rStyle w:val="Literal"/>
            <w:rPrChange w:id="1411" w:author="Carol Nichols" w:date="2018-01-15T17:51:00Z">
              <w:rPr/>
            </w:rPrChange>
          </w:rPr>
          <w:t>std::mem::drop</w:t>
        </w:r>
        <w:r w:rsidR="00936222">
          <w:t xml:space="preserve"> function provided by the standard library</w:t>
        </w:r>
        <w:r w:rsidR="005176E1">
          <w:t xml:space="preserve"> if we want to force a value to be dropped before the end of its scope.</w:t>
        </w:r>
      </w:ins>
    </w:p>
    <w:p w14:paraId="2732BD78" w14:textId="49C3DB45" w:rsidR="00957DBC" w:rsidRDefault="00957DBC">
      <w:pPr>
        <w:pStyle w:val="Body"/>
        <w:pPrChange w:id="1412" w:author="Carol Nichols" w:date="2018-01-15T17:49:00Z">
          <w:pPr>
            <w:pStyle w:val="BodyFirst"/>
          </w:pPr>
        </w:pPrChange>
      </w:pPr>
      <w:del w:id="1413" w:author="AnneMarieW" w:date="2017-12-19T13:25:00Z">
        <w:r w:rsidDel="006909AD">
          <w:delText>First, l</w:delText>
        </w:r>
      </w:del>
      <w:ins w:id="1414" w:author="AnneMarieW" w:date="2017-12-19T13:25:00Z">
        <w:r w:rsidR="006909AD">
          <w:t>L</w:t>
        </w:r>
      </w:ins>
      <w:r>
        <w:t>et’s see what</w:t>
      </w:r>
      <w:r w:rsidR="00452382">
        <w:t xml:space="preserve"> </w:t>
      </w:r>
      <w:r>
        <w:t xml:space="preserve">happens </w:t>
      </w:r>
      <w:del w:id="1415" w:author="AnneMarieW" w:date="2017-12-19T13:27:00Z">
        <w:r w:rsidDel="006909AD">
          <w:delText>if</w:delText>
        </w:r>
      </w:del>
      <w:ins w:id="1416" w:author="AnneMarieW" w:date="2017-12-19T13:27:00Z">
        <w:r w:rsidR="006909AD">
          <w:t>when</w:t>
        </w:r>
      </w:ins>
      <w:r>
        <w:t xml:space="preserve"> we try to call the </w:t>
      </w:r>
      <w:r w:rsidRPr="00452382">
        <w:rPr>
          <w:rStyle w:val="Literal"/>
        </w:rPr>
        <w:t>Drop</w:t>
      </w:r>
      <w:r>
        <w:t> trait’s </w:t>
      </w:r>
      <w:r w:rsidRPr="00452382">
        <w:rPr>
          <w:rStyle w:val="Literal"/>
        </w:rPr>
        <w:t>drop</w:t>
      </w:r>
      <w:r>
        <w:t xml:space="preserve"> method </w:t>
      </w:r>
      <w:del w:id="1417" w:author="AnneMarieW" w:date="2017-12-19T13:25:00Z">
        <w:r w:rsidDel="006909AD">
          <w:delText xml:space="preserve">ourselves </w:delText>
        </w:r>
      </w:del>
      <w:ins w:id="1418" w:author="AnneMarieW" w:date="2017-12-19T13:25:00Z">
        <w:r w:rsidR="006909AD">
          <w:t xml:space="preserve">manually </w:t>
        </w:r>
      </w:ins>
      <w:r>
        <w:t>by</w:t>
      </w:r>
      <w:r w:rsidR="00452382">
        <w:t xml:space="preserve"> </w:t>
      </w:r>
      <w:r>
        <w:t>modifying the </w:t>
      </w:r>
      <w:r w:rsidRPr="00452382">
        <w:rPr>
          <w:rStyle w:val="Literal"/>
        </w:rPr>
        <w:t>main</w:t>
      </w:r>
      <w:r>
        <w:t xml:space="preserve"> function </w:t>
      </w:r>
      <w:del w:id="1419" w:author="AnneMarieW" w:date="2017-12-19T13:27:00Z">
        <w:r w:rsidDel="006909AD">
          <w:delText>from</w:delText>
        </w:r>
      </w:del>
      <w:ins w:id="1420" w:author="AnneMarieW" w:date="2017-12-19T13:27:00Z">
        <w:r w:rsidR="006909AD">
          <w:t>in</w:t>
        </w:r>
      </w:ins>
      <w:r>
        <w:t xml:space="preserve"> Listing 15-</w:t>
      </w:r>
      <w:ins w:id="1421" w:author="AnneMarieW" w:date="2017-12-21T10:12:00Z">
        <w:r w:rsidR="00DE5051">
          <w:t>14</w:t>
        </w:r>
      </w:ins>
      <w:del w:id="1422" w:author="AnneMarieW" w:date="2017-12-21T10:12:00Z">
        <w:r w:rsidDel="00DE5051">
          <w:delText>8</w:delText>
        </w:r>
      </w:del>
      <w:ins w:id="1423" w:author="AnneMarieW" w:date="2017-12-19T13:27:00Z">
        <w:r w:rsidR="006909AD">
          <w:t xml:space="preserve">, </w:t>
        </w:r>
      </w:ins>
      <w:del w:id="1424" w:author="AnneMarieW" w:date="2017-12-19T13:27:00Z">
        <w:r w:rsidDel="006909AD">
          <w:delText xml:space="preserve"> </w:delText>
        </w:r>
      </w:del>
      <w:r>
        <w:t>as shown in Listing 15-</w:t>
      </w:r>
      <w:ins w:id="1425" w:author="AnneMarieW" w:date="2017-12-21T10:12:00Z">
        <w:r w:rsidR="00DE5051">
          <w:t>15</w:t>
        </w:r>
      </w:ins>
      <w:del w:id="1426" w:author="AnneMarieW" w:date="2017-12-21T10:12:00Z">
        <w:r w:rsidDel="00DE5051">
          <w:delText>9</w:delText>
        </w:r>
      </w:del>
      <w:r>
        <w:t>:</w:t>
      </w:r>
    </w:p>
    <w:p w14:paraId="609B7417" w14:textId="77777777" w:rsidR="00957DBC" w:rsidRDefault="00957DBC" w:rsidP="00452382">
      <w:pPr>
        <w:pStyle w:val="ProductionDirective"/>
      </w:pPr>
      <w:del w:id="1427" w:author="janelle" w:date="2017-12-14T13:01:00Z">
        <w:r w:rsidDel="0019543F">
          <w:delText xml:space="preserve">Filename: </w:delText>
        </w:r>
      </w:del>
      <w:r>
        <w:t>src/main.rs</w:t>
      </w:r>
    </w:p>
    <w:p w14:paraId="46C18BD8" w14:textId="77777777" w:rsidR="00957DBC" w:rsidRPr="00452382" w:rsidRDefault="00957DBC" w:rsidP="00452382">
      <w:pPr>
        <w:pStyle w:val="CodeA"/>
      </w:pPr>
      <w:r w:rsidRPr="00452382">
        <w:t>fn main() {</w:t>
      </w:r>
    </w:p>
    <w:p w14:paraId="0A1EB01E" w14:textId="77777777" w:rsidR="00957DBC" w:rsidRPr="00452382" w:rsidRDefault="00957DBC" w:rsidP="00452382">
      <w:pPr>
        <w:pStyle w:val="CodeB"/>
      </w:pPr>
      <w:r w:rsidRPr="00452382">
        <w:t xml:space="preserve">    let c = CustomSmartPointer { data: String::from("some data") };</w:t>
      </w:r>
    </w:p>
    <w:p w14:paraId="56572FC9" w14:textId="77777777" w:rsidR="00957DBC" w:rsidRPr="00452382" w:rsidRDefault="00957DBC" w:rsidP="00452382">
      <w:pPr>
        <w:pStyle w:val="CodeB"/>
      </w:pPr>
      <w:r w:rsidRPr="00452382">
        <w:t xml:space="preserve">    println!("CustomSmartPointer created.");</w:t>
      </w:r>
    </w:p>
    <w:p w14:paraId="69D11765" w14:textId="77777777" w:rsidR="00957DBC" w:rsidRPr="00452382" w:rsidRDefault="00957DBC" w:rsidP="00452382">
      <w:pPr>
        <w:pStyle w:val="CodeB"/>
      </w:pPr>
      <w:r w:rsidRPr="00452382">
        <w:t xml:space="preserve">    c.drop();</w:t>
      </w:r>
    </w:p>
    <w:p w14:paraId="157B74AE" w14:textId="77777777" w:rsidR="00957DBC" w:rsidRPr="00452382" w:rsidRDefault="00957DBC" w:rsidP="00452382">
      <w:pPr>
        <w:pStyle w:val="CodeB"/>
      </w:pPr>
      <w:r w:rsidRPr="00452382">
        <w:t xml:space="preserve">    println!("CustomSmartPointer dropped before the end of main.");</w:t>
      </w:r>
    </w:p>
    <w:p w14:paraId="3C37FBC5" w14:textId="77777777" w:rsidR="00957DBC" w:rsidRPr="00452382" w:rsidRDefault="00957DBC" w:rsidP="00452382">
      <w:pPr>
        <w:pStyle w:val="CodeC"/>
      </w:pPr>
      <w:r w:rsidRPr="00452382">
        <w:t>}</w:t>
      </w:r>
    </w:p>
    <w:p w14:paraId="4AC2961F" w14:textId="77777777" w:rsidR="00957DBC" w:rsidRDefault="00957DBC" w:rsidP="00452382">
      <w:pPr>
        <w:pStyle w:val="Listing"/>
      </w:pPr>
      <w:r>
        <w:t>Listing 15-</w:t>
      </w:r>
      <w:ins w:id="1428" w:author="AnneMarieW" w:date="2017-12-21T10:12:00Z">
        <w:r w:rsidR="00DE5051">
          <w:t>15</w:t>
        </w:r>
      </w:ins>
      <w:del w:id="1429" w:author="AnneMarieW" w:date="2017-12-21T10:12:00Z">
        <w:r w:rsidDel="00DE5051">
          <w:delText>9</w:delText>
        </w:r>
      </w:del>
      <w:r>
        <w:t>: Attempting to call the </w:t>
      </w:r>
      <w:r w:rsidR="007568D6" w:rsidRPr="007568D6">
        <w:rPr>
          <w:rStyle w:val="LiteralCaption"/>
          <w:rPrChange w:id="1430" w:author="janelle" w:date="2017-12-14T13:02:00Z">
            <w:rPr>
              <w:rStyle w:val="Literal"/>
            </w:rPr>
          </w:rPrChange>
        </w:rPr>
        <w:t>drop</w:t>
      </w:r>
      <w:r>
        <w:t> method from the </w:t>
      </w:r>
      <w:r w:rsidR="007568D6" w:rsidRPr="007568D6">
        <w:rPr>
          <w:rStyle w:val="LiteralCaption"/>
          <w:rPrChange w:id="1431" w:author="janelle" w:date="2017-12-14T13:02:00Z">
            <w:rPr>
              <w:rStyle w:val="Literal"/>
            </w:rPr>
          </w:rPrChange>
        </w:rPr>
        <w:t>Drop</w:t>
      </w:r>
      <w:r>
        <w:t> trait</w:t>
      </w:r>
      <w:r w:rsidR="00452382">
        <w:t xml:space="preserve"> </w:t>
      </w:r>
      <w:r>
        <w:t>manually to clean up early</w:t>
      </w:r>
    </w:p>
    <w:p w14:paraId="26061022" w14:textId="77777777" w:rsidR="00957DBC" w:rsidRDefault="00957DBC" w:rsidP="00957DBC">
      <w:pPr>
        <w:pStyle w:val="Body"/>
      </w:pPr>
      <w:del w:id="1432" w:author="AnneMarieW" w:date="2017-12-19T13:28:00Z">
        <w:r w:rsidDel="006909AD">
          <w:delText>If</w:delText>
        </w:r>
      </w:del>
      <w:ins w:id="1433" w:author="AnneMarieW" w:date="2017-12-19T13:28:00Z">
        <w:r w:rsidR="006909AD">
          <w:t>When</w:t>
        </w:r>
      </w:ins>
      <w:r>
        <w:t xml:space="preserve"> we try to compile this</w:t>
      </w:r>
      <w:ins w:id="1434" w:author="AnneMarieW" w:date="2017-12-19T13:28:00Z">
        <w:r w:rsidR="006909AD">
          <w:t xml:space="preserve"> code</w:t>
        </w:r>
      </w:ins>
      <w:r>
        <w:t>, we’ll get this error:</w:t>
      </w:r>
    </w:p>
    <w:p w14:paraId="51A5BF45" w14:textId="77777777" w:rsidR="00957DBC" w:rsidRPr="00452382" w:rsidRDefault="00957DBC" w:rsidP="00452382">
      <w:pPr>
        <w:pStyle w:val="CodeA"/>
      </w:pPr>
      <w:r w:rsidRPr="00452382">
        <w:t>error[E0040]: explicit use of destructor method</w:t>
      </w:r>
    </w:p>
    <w:p w14:paraId="5EA78884" w14:textId="0B446502" w:rsidR="00957DBC" w:rsidRPr="00452382" w:rsidRDefault="00957DBC" w:rsidP="00452382">
      <w:pPr>
        <w:pStyle w:val="CodeB"/>
      </w:pPr>
      <w:r w:rsidRPr="00452382">
        <w:t xml:space="preserve">  --&gt; src/main.rs:1</w:t>
      </w:r>
      <w:ins w:id="1435" w:author="Carol Nichols" w:date="2018-01-16T09:05:00Z">
        <w:r w:rsidR="002D3975">
          <w:t>4</w:t>
        </w:r>
      </w:ins>
      <w:del w:id="1436" w:author="Carol Nichols" w:date="2018-01-16T09:05:00Z">
        <w:r w:rsidRPr="00452382" w:rsidDel="002D3975">
          <w:delText>5</w:delText>
        </w:r>
      </w:del>
      <w:r w:rsidRPr="00452382">
        <w:t>:7</w:t>
      </w:r>
    </w:p>
    <w:p w14:paraId="5C2D109C" w14:textId="77777777" w:rsidR="00957DBC" w:rsidRPr="00452382" w:rsidRDefault="00957DBC" w:rsidP="00452382">
      <w:pPr>
        <w:pStyle w:val="CodeB"/>
      </w:pPr>
      <w:r w:rsidRPr="00452382">
        <w:t xml:space="preserve">   |</w:t>
      </w:r>
    </w:p>
    <w:p w14:paraId="47E316A6" w14:textId="59E3AF8D" w:rsidR="00957DBC" w:rsidRPr="00452382" w:rsidRDefault="00957DBC" w:rsidP="00452382">
      <w:pPr>
        <w:pStyle w:val="CodeB"/>
      </w:pPr>
      <w:r w:rsidRPr="00452382">
        <w:lastRenderedPageBreak/>
        <w:t>1</w:t>
      </w:r>
      <w:ins w:id="1437" w:author="Carol Nichols" w:date="2018-01-16T09:05:00Z">
        <w:r w:rsidR="002D3975">
          <w:t>4</w:t>
        </w:r>
      </w:ins>
      <w:del w:id="1438" w:author="Carol Nichols" w:date="2018-01-16T09:05:00Z">
        <w:r w:rsidRPr="00452382" w:rsidDel="002D3975">
          <w:delText>5</w:delText>
        </w:r>
      </w:del>
      <w:r w:rsidRPr="00452382">
        <w:t xml:space="preserve"> |     c.drop();</w:t>
      </w:r>
    </w:p>
    <w:p w14:paraId="6DE8C04F" w14:textId="77777777" w:rsidR="00957DBC" w:rsidRPr="00452382" w:rsidRDefault="00957DBC" w:rsidP="00452382">
      <w:pPr>
        <w:pStyle w:val="CodeC"/>
      </w:pPr>
      <w:r w:rsidRPr="00452382">
        <w:t xml:space="preserve">   |       ^^^^ explicit destructor calls not allowed</w:t>
      </w:r>
    </w:p>
    <w:p w14:paraId="15268705" w14:textId="77777777" w:rsidR="00957DBC" w:rsidRDefault="00957DBC" w:rsidP="00957DBC">
      <w:pPr>
        <w:pStyle w:val="Body"/>
      </w:pPr>
      <w:r>
        <w:t>This error message s</w:t>
      </w:r>
      <w:del w:id="1439" w:author="AnneMarieW" w:date="2017-12-19T13:28:00Z">
        <w:r w:rsidDel="006909AD">
          <w:delText>ay</w:delText>
        </w:r>
      </w:del>
      <w:ins w:id="1440" w:author="AnneMarieW" w:date="2017-12-19T13:28:00Z">
        <w:r w:rsidR="006909AD">
          <w:t>tate</w:t>
        </w:r>
      </w:ins>
      <w:r>
        <w:t>s</w:t>
      </w:r>
      <w:ins w:id="1441" w:author="AnneMarieW" w:date="2017-12-19T13:28:00Z">
        <w:r w:rsidR="006909AD">
          <w:t xml:space="preserve"> that</w:t>
        </w:r>
      </w:ins>
      <w:r>
        <w:t xml:space="preserve"> we’re not allowed to explicitly call </w:t>
      </w:r>
      <w:r w:rsidRPr="00452382">
        <w:rPr>
          <w:rStyle w:val="Literal"/>
        </w:rPr>
        <w:t>drop</w:t>
      </w:r>
      <w:r>
        <w:t>. The error</w:t>
      </w:r>
      <w:r w:rsidR="00452382">
        <w:t xml:space="preserve"> </w:t>
      </w:r>
      <w:r>
        <w:t>message uses the term </w:t>
      </w:r>
      <w:r w:rsidRPr="00452382">
        <w:rPr>
          <w:rStyle w:val="EmphasisItalic"/>
        </w:rPr>
        <w:t>destructor</w:t>
      </w:r>
      <w:r>
        <w:t>, which is the general programming term for a</w:t>
      </w:r>
      <w:r w:rsidR="00452382">
        <w:t xml:space="preserve"> </w:t>
      </w:r>
      <w:r>
        <w:t>function that cleans up an instance. A </w:t>
      </w:r>
      <w:r w:rsidRPr="00452382">
        <w:rPr>
          <w:rStyle w:val="EmphasisItalic"/>
        </w:rPr>
        <w:t>destructor</w:t>
      </w:r>
      <w:r>
        <w:t> is analogous to a</w:t>
      </w:r>
      <w:r w:rsidR="00452382">
        <w:t xml:space="preserve"> </w:t>
      </w:r>
      <w:r w:rsidRPr="00452382">
        <w:rPr>
          <w:rStyle w:val="EmphasisItalic"/>
        </w:rPr>
        <w:t>constructor</w:t>
      </w:r>
      <w:r>
        <w:t> that creates an instance. The </w:t>
      </w:r>
      <w:r w:rsidRPr="00452382">
        <w:rPr>
          <w:rStyle w:val="Literal"/>
        </w:rPr>
        <w:t>drop</w:t>
      </w:r>
      <w:r>
        <w:t> function in Rust is one</w:t>
      </w:r>
      <w:r w:rsidR="00452382">
        <w:t xml:space="preserve"> </w:t>
      </w:r>
      <w:r>
        <w:t>particular destructor.</w:t>
      </w:r>
    </w:p>
    <w:p w14:paraId="02168916" w14:textId="59A37951" w:rsidR="00957DBC" w:rsidRDefault="00957DBC" w:rsidP="00957DBC">
      <w:pPr>
        <w:pStyle w:val="Body"/>
      </w:pPr>
      <w:r>
        <w:t>Rust doesn’t let us call </w:t>
      </w:r>
      <w:r w:rsidRPr="00452382">
        <w:rPr>
          <w:rStyle w:val="Literal"/>
        </w:rPr>
        <w:t>drop</w:t>
      </w:r>
      <w:r>
        <w:t> explicitly because Rust would still</w:t>
      </w:r>
      <w:r w:rsidR="00452382">
        <w:t xml:space="preserve"> </w:t>
      </w:r>
      <w:r>
        <w:t>automatically call </w:t>
      </w:r>
      <w:r w:rsidRPr="00452382">
        <w:rPr>
          <w:rStyle w:val="Literal"/>
        </w:rPr>
        <w:t>drop</w:t>
      </w:r>
      <w:r>
        <w:t> on the value at the end of </w:t>
      </w:r>
      <w:r w:rsidRPr="00452382">
        <w:rPr>
          <w:rStyle w:val="Literal"/>
        </w:rPr>
        <w:t>main</w:t>
      </w:r>
      <w:del w:id="1442" w:author="AnneMarieW" w:date="2017-12-19T13:29:00Z">
        <w:r w:rsidDel="006909AD">
          <w:delText>,</w:delText>
        </w:r>
      </w:del>
      <w:ins w:id="1443" w:author="AnneMarieW" w:date="2017-12-19T13:29:00Z">
        <w:del w:id="1444" w:author="Carol Nichols" w:date="2018-01-15T17:52:00Z">
          <w:r w:rsidR="006909AD" w:rsidDel="00D77F2C">
            <w:delText>; therefore,</w:delText>
          </w:r>
        </w:del>
      </w:ins>
      <w:ins w:id="1445" w:author="Carol Nichols" w:date="2018-01-15T17:52:00Z">
        <w:r w:rsidR="00D77F2C">
          <w:t>.</w:t>
        </w:r>
      </w:ins>
      <w:del w:id="1446" w:author="AnneMarieW" w:date="2017-12-19T13:29:00Z">
        <w:r w:rsidDel="006909AD">
          <w:delText xml:space="preserve"> and</w:delText>
        </w:r>
      </w:del>
      <w:r>
        <w:t xml:space="preserve"> </w:t>
      </w:r>
      <w:del w:id="1447" w:author="Carol Nichols" w:date="2018-01-15T17:52:00Z">
        <w:r w:rsidDel="00D77F2C">
          <w:delText xml:space="preserve">this </w:delText>
        </w:r>
      </w:del>
      <w:ins w:id="1448" w:author="Carol Nichols" w:date="2018-01-15T17:52:00Z">
        <w:r w:rsidR="00D77F2C">
          <w:t xml:space="preserve">This </w:t>
        </w:r>
      </w:ins>
      <w:r>
        <w:t>would be</w:t>
      </w:r>
      <w:r w:rsidR="00452382">
        <w:t xml:space="preserve"> </w:t>
      </w:r>
      <w:r>
        <w:t>a </w:t>
      </w:r>
      <w:r w:rsidRPr="00452382">
        <w:rPr>
          <w:rStyle w:val="EmphasisItalic"/>
        </w:rPr>
        <w:t>double free</w:t>
      </w:r>
      <w:r>
        <w:t xml:space="preserve"> error </w:t>
      </w:r>
      <w:del w:id="1449" w:author="AnneMarieW" w:date="2017-12-19T13:29:00Z">
        <w:r w:rsidDel="006909AD">
          <w:delText>sinc</w:delText>
        </w:r>
      </w:del>
      <w:ins w:id="1450" w:author="AnneMarieW" w:date="2017-12-19T13:29:00Z">
        <w:r w:rsidR="006909AD">
          <w:t>becaus</w:t>
        </w:r>
      </w:ins>
      <w:r>
        <w:t>e Rust would be trying to clean up the same value</w:t>
      </w:r>
      <w:r w:rsidR="00452382">
        <w:t xml:space="preserve"> </w:t>
      </w:r>
      <w:r>
        <w:t>twice.</w:t>
      </w:r>
    </w:p>
    <w:p w14:paraId="3595C24C" w14:textId="77777777" w:rsidR="00957DBC" w:rsidRDefault="00957DBC" w:rsidP="00957DBC">
      <w:pPr>
        <w:pStyle w:val="Body"/>
      </w:pPr>
      <w:del w:id="1451" w:author="AnneMarieW" w:date="2017-12-19T13:30:00Z">
        <w:r w:rsidDel="006909AD">
          <w:delText>Because w</w:delText>
        </w:r>
      </w:del>
      <w:ins w:id="1452" w:author="AnneMarieW" w:date="2017-12-19T13:30:00Z">
        <w:r w:rsidR="006909AD">
          <w:t>W</w:t>
        </w:r>
      </w:ins>
      <w:r>
        <w:t>e can’t disable the automatic insertion of </w:t>
      </w:r>
      <w:r w:rsidRPr="00452382">
        <w:rPr>
          <w:rStyle w:val="Literal"/>
        </w:rPr>
        <w:t>drop</w:t>
      </w:r>
      <w:r>
        <w:t> when a value goes</w:t>
      </w:r>
      <w:r w:rsidR="00452382">
        <w:t xml:space="preserve"> </w:t>
      </w:r>
      <w:r>
        <w:t>out of scope, and we can’t call the </w:t>
      </w:r>
      <w:r w:rsidRPr="00452382">
        <w:rPr>
          <w:rStyle w:val="Literal"/>
        </w:rPr>
        <w:t>drop</w:t>
      </w:r>
      <w:r>
        <w:t> method explicitly</w:t>
      </w:r>
      <w:del w:id="1453" w:author="AnneMarieW" w:date="2017-12-19T13:30:00Z">
        <w:r w:rsidDel="006909AD">
          <w:delText>,</w:delText>
        </w:r>
      </w:del>
      <w:ins w:id="1454" w:author="AnneMarieW" w:date="2017-12-19T13:30:00Z">
        <w:r w:rsidR="006909AD">
          <w:t>. So,</w:t>
        </w:r>
      </w:ins>
      <w:r>
        <w:t xml:space="preserve"> </w:t>
      </w:r>
      <w:commentRangeStart w:id="1455"/>
      <w:commentRangeStart w:id="1456"/>
      <w:r>
        <w:t>if we need to</w:t>
      </w:r>
      <w:r w:rsidR="00452382">
        <w:t xml:space="preserve"> </w:t>
      </w:r>
      <w:r>
        <w:t>force a value to be cleaned up early, we can use the </w:t>
      </w:r>
      <w:r w:rsidRPr="00452382">
        <w:rPr>
          <w:rStyle w:val="Literal"/>
        </w:rPr>
        <w:t>std::mem::drop</w:t>
      </w:r>
      <w:r>
        <w:t> function</w:t>
      </w:r>
      <w:commentRangeEnd w:id="1455"/>
      <w:r w:rsidR="00BD0E1A">
        <w:rPr>
          <w:rStyle w:val="CommentReference"/>
        </w:rPr>
        <w:commentReference w:id="1455"/>
      </w:r>
      <w:commentRangeEnd w:id="1456"/>
      <w:r w:rsidR="002B1A19">
        <w:rPr>
          <w:rStyle w:val="CommentReference"/>
        </w:rPr>
        <w:commentReference w:id="1456"/>
      </w:r>
      <w:r>
        <w:t>.</w:t>
      </w:r>
    </w:p>
    <w:p w14:paraId="4D4BA505" w14:textId="77777777" w:rsidR="00957DBC" w:rsidRDefault="00957DBC" w:rsidP="00957DBC">
      <w:pPr>
        <w:pStyle w:val="Body"/>
      </w:pPr>
      <w:r>
        <w:t>The </w:t>
      </w:r>
      <w:r w:rsidRPr="00452382">
        <w:rPr>
          <w:rStyle w:val="Literal"/>
        </w:rPr>
        <w:t>std::mem::drop</w:t>
      </w:r>
      <w:r>
        <w:t> function is different than the </w:t>
      </w:r>
      <w:r w:rsidRPr="00452382">
        <w:rPr>
          <w:rStyle w:val="Literal"/>
        </w:rPr>
        <w:t>drop</w:t>
      </w:r>
      <w:r>
        <w:t> method in the </w:t>
      </w:r>
      <w:r w:rsidRPr="00452382">
        <w:rPr>
          <w:rStyle w:val="Literal"/>
        </w:rPr>
        <w:t>Drop</w:t>
      </w:r>
      <w:r w:rsidR="00452382">
        <w:t xml:space="preserve"> </w:t>
      </w:r>
      <w:r>
        <w:t>trait. We call it by passing the value we want to force to be dropped early as</w:t>
      </w:r>
      <w:r w:rsidR="00452382">
        <w:t xml:space="preserve"> </w:t>
      </w:r>
      <w:r>
        <w:t>an argument. </w:t>
      </w:r>
      <w:ins w:id="1457" w:author="AnneMarieW" w:date="2017-12-19T13:31:00Z">
        <w:r w:rsidR="006909AD">
          <w:t xml:space="preserve">The </w:t>
        </w:r>
      </w:ins>
      <w:del w:id="1458" w:author="AnneMarieW" w:date="2017-12-19T13:31:00Z">
        <w:r w:rsidRPr="00452382" w:rsidDel="00E220E5">
          <w:rPr>
            <w:rStyle w:val="Literal"/>
          </w:rPr>
          <w:delText>std::mem::drop</w:delText>
        </w:r>
      </w:del>
      <w:ins w:id="1459" w:author="AnneMarieW" w:date="2017-12-19T13:31:00Z">
        <w:r w:rsidR="007568D6" w:rsidRPr="007568D6">
          <w:rPr>
            <w:rPrChange w:id="1460" w:author="AnneMarieW" w:date="2017-12-19T13:31:00Z">
              <w:rPr>
                <w:rStyle w:val="Literal"/>
              </w:rPr>
            </w:rPrChange>
          </w:rPr>
          <w:t>function</w:t>
        </w:r>
      </w:ins>
      <w:ins w:id="1461" w:author="AnneMarieW" w:date="2017-12-19T13:32:00Z">
        <w:r w:rsidR="00E220E5">
          <w:rPr>
            <w:rStyle w:val="Literal"/>
          </w:rPr>
          <w:t xml:space="preserve"> </w:t>
        </w:r>
      </w:ins>
      <w:del w:id="1462" w:author="AnneMarieW" w:date="2017-12-19T13:31:00Z">
        <w:r w:rsidDel="006909AD">
          <w:delText> </w:delText>
        </w:r>
      </w:del>
      <w:r>
        <w:t>is in the prelude, so we can modify </w:t>
      </w:r>
      <w:r w:rsidRPr="00452382">
        <w:rPr>
          <w:rStyle w:val="Literal"/>
        </w:rPr>
        <w:t>main</w:t>
      </w:r>
      <w:r>
        <w:t> </w:t>
      </w:r>
      <w:del w:id="1463" w:author="AnneMarieW" w:date="2017-12-19T13:31:00Z">
        <w:r w:rsidDel="00E220E5">
          <w:delText>from</w:delText>
        </w:r>
      </w:del>
      <w:ins w:id="1464" w:author="AnneMarieW" w:date="2017-12-19T13:31:00Z">
        <w:r w:rsidR="00E220E5">
          <w:t>in</w:t>
        </w:r>
      </w:ins>
      <w:r w:rsidR="00452382">
        <w:t xml:space="preserve"> </w:t>
      </w:r>
      <w:r>
        <w:t>Listing 15-</w:t>
      </w:r>
      <w:ins w:id="1465" w:author="AnneMarieW" w:date="2017-12-21T10:12:00Z">
        <w:r w:rsidR="00DE5051">
          <w:t>14</w:t>
        </w:r>
      </w:ins>
      <w:del w:id="1466" w:author="AnneMarieW" w:date="2017-12-21T10:12:00Z">
        <w:r w:rsidDel="00DE5051">
          <w:delText>8</w:delText>
        </w:r>
      </w:del>
      <w:r>
        <w:t xml:space="preserve"> to call the </w:t>
      </w:r>
      <w:r w:rsidRPr="00452382">
        <w:rPr>
          <w:rStyle w:val="Literal"/>
        </w:rPr>
        <w:t>drop</w:t>
      </w:r>
      <w:r>
        <w:t> function</w:t>
      </w:r>
      <w:ins w:id="1467" w:author="AnneMarieW" w:date="2017-12-19T13:32:00Z">
        <w:r w:rsidR="00E220E5">
          <w:t>,</w:t>
        </w:r>
      </w:ins>
      <w:r>
        <w:t xml:space="preserve"> as shown in Listing 15-1</w:t>
      </w:r>
      <w:ins w:id="1468" w:author="AnneMarieW" w:date="2017-12-21T10:12:00Z">
        <w:r w:rsidR="00DE5051">
          <w:t>6</w:t>
        </w:r>
      </w:ins>
      <w:del w:id="1469" w:author="AnneMarieW" w:date="2017-12-21T10:12:00Z">
        <w:r w:rsidDel="00DE5051">
          <w:delText>0</w:delText>
        </w:r>
      </w:del>
      <w:r>
        <w:t>:</w:t>
      </w:r>
    </w:p>
    <w:p w14:paraId="6A067F44" w14:textId="77777777" w:rsidR="00957DBC" w:rsidRDefault="00957DBC" w:rsidP="00452382">
      <w:pPr>
        <w:pStyle w:val="ProductionDirective"/>
      </w:pPr>
      <w:del w:id="1470" w:author="janelle" w:date="2017-12-14T13:02:00Z">
        <w:r w:rsidDel="0019543F">
          <w:delText xml:space="preserve">Filename: </w:delText>
        </w:r>
      </w:del>
      <w:r>
        <w:t>src/main.rs</w:t>
      </w:r>
    </w:p>
    <w:p w14:paraId="164D345D" w14:textId="2D85CB72" w:rsidR="00957DBC" w:rsidRPr="003137D7" w:rsidDel="005712FD" w:rsidRDefault="00957DBC">
      <w:pPr>
        <w:pStyle w:val="CodeA"/>
        <w:rPr>
          <w:del w:id="1471" w:author="Carol Nichols" w:date="2018-01-14T16:50:00Z"/>
          <w:rStyle w:val="Literal-Gray"/>
          <w:rPrChange w:id="1472" w:author="Carol Nichols" w:date="2018-01-16T09:06:00Z">
            <w:rPr>
              <w:del w:id="1473" w:author="Carol Nichols" w:date="2018-01-14T16:50:00Z"/>
            </w:rPr>
          </w:rPrChange>
        </w:rPr>
      </w:pPr>
      <w:del w:id="1474" w:author="Carol Nichols" w:date="2018-01-14T16:50:00Z">
        <w:r w:rsidRPr="003137D7" w:rsidDel="005712FD">
          <w:rPr>
            <w:rStyle w:val="Literal-Gray"/>
            <w:rPrChange w:id="1475" w:author="Carol Nichols" w:date="2018-01-16T09:06:00Z">
              <w:rPr/>
            </w:rPrChange>
          </w:rPr>
          <w:delText># struct CustomSmartPointer {</w:delText>
        </w:r>
      </w:del>
    </w:p>
    <w:p w14:paraId="2ADE9367" w14:textId="00DAA7AA" w:rsidR="00957DBC" w:rsidRPr="003137D7" w:rsidDel="005712FD" w:rsidRDefault="00957DBC">
      <w:pPr>
        <w:pStyle w:val="CodeA"/>
        <w:rPr>
          <w:del w:id="1476" w:author="Carol Nichols" w:date="2018-01-14T16:50:00Z"/>
          <w:rStyle w:val="Literal-Gray"/>
          <w:rPrChange w:id="1477" w:author="Carol Nichols" w:date="2018-01-16T09:06:00Z">
            <w:rPr>
              <w:del w:id="1478" w:author="Carol Nichols" w:date="2018-01-14T16:50:00Z"/>
            </w:rPr>
          </w:rPrChange>
        </w:rPr>
        <w:pPrChange w:id="1479" w:author="Carol Nichols" w:date="2018-01-14T16:50:00Z">
          <w:pPr>
            <w:pStyle w:val="CodeB"/>
          </w:pPr>
        </w:pPrChange>
      </w:pPr>
      <w:del w:id="1480" w:author="Carol Nichols" w:date="2018-01-14T16:50:00Z">
        <w:r w:rsidRPr="003137D7" w:rsidDel="005712FD">
          <w:rPr>
            <w:rStyle w:val="Literal-Gray"/>
            <w:rPrChange w:id="1481" w:author="Carol Nichols" w:date="2018-01-16T09:06:00Z">
              <w:rPr/>
            </w:rPrChange>
          </w:rPr>
          <w:delText>#     data: String,</w:delText>
        </w:r>
      </w:del>
    </w:p>
    <w:p w14:paraId="37C99210" w14:textId="5377F488" w:rsidR="00957DBC" w:rsidRPr="003137D7" w:rsidDel="005712FD" w:rsidRDefault="00957DBC">
      <w:pPr>
        <w:pStyle w:val="CodeA"/>
        <w:rPr>
          <w:del w:id="1482" w:author="Carol Nichols" w:date="2018-01-14T16:50:00Z"/>
          <w:rStyle w:val="Literal-Gray"/>
          <w:rPrChange w:id="1483" w:author="Carol Nichols" w:date="2018-01-16T09:06:00Z">
            <w:rPr>
              <w:del w:id="1484" w:author="Carol Nichols" w:date="2018-01-14T16:50:00Z"/>
            </w:rPr>
          </w:rPrChange>
        </w:rPr>
        <w:pPrChange w:id="1485" w:author="Carol Nichols" w:date="2018-01-14T16:50:00Z">
          <w:pPr>
            <w:pStyle w:val="CodeB"/>
          </w:pPr>
        </w:pPrChange>
      </w:pPr>
      <w:del w:id="1486" w:author="Carol Nichols" w:date="2018-01-14T16:50:00Z">
        <w:r w:rsidRPr="003137D7" w:rsidDel="005712FD">
          <w:rPr>
            <w:rStyle w:val="Literal-Gray"/>
            <w:rPrChange w:id="1487" w:author="Carol Nichols" w:date="2018-01-16T09:06:00Z">
              <w:rPr/>
            </w:rPrChange>
          </w:rPr>
          <w:delText># }</w:delText>
        </w:r>
      </w:del>
    </w:p>
    <w:p w14:paraId="4AF539C4" w14:textId="3BECE47E" w:rsidR="00957DBC" w:rsidRPr="003137D7" w:rsidDel="005712FD" w:rsidRDefault="00957DBC">
      <w:pPr>
        <w:pStyle w:val="CodeA"/>
        <w:rPr>
          <w:del w:id="1488" w:author="Carol Nichols" w:date="2018-01-14T16:50:00Z"/>
          <w:rStyle w:val="Literal-Gray"/>
          <w:rPrChange w:id="1489" w:author="Carol Nichols" w:date="2018-01-16T09:06:00Z">
            <w:rPr>
              <w:del w:id="1490" w:author="Carol Nichols" w:date="2018-01-14T16:50:00Z"/>
            </w:rPr>
          </w:rPrChange>
        </w:rPr>
        <w:pPrChange w:id="1491" w:author="Carol Nichols" w:date="2018-01-14T16:50:00Z">
          <w:pPr>
            <w:pStyle w:val="CodeB"/>
          </w:pPr>
        </w:pPrChange>
      </w:pPr>
      <w:del w:id="1492" w:author="Carol Nichols" w:date="2018-01-14T16:50:00Z">
        <w:r w:rsidRPr="003137D7" w:rsidDel="005712FD">
          <w:rPr>
            <w:rStyle w:val="Literal-Gray"/>
            <w:rPrChange w:id="1493" w:author="Carol Nichols" w:date="2018-01-16T09:06:00Z">
              <w:rPr/>
            </w:rPrChange>
          </w:rPr>
          <w:delText>#</w:delText>
        </w:r>
      </w:del>
    </w:p>
    <w:p w14:paraId="3CB5F8C2" w14:textId="0A067C82" w:rsidR="00957DBC" w:rsidRPr="003137D7" w:rsidDel="005712FD" w:rsidRDefault="00957DBC">
      <w:pPr>
        <w:pStyle w:val="CodeA"/>
        <w:rPr>
          <w:del w:id="1494" w:author="Carol Nichols" w:date="2018-01-14T16:50:00Z"/>
          <w:rStyle w:val="Literal-Gray"/>
          <w:rPrChange w:id="1495" w:author="Carol Nichols" w:date="2018-01-16T09:06:00Z">
            <w:rPr>
              <w:del w:id="1496" w:author="Carol Nichols" w:date="2018-01-14T16:50:00Z"/>
            </w:rPr>
          </w:rPrChange>
        </w:rPr>
        <w:pPrChange w:id="1497" w:author="Carol Nichols" w:date="2018-01-14T16:50:00Z">
          <w:pPr>
            <w:pStyle w:val="CodeB"/>
          </w:pPr>
        </w:pPrChange>
      </w:pPr>
      <w:del w:id="1498" w:author="Carol Nichols" w:date="2018-01-14T16:50:00Z">
        <w:r w:rsidRPr="003137D7" w:rsidDel="005712FD">
          <w:rPr>
            <w:rStyle w:val="Literal-Gray"/>
            <w:rPrChange w:id="1499" w:author="Carol Nichols" w:date="2018-01-16T09:06:00Z">
              <w:rPr/>
            </w:rPrChange>
          </w:rPr>
          <w:delText># impl Drop for CustomSmartPointer {</w:delText>
        </w:r>
      </w:del>
    </w:p>
    <w:p w14:paraId="2C14FB2D" w14:textId="35E34CB0" w:rsidR="00957DBC" w:rsidRPr="003137D7" w:rsidDel="005712FD" w:rsidRDefault="00957DBC">
      <w:pPr>
        <w:pStyle w:val="CodeA"/>
        <w:rPr>
          <w:del w:id="1500" w:author="Carol Nichols" w:date="2018-01-14T16:50:00Z"/>
          <w:rStyle w:val="Literal-Gray"/>
          <w:rPrChange w:id="1501" w:author="Carol Nichols" w:date="2018-01-16T09:06:00Z">
            <w:rPr>
              <w:del w:id="1502" w:author="Carol Nichols" w:date="2018-01-14T16:50:00Z"/>
            </w:rPr>
          </w:rPrChange>
        </w:rPr>
        <w:pPrChange w:id="1503" w:author="Carol Nichols" w:date="2018-01-14T16:50:00Z">
          <w:pPr>
            <w:pStyle w:val="CodeB"/>
          </w:pPr>
        </w:pPrChange>
      </w:pPr>
      <w:del w:id="1504" w:author="Carol Nichols" w:date="2018-01-14T16:50:00Z">
        <w:r w:rsidRPr="003137D7" w:rsidDel="005712FD">
          <w:rPr>
            <w:rStyle w:val="Literal-Gray"/>
            <w:rPrChange w:id="1505" w:author="Carol Nichols" w:date="2018-01-16T09:06:00Z">
              <w:rPr/>
            </w:rPrChange>
          </w:rPr>
          <w:delText>#     fn drop(&amp;mut self) {</w:delText>
        </w:r>
      </w:del>
    </w:p>
    <w:p w14:paraId="3BF4B8E0" w14:textId="6C01BE06" w:rsidR="00957DBC" w:rsidRPr="003137D7" w:rsidDel="005712FD" w:rsidRDefault="00957DBC">
      <w:pPr>
        <w:pStyle w:val="CodeA"/>
        <w:rPr>
          <w:del w:id="1506" w:author="Carol Nichols" w:date="2018-01-14T16:50:00Z"/>
          <w:rStyle w:val="Literal-Gray"/>
          <w:rPrChange w:id="1507" w:author="Carol Nichols" w:date="2018-01-16T09:06:00Z">
            <w:rPr>
              <w:del w:id="1508" w:author="Carol Nichols" w:date="2018-01-14T16:50:00Z"/>
            </w:rPr>
          </w:rPrChange>
        </w:rPr>
        <w:pPrChange w:id="1509" w:author="Carol Nichols" w:date="2018-01-14T16:50:00Z">
          <w:pPr>
            <w:pStyle w:val="CodeB"/>
          </w:pPr>
        </w:pPrChange>
      </w:pPr>
      <w:del w:id="1510" w:author="Carol Nichols" w:date="2018-01-14T16:50:00Z">
        <w:r w:rsidRPr="003137D7" w:rsidDel="005712FD">
          <w:rPr>
            <w:rStyle w:val="Literal-Gray"/>
            <w:rPrChange w:id="1511" w:author="Carol Nichols" w:date="2018-01-16T09:06:00Z">
              <w:rPr/>
            </w:rPrChange>
          </w:rPr>
          <w:delText>#         println!("Dropping CustomSmartPointer!");</w:delText>
        </w:r>
      </w:del>
    </w:p>
    <w:p w14:paraId="366546D0" w14:textId="19E3CDF7" w:rsidR="00957DBC" w:rsidRPr="003137D7" w:rsidDel="005712FD" w:rsidRDefault="00957DBC">
      <w:pPr>
        <w:pStyle w:val="CodeA"/>
        <w:rPr>
          <w:del w:id="1512" w:author="Carol Nichols" w:date="2018-01-14T16:50:00Z"/>
          <w:rStyle w:val="Literal-Gray"/>
          <w:rPrChange w:id="1513" w:author="Carol Nichols" w:date="2018-01-16T09:06:00Z">
            <w:rPr>
              <w:del w:id="1514" w:author="Carol Nichols" w:date="2018-01-14T16:50:00Z"/>
            </w:rPr>
          </w:rPrChange>
        </w:rPr>
        <w:pPrChange w:id="1515" w:author="Carol Nichols" w:date="2018-01-14T16:50:00Z">
          <w:pPr>
            <w:pStyle w:val="CodeB"/>
          </w:pPr>
        </w:pPrChange>
      </w:pPr>
      <w:del w:id="1516" w:author="Carol Nichols" w:date="2018-01-14T16:50:00Z">
        <w:r w:rsidRPr="003137D7" w:rsidDel="005712FD">
          <w:rPr>
            <w:rStyle w:val="Literal-Gray"/>
            <w:rPrChange w:id="1517" w:author="Carol Nichols" w:date="2018-01-16T09:06:00Z">
              <w:rPr/>
            </w:rPrChange>
          </w:rPr>
          <w:delText>#     }</w:delText>
        </w:r>
      </w:del>
    </w:p>
    <w:p w14:paraId="665A6071" w14:textId="536131DB" w:rsidR="00957DBC" w:rsidRPr="003137D7" w:rsidDel="005712FD" w:rsidRDefault="00957DBC">
      <w:pPr>
        <w:pStyle w:val="CodeA"/>
        <w:rPr>
          <w:del w:id="1518" w:author="Carol Nichols" w:date="2018-01-14T16:50:00Z"/>
          <w:rStyle w:val="Literal-Gray"/>
          <w:rPrChange w:id="1519" w:author="Carol Nichols" w:date="2018-01-16T09:06:00Z">
            <w:rPr>
              <w:del w:id="1520" w:author="Carol Nichols" w:date="2018-01-14T16:50:00Z"/>
            </w:rPr>
          </w:rPrChange>
        </w:rPr>
        <w:pPrChange w:id="1521" w:author="Carol Nichols" w:date="2018-01-14T16:50:00Z">
          <w:pPr>
            <w:pStyle w:val="CodeB"/>
          </w:pPr>
        </w:pPrChange>
      </w:pPr>
      <w:del w:id="1522" w:author="Carol Nichols" w:date="2018-01-14T16:50:00Z">
        <w:r w:rsidRPr="003137D7" w:rsidDel="005712FD">
          <w:rPr>
            <w:rStyle w:val="Literal-Gray"/>
            <w:rPrChange w:id="1523" w:author="Carol Nichols" w:date="2018-01-16T09:06:00Z">
              <w:rPr/>
            </w:rPrChange>
          </w:rPr>
          <w:delText># }</w:delText>
        </w:r>
      </w:del>
    </w:p>
    <w:p w14:paraId="3432C8CF" w14:textId="52C27014" w:rsidR="00957DBC" w:rsidRPr="003137D7" w:rsidDel="005712FD" w:rsidRDefault="00957DBC">
      <w:pPr>
        <w:pStyle w:val="CodeA"/>
        <w:rPr>
          <w:del w:id="1524" w:author="Carol Nichols" w:date="2018-01-14T16:50:00Z"/>
          <w:rStyle w:val="Literal-Gray"/>
          <w:rPrChange w:id="1525" w:author="Carol Nichols" w:date="2018-01-16T09:06:00Z">
            <w:rPr>
              <w:del w:id="1526" w:author="Carol Nichols" w:date="2018-01-14T16:50:00Z"/>
            </w:rPr>
          </w:rPrChange>
        </w:rPr>
        <w:pPrChange w:id="1527" w:author="Carol Nichols" w:date="2018-01-14T16:50:00Z">
          <w:pPr>
            <w:pStyle w:val="CodeB"/>
          </w:pPr>
        </w:pPrChange>
      </w:pPr>
      <w:del w:id="1528" w:author="Carol Nichols" w:date="2018-01-14T16:50:00Z">
        <w:r w:rsidRPr="003137D7" w:rsidDel="005712FD">
          <w:rPr>
            <w:rStyle w:val="Literal-Gray"/>
            <w:rPrChange w:id="1529" w:author="Carol Nichols" w:date="2018-01-16T09:06:00Z">
              <w:rPr/>
            </w:rPrChange>
          </w:rPr>
          <w:delText>#</w:delText>
        </w:r>
      </w:del>
    </w:p>
    <w:p w14:paraId="1B4E8D69" w14:textId="77777777" w:rsidR="00957DBC" w:rsidRPr="003137D7" w:rsidRDefault="00957DBC">
      <w:pPr>
        <w:pStyle w:val="CodeA"/>
        <w:rPr>
          <w:rStyle w:val="Literal-Gray"/>
          <w:rPrChange w:id="1530" w:author="Carol Nichols" w:date="2018-01-16T09:06:00Z">
            <w:rPr/>
          </w:rPrChange>
        </w:rPr>
        <w:pPrChange w:id="1531" w:author="Carol Nichols" w:date="2018-01-14T16:50:00Z">
          <w:pPr>
            <w:pStyle w:val="CodeB"/>
          </w:pPr>
        </w:pPrChange>
      </w:pPr>
      <w:r w:rsidRPr="003137D7">
        <w:rPr>
          <w:rStyle w:val="Literal-Gray"/>
          <w:rPrChange w:id="1532" w:author="Carol Nichols" w:date="2018-01-16T09:06:00Z">
            <w:rPr/>
          </w:rPrChange>
        </w:rPr>
        <w:t>fn main() {</w:t>
      </w:r>
    </w:p>
    <w:p w14:paraId="2F93B150" w14:textId="77777777" w:rsidR="00957DBC" w:rsidRPr="003137D7" w:rsidRDefault="00957DBC" w:rsidP="00452382">
      <w:pPr>
        <w:pStyle w:val="CodeB"/>
        <w:rPr>
          <w:rStyle w:val="Literal-Gray"/>
          <w:rPrChange w:id="1533" w:author="Carol Nichols" w:date="2018-01-16T09:06:00Z">
            <w:rPr/>
          </w:rPrChange>
        </w:rPr>
      </w:pPr>
      <w:r w:rsidRPr="003137D7">
        <w:rPr>
          <w:rStyle w:val="Literal-Gray"/>
          <w:rPrChange w:id="1534" w:author="Carol Nichols" w:date="2018-01-16T09:06:00Z">
            <w:rPr/>
          </w:rPrChange>
        </w:rPr>
        <w:t xml:space="preserve">    let c = CustomSmartPointer { data: String::from("some data") };</w:t>
      </w:r>
    </w:p>
    <w:p w14:paraId="50061E6E" w14:textId="77777777" w:rsidR="00957DBC" w:rsidRPr="003137D7" w:rsidRDefault="00957DBC" w:rsidP="00452382">
      <w:pPr>
        <w:pStyle w:val="CodeB"/>
        <w:rPr>
          <w:rStyle w:val="Literal-Gray"/>
          <w:rPrChange w:id="1535" w:author="Carol Nichols" w:date="2018-01-16T09:06:00Z">
            <w:rPr/>
          </w:rPrChange>
        </w:rPr>
      </w:pPr>
      <w:r w:rsidRPr="003137D7">
        <w:rPr>
          <w:rStyle w:val="Literal-Gray"/>
          <w:rPrChange w:id="1536" w:author="Carol Nichols" w:date="2018-01-16T09:06:00Z">
            <w:rPr/>
          </w:rPrChange>
        </w:rPr>
        <w:t xml:space="preserve">    println!("CustomSmartPointer created.");</w:t>
      </w:r>
    </w:p>
    <w:p w14:paraId="15CA5009" w14:textId="77777777" w:rsidR="00957DBC" w:rsidRPr="00452382" w:rsidRDefault="00957DBC" w:rsidP="00452382">
      <w:pPr>
        <w:pStyle w:val="CodeB"/>
      </w:pPr>
      <w:r w:rsidRPr="00452382">
        <w:t xml:space="preserve">    drop(c);</w:t>
      </w:r>
    </w:p>
    <w:p w14:paraId="0D6D163B" w14:textId="77777777" w:rsidR="00957DBC" w:rsidRPr="003137D7" w:rsidRDefault="00957DBC" w:rsidP="00452382">
      <w:pPr>
        <w:pStyle w:val="CodeB"/>
        <w:rPr>
          <w:rStyle w:val="Literal-Gray"/>
          <w:rPrChange w:id="1537" w:author="Carol Nichols" w:date="2018-01-16T09:06:00Z">
            <w:rPr/>
          </w:rPrChange>
        </w:rPr>
      </w:pPr>
      <w:r w:rsidRPr="003137D7">
        <w:rPr>
          <w:rStyle w:val="Literal-Gray"/>
          <w:rPrChange w:id="1538" w:author="Carol Nichols" w:date="2018-01-16T09:06:00Z">
            <w:rPr/>
          </w:rPrChange>
        </w:rPr>
        <w:t xml:space="preserve">    println!("CustomSmartPointer dropped before the end of main.");</w:t>
      </w:r>
    </w:p>
    <w:p w14:paraId="2CFA8850" w14:textId="77777777" w:rsidR="00957DBC" w:rsidRPr="003137D7" w:rsidRDefault="00957DBC" w:rsidP="00452382">
      <w:pPr>
        <w:pStyle w:val="CodeC"/>
        <w:rPr>
          <w:rStyle w:val="Literal-Gray"/>
          <w:rPrChange w:id="1539" w:author="Carol Nichols" w:date="2018-01-16T09:06:00Z">
            <w:rPr/>
          </w:rPrChange>
        </w:rPr>
      </w:pPr>
      <w:r w:rsidRPr="003137D7">
        <w:rPr>
          <w:rStyle w:val="Literal-Gray"/>
          <w:rPrChange w:id="1540" w:author="Carol Nichols" w:date="2018-01-16T09:06:00Z">
            <w:rPr/>
          </w:rPrChange>
        </w:rPr>
        <w:t>}</w:t>
      </w:r>
    </w:p>
    <w:p w14:paraId="224C255A" w14:textId="77777777" w:rsidR="00957DBC" w:rsidRDefault="00957DBC" w:rsidP="00452382">
      <w:pPr>
        <w:pStyle w:val="Listing"/>
      </w:pPr>
      <w:r>
        <w:t>Listing 15-1</w:t>
      </w:r>
      <w:ins w:id="1541" w:author="AnneMarieW" w:date="2017-12-21T10:13:00Z">
        <w:r w:rsidR="00DE5051">
          <w:t>6</w:t>
        </w:r>
      </w:ins>
      <w:del w:id="1542" w:author="AnneMarieW" w:date="2017-12-21T10:13:00Z">
        <w:r w:rsidDel="00DE5051">
          <w:delText>0</w:delText>
        </w:r>
      </w:del>
      <w:r>
        <w:t>: Calling </w:t>
      </w:r>
      <w:r w:rsidR="007568D6" w:rsidRPr="007568D6">
        <w:rPr>
          <w:rStyle w:val="LiteralCaption"/>
          <w:rPrChange w:id="1543" w:author="janelle" w:date="2017-12-14T13:02:00Z">
            <w:rPr>
              <w:rStyle w:val="Literal"/>
            </w:rPr>
          </w:rPrChange>
        </w:rPr>
        <w:t>std::mem::drop</w:t>
      </w:r>
      <w:r>
        <w:t> to explicitly drop a value before it</w:t>
      </w:r>
      <w:r w:rsidR="00452382">
        <w:t xml:space="preserve"> </w:t>
      </w:r>
      <w:r>
        <w:t>goes out of scope</w:t>
      </w:r>
    </w:p>
    <w:p w14:paraId="5E41C1B0" w14:textId="77777777" w:rsidR="00957DBC" w:rsidRDefault="00957DBC" w:rsidP="00957DBC">
      <w:pPr>
        <w:pStyle w:val="Body"/>
      </w:pPr>
      <w:r>
        <w:t>Running this code will print the following:</w:t>
      </w:r>
    </w:p>
    <w:p w14:paraId="1BB06E88" w14:textId="77777777" w:rsidR="00957DBC" w:rsidRPr="00452382" w:rsidRDefault="00957DBC" w:rsidP="00F27888">
      <w:pPr>
        <w:pStyle w:val="CodeA"/>
      </w:pPr>
      <w:r w:rsidRPr="00452382">
        <w:t>CustomSmartPointer created.</w:t>
      </w:r>
    </w:p>
    <w:p w14:paraId="5A8D18F8" w14:textId="64FA7918" w:rsidR="00957DBC" w:rsidRPr="00452382" w:rsidRDefault="00957DBC" w:rsidP="00452382">
      <w:pPr>
        <w:pStyle w:val="CodeB"/>
      </w:pPr>
      <w:r w:rsidRPr="00452382">
        <w:t>Dropping CustomSmartPointer</w:t>
      </w:r>
      <w:ins w:id="1544" w:author="Carol Nichols" w:date="2018-01-14T16:50:00Z">
        <w:r w:rsidR="005712FD">
          <w:t xml:space="preserve"> with data `some data`</w:t>
        </w:r>
      </w:ins>
      <w:r w:rsidRPr="00452382">
        <w:t>!</w:t>
      </w:r>
    </w:p>
    <w:p w14:paraId="7203B975" w14:textId="77777777" w:rsidR="00957DBC" w:rsidRPr="00452382" w:rsidRDefault="00957DBC" w:rsidP="00F27888">
      <w:pPr>
        <w:pStyle w:val="CodeC"/>
      </w:pPr>
      <w:r w:rsidRPr="00452382">
        <w:t>CustomSmartPointer dropped before the end of main.</w:t>
      </w:r>
    </w:p>
    <w:p w14:paraId="13EEB5C4" w14:textId="351CE904" w:rsidR="00957DBC" w:rsidRPr="00452382" w:rsidRDefault="00957DBC" w:rsidP="00957DBC">
      <w:pPr>
        <w:pStyle w:val="Body"/>
      </w:pPr>
      <w:r w:rsidRPr="00452382">
        <w:t>The</w:t>
      </w:r>
      <w:ins w:id="1545" w:author="AnneMarieW" w:date="2017-12-19T13:32:00Z">
        <w:r w:rsidR="0079622C">
          <w:t xml:space="preserve"> text</w:t>
        </w:r>
      </w:ins>
      <w:r w:rsidRPr="00452382">
        <w:t> </w:t>
      </w:r>
      <w:r w:rsidRPr="00452382">
        <w:rPr>
          <w:rStyle w:val="Literal"/>
        </w:rPr>
        <w:t>Dropping CustomSmartPointer</w:t>
      </w:r>
      <w:ins w:id="1546" w:author="Carol Nichols" w:date="2018-01-14T16:50:00Z">
        <w:r w:rsidR="00A1243F">
          <w:rPr>
            <w:rStyle w:val="Literal"/>
          </w:rPr>
          <w:t xml:space="preserve"> with data `some data`</w:t>
        </w:r>
      </w:ins>
      <w:r w:rsidRPr="00452382">
        <w:rPr>
          <w:rStyle w:val="Literal"/>
        </w:rPr>
        <w:t>!</w:t>
      </w:r>
      <w:r w:rsidRPr="00452382">
        <w:t> is printed between</w:t>
      </w:r>
      <w:ins w:id="1547" w:author="AnneMarieW" w:date="2017-12-19T13:33:00Z">
        <w:r w:rsidR="0079622C">
          <w:t xml:space="preserve"> the</w:t>
        </w:r>
      </w:ins>
      <w:r w:rsidRPr="00452382">
        <w:t> </w:t>
      </w:r>
      <w:r w:rsidRPr="00452382">
        <w:rPr>
          <w:rStyle w:val="Literal"/>
        </w:rPr>
        <w:t>CustomSmartPointer created.</w:t>
      </w:r>
      <w:r w:rsidRPr="00452382">
        <w:t> and </w:t>
      </w:r>
      <w:r w:rsidRPr="00452382">
        <w:rPr>
          <w:rStyle w:val="Literal"/>
        </w:rPr>
        <w:t>CustomSmartPointer dropped before the end of main.</w:t>
      </w:r>
      <w:ins w:id="1548" w:author="AnneMarieW" w:date="2017-12-19T13:33:00Z">
        <w:r w:rsidR="007568D6" w:rsidRPr="007568D6">
          <w:rPr>
            <w:rPrChange w:id="1549" w:author="AnneMarieW" w:date="2017-12-19T13:33:00Z">
              <w:rPr>
                <w:rStyle w:val="Literal"/>
              </w:rPr>
            </w:rPrChange>
          </w:rPr>
          <w:t xml:space="preserve"> text</w:t>
        </w:r>
      </w:ins>
      <w:r w:rsidRPr="00452382">
        <w:t>, showing</w:t>
      </w:r>
      <w:r w:rsidR="00452382" w:rsidRPr="00452382">
        <w:t xml:space="preserve"> </w:t>
      </w:r>
      <w:r w:rsidRPr="00452382">
        <w:t>that the </w:t>
      </w:r>
      <w:r w:rsidRPr="00452382">
        <w:rPr>
          <w:rStyle w:val="Literal"/>
        </w:rPr>
        <w:t>drop</w:t>
      </w:r>
      <w:r w:rsidRPr="00452382">
        <w:t> method code is called to drop </w:t>
      </w:r>
      <w:r w:rsidRPr="00452382">
        <w:rPr>
          <w:rStyle w:val="Literal"/>
        </w:rPr>
        <w:t>c</w:t>
      </w:r>
      <w:r w:rsidRPr="00452382">
        <w:t> at that point.</w:t>
      </w:r>
    </w:p>
    <w:p w14:paraId="47BFE836" w14:textId="77777777" w:rsidR="00957DBC" w:rsidRDefault="00823C3F" w:rsidP="00957DBC">
      <w:pPr>
        <w:pStyle w:val="Body"/>
      </w:pPr>
      <w:ins w:id="1550" w:author="AnneMarieW" w:date="2017-12-19T13:34:00Z">
        <w:r>
          <w:lastRenderedPageBreak/>
          <w:t xml:space="preserve">We can use </w:t>
        </w:r>
      </w:ins>
      <w:del w:id="1551" w:author="AnneMarieW" w:date="2017-12-19T13:34:00Z">
        <w:r w:rsidR="00957DBC" w:rsidDel="00823C3F">
          <w:delText>C</w:delText>
        </w:r>
      </w:del>
      <w:ins w:id="1552" w:author="AnneMarieW" w:date="2017-12-19T13:34:00Z">
        <w:r>
          <w:t>c</w:t>
        </w:r>
      </w:ins>
      <w:r w:rsidR="00957DBC">
        <w:t>ode specified in a </w:t>
      </w:r>
      <w:r w:rsidR="00957DBC" w:rsidRPr="00452382">
        <w:rPr>
          <w:rStyle w:val="Literal"/>
        </w:rPr>
        <w:t>Drop</w:t>
      </w:r>
      <w:r w:rsidR="00957DBC">
        <w:t> trait implementation</w:t>
      </w:r>
      <w:del w:id="1553" w:author="AnneMarieW" w:date="2017-12-19T13:34:00Z">
        <w:r w:rsidR="00957DBC" w:rsidDel="00823C3F">
          <w:delText xml:space="preserve"> can be used</w:delText>
        </w:r>
      </w:del>
      <w:r w:rsidR="00957DBC">
        <w:t xml:space="preserve"> in many ways to</w:t>
      </w:r>
      <w:r w:rsidR="00452382">
        <w:t xml:space="preserve"> </w:t>
      </w:r>
      <w:r w:rsidR="00957DBC">
        <w:t>make cleanup convenient and safe:</w:t>
      </w:r>
      <w:ins w:id="1554" w:author="AnneMarieW" w:date="2017-12-19T13:34:00Z">
        <w:r w:rsidRPr="00823C3F">
          <w:t xml:space="preserve"> </w:t>
        </w:r>
        <w:r>
          <w:t>for instance,</w:t>
        </w:r>
      </w:ins>
      <w:r w:rsidR="00957DBC">
        <w:t xml:space="preserve"> we could use it to create our own memory</w:t>
      </w:r>
      <w:r w:rsidR="00452382">
        <w:t xml:space="preserve"> </w:t>
      </w:r>
      <w:r w:rsidR="00957DBC">
        <w:t>allocator</w:t>
      </w:r>
      <w:del w:id="1555" w:author="AnneMarieW" w:date="2017-12-19T13:34:00Z">
        <w:r w:rsidR="00957DBC" w:rsidDel="00823C3F">
          <w:delText>, for instance</w:delText>
        </w:r>
      </w:del>
      <w:r w:rsidR="00957DBC">
        <w:t>! With the </w:t>
      </w:r>
      <w:r w:rsidR="00957DBC" w:rsidRPr="00452382">
        <w:rPr>
          <w:rStyle w:val="Literal"/>
        </w:rPr>
        <w:t>Drop</w:t>
      </w:r>
      <w:r w:rsidR="00957DBC">
        <w:t xml:space="preserve"> trait and Rust’s ownership system, </w:t>
      </w:r>
      <w:del w:id="1556" w:author="AnneMarieW" w:date="2017-12-19T13:35:00Z">
        <w:r w:rsidR="00957DBC" w:rsidDel="00DA3AAD">
          <w:delText>you</w:delText>
        </w:r>
      </w:del>
      <w:ins w:id="1557" w:author="AnneMarieW" w:date="2017-12-19T13:35:00Z">
        <w:r w:rsidR="00DA3AAD">
          <w:t>we</w:t>
        </w:r>
      </w:ins>
      <w:r w:rsidR="00452382">
        <w:t xml:space="preserve"> </w:t>
      </w:r>
      <w:r w:rsidR="00957DBC">
        <w:t>don’t have to remember to clean up</w:t>
      </w:r>
      <w:del w:id="1558" w:author="AnneMarieW" w:date="2017-12-19T13:35:00Z">
        <w:r w:rsidR="00957DBC" w:rsidDel="00823C3F">
          <w:delText xml:space="preserve"> after yourself,</w:delText>
        </w:r>
      </w:del>
      <w:ins w:id="1559" w:author="AnneMarieW" w:date="2017-12-19T13:35:00Z">
        <w:r>
          <w:t xml:space="preserve"> because</w:t>
        </w:r>
      </w:ins>
      <w:r w:rsidR="00957DBC">
        <w:t xml:space="preserve"> Rust</w:t>
      </w:r>
      <w:del w:id="1560" w:author="AnneMarieW" w:date="2017-12-19T13:35:00Z">
        <w:r w:rsidR="00957DBC" w:rsidDel="00823C3F">
          <w:delText xml:space="preserve"> takes care of</w:delText>
        </w:r>
      </w:del>
      <w:ins w:id="1561" w:author="AnneMarieW" w:date="2017-12-19T13:35:00Z">
        <w:r>
          <w:t xml:space="preserve"> does</w:t>
        </w:r>
      </w:ins>
      <w:r w:rsidR="00957DBC">
        <w:t xml:space="preserve"> it</w:t>
      </w:r>
      <w:r w:rsidR="00452382">
        <w:t xml:space="preserve"> </w:t>
      </w:r>
      <w:r w:rsidR="00957DBC">
        <w:t>automatically.</w:t>
      </w:r>
    </w:p>
    <w:p w14:paraId="283C2873" w14:textId="77777777" w:rsidR="00957DBC" w:rsidRDefault="00957DBC" w:rsidP="00957DBC">
      <w:pPr>
        <w:pStyle w:val="Body"/>
      </w:pPr>
      <w:r>
        <w:t>We also don’t have to worry about accidentally cleaning up values still in use</w:t>
      </w:r>
      <w:r w:rsidR="00452382">
        <w:t xml:space="preserve"> </w:t>
      </w:r>
      <w:r>
        <w:t>because that would cause a compiler error: the ownership system that makes sure</w:t>
      </w:r>
      <w:r w:rsidR="00452382">
        <w:t xml:space="preserve"> </w:t>
      </w:r>
      <w:r>
        <w:t xml:space="preserve">references are always valid </w:t>
      </w:r>
      <w:del w:id="1562" w:author="AnneMarieW" w:date="2017-12-19T13:35:00Z">
        <w:r w:rsidDel="00D84F8C">
          <w:delText xml:space="preserve">will </w:delText>
        </w:r>
      </w:del>
      <w:r>
        <w:t xml:space="preserve">also </w:t>
      </w:r>
      <w:del w:id="1563" w:author="AnneMarieW" w:date="2017-12-19T13:35:00Z">
        <w:r w:rsidDel="00D84F8C">
          <w:delText xml:space="preserve">make </w:delText>
        </w:r>
      </w:del>
      <w:ins w:id="1564" w:author="AnneMarieW" w:date="2017-12-19T13:36:00Z">
        <w:r w:rsidR="00D84F8C">
          <w:t>en</w:t>
        </w:r>
      </w:ins>
      <w:r>
        <w:t>sure</w:t>
      </w:r>
      <w:ins w:id="1565" w:author="AnneMarieW" w:date="2017-12-19T13:36:00Z">
        <w:r w:rsidR="00D84F8C">
          <w:t>s</w:t>
        </w:r>
      </w:ins>
      <w:r>
        <w:t xml:space="preserve"> that </w:t>
      </w:r>
      <w:r w:rsidRPr="00452382">
        <w:rPr>
          <w:rStyle w:val="Literal"/>
        </w:rPr>
        <w:t>drop</w:t>
      </w:r>
      <w:r>
        <w:t> </w:t>
      </w:r>
      <w:del w:id="1566" w:author="AnneMarieW" w:date="2017-12-19T13:36:00Z">
        <w:r w:rsidDel="00D84F8C">
          <w:delText>only</w:delText>
        </w:r>
      </w:del>
      <w:del w:id="1567" w:author="Carol Nichols" w:date="2018-01-15T17:54:00Z">
        <w:r w:rsidDel="00B332F4">
          <w:delText xml:space="preserve"> </w:delText>
        </w:r>
      </w:del>
      <w:r>
        <w:t>gets called</w:t>
      </w:r>
      <w:ins w:id="1568" w:author="AnneMarieW" w:date="2017-12-19T13:36:00Z">
        <w:r w:rsidR="00D84F8C" w:rsidRPr="00D84F8C">
          <w:t xml:space="preserve"> </w:t>
        </w:r>
        <w:r w:rsidR="00D84F8C">
          <w:t>only</w:t>
        </w:r>
      </w:ins>
      <w:r w:rsidR="00452382">
        <w:t xml:space="preserve"> </w:t>
      </w:r>
      <w:r>
        <w:t>once when the value is no longer being used.</w:t>
      </w:r>
    </w:p>
    <w:p w14:paraId="26E88C89" w14:textId="77777777" w:rsidR="00957DBC" w:rsidRDefault="00957DBC" w:rsidP="00957DBC">
      <w:pPr>
        <w:pStyle w:val="Body"/>
      </w:pPr>
      <w:r>
        <w:t>Now that we’ve</w:t>
      </w:r>
      <w:del w:id="1569" w:author="AnneMarieW" w:date="2017-12-19T13:37:00Z">
        <w:r w:rsidDel="00D84F8C">
          <w:delText xml:space="preserve"> gone over</w:delText>
        </w:r>
      </w:del>
      <w:ins w:id="1570" w:author="AnneMarieW" w:date="2017-12-19T13:37:00Z">
        <w:r w:rsidR="00D84F8C">
          <w:t xml:space="preserve"> examined</w:t>
        </w:r>
      </w:ins>
      <w:r>
        <w:t> </w:t>
      </w:r>
      <w:r w:rsidRPr="00452382">
        <w:rPr>
          <w:rStyle w:val="Literal"/>
        </w:rPr>
        <w:t>Box&lt;T&gt;</w:t>
      </w:r>
      <w:r>
        <w:t> and some of the characteristics of smart</w:t>
      </w:r>
      <w:r w:rsidR="00452382">
        <w:t xml:space="preserve"> </w:t>
      </w:r>
      <w:r>
        <w:t xml:space="preserve">pointers, let’s </w:t>
      </w:r>
      <w:del w:id="1571" w:author="AnneMarieW" w:date="2017-12-19T13:36:00Z">
        <w:r w:rsidDel="00D84F8C">
          <w:delText>talk</w:delText>
        </w:r>
      </w:del>
      <w:ins w:id="1572" w:author="AnneMarieW" w:date="2017-12-19T13:36:00Z">
        <w:r w:rsidR="00D84F8C">
          <w:t>look at</w:t>
        </w:r>
      </w:ins>
      <w:del w:id="1573" w:author="AnneMarieW" w:date="2017-12-19T13:36:00Z">
        <w:r w:rsidDel="00D84F8C">
          <w:delText xml:space="preserve"> about</w:delText>
        </w:r>
      </w:del>
      <w:r>
        <w:t xml:space="preserve"> a few other smart pointers defined in the standard</w:t>
      </w:r>
      <w:r w:rsidR="00452382">
        <w:t xml:space="preserve"> </w:t>
      </w:r>
      <w:r>
        <w:t>library.</w:t>
      </w:r>
    </w:p>
    <w:p w14:paraId="4264258F" w14:textId="77777777" w:rsidR="00957DBC" w:rsidRDefault="00957DBC" w:rsidP="00D325CC">
      <w:pPr>
        <w:pStyle w:val="HeadA"/>
      </w:pPr>
      <w:bookmarkStart w:id="1574" w:name="`rc`,-the-reference-counted-smart-pointe"/>
      <w:bookmarkStart w:id="1575" w:name="_Toc503815277"/>
      <w:bookmarkEnd w:id="1574"/>
      <w:r w:rsidRPr="00014B08">
        <w:rPr>
          <w:rStyle w:val="Literal"/>
          <w:rPrChange w:id="1576" w:author="Carol Nichols" w:date="2018-01-15T17:55:00Z">
            <w:rPr/>
          </w:rPrChange>
        </w:rPr>
        <w:t>Rc&lt;T&gt;</w:t>
      </w:r>
      <w:r>
        <w:t>, the Reference Counted Smart Pointer</w:t>
      </w:r>
      <w:bookmarkEnd w:id="1575"/>
    </w:p>
    <w:p w14:paraId="1701A4DC" w14:textId="77777777" w:rsidR="00957DBC" w:rsidRDefault="00957DBC" w:rsidP="00D325CC">
      <w:pPr>
        <w:pStyle w:val="BodyFirst"/>
      </w:pPr>
      <w:r>
        <w:t>In the majority of cases, ownership is clear: you know exactly which variable</w:t>
      </w:r>
      <w:r w:rsidR="00452382">
        <w:t xml:space="preserve"> </w:t>
      </w:r>
      <w:r>
        <w:t>owns a given value. However, there are cases when a single value m</w:t>
      </w:r>
      <w:del w:id="1577" w:author="AnneMarieW" w:date="2017-12-19T13:38:00Z">
        <w:r w:rsidDel="00B3133F">
          <w:delText>ay</w:delText>
        </w:r>
      </w:del>
      <w:ins w:id="1578" w:author="AnneMarieW" w:date="2017-12-19T13:38:00Z">
        <w:r w:rsidR="00B3133F">
          <w:t>ight</w:t>
        </w:r>
      </w:ins>
      <w:r>
        <w:t xml:space="preserve"> have</w:t>
      </w:r>
      <w:r w:rsidR="00452382">
        <w:t xml:space="preserve"> </w:t>
      </w:r>
      <w:r>
        <w:t>multiple owners. For example, in graph data structures, multiple edges m</w:t>
      </w:r>
      <w:del w:id="1579" w:author="AnneMarieW" w:date="2017-12-19T13:38:00Z">
        <w:r w:rsidDel="002C7E9A">
          <w:delText>ay</w:delText>
        </w:r>
      </w:del>
      <w:ins w:id="1580" w:author="AnneMarieW" w:date="2017-12-19T13:38:00Z">
        <w:r w:rsidR="002C7E9A">
          <w:t>ight</w:t>
        </w:r>
      </w:ins>
      <w:r w:rsidR="00452382">
        <w:t xml:space="preserve"> </w:t>
      </w:r>
      <w:r>
        <w:t>point to the same node, and that node is conceptually owned by all of the edges</w:t>
      </w:r>
      <w:r w:rsidR="00452382">
        <w:t xml:space="preserve"> </w:t>
      </w:r>
      <w:r>
        <w:t>that point to it. A node shouldn’t be cleaned up unless it doesn’t have any</w:t>
      </w:r>
      <w:r w:rsidR="00452382">
        <w:t xml:space="preserve"> </w:t>
      </w:r>
      <w:r>
        <w:t>edges pointing to it.</w:t>
      </w:r>
    </w:p>
    <w:p w14:paraId="351E5175" w14:textId="77777777" w:rsidR="00957DBC" w:rsidRDefault="00957DBC" w:rsidP="00957DBC">
      <w:pPr>
        <w:pStyle w:val="Body"/>
      </w:pPr>
      <w:del w:id="1581" w:author="AnneMarieW" w:date="2017-12-19T13:38:00Z">
        <w:r w:rsidDel="002C7E9A">
          <w:delText>In order t</w:delText>
        </w:r>
      </w:del>
      <w:ins w:id="1582" w:author="AnneMarieW" w:date="2017-12-19T13:38:00Z">
        <w:r w:rsidR="002C7E9A">
          <w:t>T</w:t>
        </w:r>
      </w:ins>
      <w:r>
        <w:t>o enable multiple ownership, Rust has a type called </w:t>
      </w:r>
      <w:r w:rsidRPr="00452382">
        <w:rPr>
          <w:rStyle w:val="Literal"/>
        </w:rPr>
        <w:t>Rc&lt;T&gt;</w:t>
      </w:r>
      <w:r>
        <w:t>. Its name</w:t>
      </w:r>
      <w:r w:rsidR="00452382">
        <w:t xml:space="preserve"> </w:t>
      </w:r>
      <w:r>
        <w:t xml:space="preserve">is an abbreviation for </w:t>
      </w:r>
      <w:r w:rsidR="007568D6" w:rsidRPr="007568D6">
        <w:rPr>
          <w:rStyle w:val="EmphasisItalic"/>
          <w:rPrChange w:id="1583" w:author="AnneMarieW" w:date="2017-12-19T13:39:00Z">
            <w:rPr>
              <w:rFonts w:ascii="Courier" w:hAnsi="Courier"/>
              <w:color w:val="0000FF"/>
              <w:sz w:val="20"/>
            </w:rPr>
          </w:rPrChange>
        </w:rPr>
        <w:t>reference counting</w:t>
      </w:r>
      <w:del w:id="1584" w:author="AnneMarieW" w:date="2017-12-19T13:39:00Z">
        <w:r w:rsidDel="002C7E9A">
          <w:delText>. </w:delText>
        </w:r>
        <w:r w:rsidRPr="00452382" w:rsidDel="002C7E9A">
          <w:rPr>
            <w:rStyle w:val="EmphasisItalic"/>
          </w:rPr>
          <w:delText>Reference counting</w:delText>
        </w:r>
        <w:r w:rsidDel="002C7E9A">
          <w:delText> means</w:delText>
        </w:r>
      </w:del>
      <w:ins w:id="1585" w:author="AnneMarieW" w:date="2017-12-19T13:39:00Z">
        <w:r w:rsidR="002C7E9A">
          <w:t>, which</w:t>
        </w:r>
      </w:ins>
      <w:r>
        <w:t xml:space="preserve"> keep</w:t>
      </w:r>
      <w:ins w:id="1586" w:author="AnneMarieW" w:date="2017-12-19T13:39:00Z">
        <w:r w:rsidR="002C7E9A">
          <w:t>s</w:t>
        </w:r>
      </w:ins>
      <w:del w:id="1587" w:author="AnneMarieW" w:date="2017-12-19T13:39:00Z">
        <w:r w:rsidDel="002C7E9A">
          <w:delText>ing</w:delText>
        </w:r>
      </w:del>
      <w:r w:rsidR="00452382">
        <w:t xml:space="preserve"> </w:t>
      </w:r>
      <w:r>
        <w:t xml:space="preserve">track of the number of references to a value </w:t>
      </w:r>
      <w:del w:id="1588" w:author="AnneMarieW" w:date="2017-12-19T13:39:00Z">
        <w:r w:rsidDel="002C7E9A">
          <w:delText xml:space="preserve">in order </w:delText>
        </w:r>
      </w:del>
      <w:r>
        <w:t xml:space="preserve">to know </w:t>
      </w:r>
      <w:del w:id="1589" w:author="AnneMarieW" w:date="2017-12-19T13:39:00Z">
        <w:r w:rsidDel="002C7E9A">
          <w:delText>if</w:delText>
        </w:r>
      </w:del>
      <w:ins w:id="1590" w:author="AnneMarieW" w:date="2017-12-19T13:39:00Z">
        <w:r w:rsidR="002C7E9A">
          <w:t>whether or not</w:t>
        </w:r>
      </w:ins>
      <w:r>
        <w:t xml:space="preserve"> a value is</w:t>
      </w:r>
      <w:r w:rsidR="00452382">
        <w:t xml:space="preserve"> </w:t>
      </w:r>
      <w:r>
        <w:t>still in use</w:t>
      </w:r>
      <w:del w:id="1591" w:author="AnneMarieW" w:date="2017-12-19T13:39:00Z">
        <w:r w:rsidDel="002C7E9A">
          <w:delText xml:space="preserve"> or not</w:delText>
        </w:r>
      </w:del>
      <w:r>
        <w:t>. If there are zero references to a value, the value can be</w:t>
      </w:r>
      <w:r w:rsidR="00452382">
        <w:t xml:space="preserve"> </w:t>
      </w:r>
      <w:r>
        <w:t>cleaned up without any references becoming invalid.</w:t>
      </w:r>
    </w:p>
    <w:p w14:paraId="6727BE8F" w14:textId="77777777" w:rsidR="00957DBC" w:rsidRDefault="00957DBC" w:rsidP="00957DBC">
      <w:pPr>
        <w:pStyle w:val="Body"/>
      </w:pPr>
      <w:r>
        <w:t>Imagine</w:t>
      </w:r>
      <w:del w:id="1592" w:author="Carol Nichols" w:date="2018-01-15T17:56:00Z">
        <w:r w:rsidDel="00CD55D8">
          <w:delText xml:space="preserve"> </w:delText>
        </w:r>
      </w:del>
      <w:del w:id="1593" w:author="AnneMarieW" w:date="2017-12-19T13:41:00Z">
        <w:r w:rsidDel="00BE06E9">
          <w:delText>it</w:delText>
        </w:r>
      </w:del>
      <w:ins w:id="1594" w:author="AnneMarieW" w:date="2017-12-19T13:41:00Z">
        <w:r w:rsidR="00BE06E9" w:rsidRPr="00BE06E9">
          <w:t xml:space="preserve"> </w:t>
        </w:r>
        <w:r w:rsidR="00BE06E9" w:rsidRPr="00452382">
          <w:rPr>
            <w:rStyle w:val="Literal"/>
          </w:rPr>
          <w:t>Rc&lt;T&gt;</w:t>
        </w:r>
      </w:ins>
      <w:r>
        <w:t xml:space="preserve"> </w:t>
      </w:r>
      <w:del w:id="1595" w:author="AnneMarieW" w:date="2017-12-19T13:41:00Z">
        <w:r w:rsidDel="00BE06E9">
          <w:delText xml:space="preserve">like </w:delText>
        </w:r>
      </w:del>
      <w:ins w:id="1596" w:author="AnneMarieW" w:date="2017-12-19T13:41:00Z">
        <w:r w:rsidR="00BE06E9">
          <w:t xml:space="preserve">as </w:t>
        </w:r>
      </w:ins>
      <w:r>
        <w:t>a TV in a family room. When one person enters to watch TV, they</w:t>
      </w:r>
      <w:r w:rsidR="00452382">
        <w:t xml:space="preserve"> </w:t>
      </w:r>
      <w:r>
        <w:t>turn it on. Others can come into the room and watch the TV. When the last</w:t>
      </w:r>
      <w:r w:rsidR="00452382">
        <w:t xml:space="preserve"> </w:t>
      </w:r>
      <w:r>
        <w:t xml:space="preserve">person leaves the room, they turn </w:t>
      </w:r>
      <w:ins w:id="1597" w:author="AnneMarieW" w:date="2017-12-19T13:41:00Z">
        <w:r w:rsidR="00BE06E9">
          <w:t xml:space="preserve">off </w:t>
        </w:r>
      </w:ins>
      <w:r>
        <w:t>the TV</w:t>
      </w:r>
      <w:del w:id="1598" w:author="AnneMarieW" w:date="2017-12-19T13:41:00Z">
        <w:r w:rsidDel="00BE06E9">
          <w:delText xml:space="preserve"> off</w:delText>
        </w:r>
      </w:del>
      <w:del w:id="1599" w:author="Carol Nichols" w:date="2018-01-15T17:56:00Z">
        <w:r w:rsidDel="006419E5">
          <w:delText xml:space="preserve"> </w:delText>
        </w:r>
      </w:del>
      <w:ins w:id="1600" w:author="AnneMarieW" w:date="2017-12-19T13:41:00Z">
        <w:r w:rsidR="00951794">
          <w:t xml:space="preserve"> </w:t>
        </w:r>
      </w:ins>
      <w:r>
        <w:t>because it’s no longer being used.</w:t>
      </w:r>
      <w:r w:rsidR="00452382">
        <w:t xml:space="preserve"> </w:t>
      </w:r>
      <w:r>
        <w:t xml:space="preserve">If someone turns </w:t>
      </w:r>
      <w:ins w:id="1601" w:author="AnneMarieW" w:date="2017-12-19T13:42:00Z">
        <w:r w:rsidR="00951794">
          <w:t xml:space="preserve">off </w:t>
        </w:r>
      </w:ins>
      <w:r>
        <w:t xml:space="preserve">the TV </w:t>
      </w:r>
      <w:del w:id="1602" w:author="AnneMarieW" w:date="2017-12-19T13:42:00Z">
        <w:r w:rsidDel="00951794">
          <w:delText xml:space="preserve">off </w:delText>
        </w:r>
      </w:del>
      <w:r>
        <w:t>while others are still watching it, there</w:t>
      </w:r>
      <w:del w:id="1603" w:author="AnneMarieW" w:date="2017-12-19T13:42:00Z">
        <w:r w:rsidDel="00951794">
          <w:delText>’</w:delText>
        </w:r>
      </w:del>
      <w:ins w:id="1604" w:author="AnneMarieW" w:date="2017-12-19T13:42:00Z">
        <w:r w:rsidR="00951794">
          <w:t xml:space="preserve"> woul</w:t>
        </w:r>
      </w:ins>
      <w:r>
        <w:t>d be</w:t>
      </w:r>
      <w:r w:rsidR="00452382">
        <w:t xml:space="preserve"> </w:t>
      </w:r>
      <w:r>
        <w:t>uproar from the remaining TV watchers!</w:t>
      </w:r>
    </w:p>
    <w:p w14:paraId="7AC6519B" w14:textId="77777777" w:rsidR="00957DBC" w:rsidRDefault="007568D6" w:rsidP="00957DBC">
      <w:pPr>
        <w:pStyle w:val="Body"/>
      </w:pPr>
      <w:ins w:id="1605" w:author="AnneMarieW" w:date="2017-12-19T13:42:00Z">
        <w:r w:rsidRPr="007568D6">
          <w:rPr>
            <w:rPrChange w:id="1606" w:author="AnneMarieW" w:date="2017-12-19T13:42:00Z">
              <w:rPr>
                <w:rStyle w:val="Literal"/>
              </w:rPr>
            </w:rPrChange>
          </w:rPr>
          <w:t>We use the</w:t>
        </w:r>
        <w:r w:rsidR="00FB6B57">
          <w:rPr>
            <w:rStyle w:val="Literal"/>
          </w:rPr>
          <w:t xml:space="preserve"> </w:t>
        </w:r>
      </w:ins>
      <w:r w:rsidR="00957DBC" w:rsidRPr="00452382">
        <w:rPr>
          <w:rStyle w:val="Literal"/>
        </w:rPr>
        <w:t>Rc&lt;T&gt;</w:t>
      </w:r>
      <w:r w:rsidR="00957DBC">
        <w:t> </w:t>
      </w:r>
      <w:ins w:id="1607" w:author="AnneMarieW" w:date="2017-12-19T13:42:00Z">
        <w:r w:rsidR="00FB6B57">
          <w:t>type</w:t>
        </w:r>
      </w:ins>
      <w:del w:id="1608" w:author="AnneMarieW" w:date="2017-12-19T13:42:00Z">
        <w:r w:rsidR="00957DBC" w:rsidDel="00FB6B57">
          <w:delText>is used</w:delText>
        </w:r>
      </w:del>
      <w:r w:rsidR="00957DBC">
        <w:t xml:space="preserve"> when we want to allocate some data on the heap for multiple</w:t>
      </w:r>
      <w:r w:rsidR="00452382">
        <w:t xml:space="preserve"> </w:t>
      </w:r>
      <w:r w:rsidR="00957DBC">
        <w:t>parts of our program to read, and we can’t determine at compile time which part</w:t>
      </w:r>
      <w:r w:rsidR="00452382">
        <w:t xml:space="preserve"> </w:t>
      </w:r>
      <w:r w:rsidR="00957DBC">
        <w:t xml:space="preserve">will finish using the data last. If we </w:t>
      </w:r>
      <w:del w:id="1609" w:author="AnneMarieW" w:date="2017-12-19T13:43:00Z">
        <w:r w:rsidR="00957DBC" w:rsidDel="005C32B4">
          <w:delText xml:space="preserve">did </w:delText>
        </w:r>
      </w:del>
      <w:r w:rsidR="00957DBC">
        <w:t>kn</w:t>
      </w:r>
      <w:ins w:id="1610" w:author="AnneMarieW" w:date="2017-12-19T13:43:00Z">
        <w:r w:rsidR="005C32B4">
          <w:t>e</w:t>
        </w:r>
      </w:ins>
      <w:del w:id="1611" w:author="AnneMarieW" w:date="2017-12-19T13:43:00Z">
        <w:r w:rsidR="00957DBC" w:rsidDel="005C32B4">
          <w:delText>o</w:delText>
        </w:r>
      </w:del>
      <w:r w:rsidR="00957DBC">
        <w:t>w which part would finish last,</w:t>
      </w:r>
      <w:r w:rsidR="00452382">
        <w:t xml:space="preserve"> </w:t>
      </w:r>
      <w:r w:rsidR="00957DBC">
        <w:t>we could just make that</w:t>
      </w:r>
      <w:ins w:id="1612" w:author="AnneMarieW" w:date="2017-12-19T13:43:00Z">
        <w:r w:rsidR="005C32B4">
          <w:t xml:space="preserve"> part</w:t>
        </w:r>
      </w:ins>
      <w:r w:rsidR="00957DBC">
        <w:t xml:space="preserve"> the</w:t>
      </w:r>
      <w:ins w:id="1613" w:author="AnneMarieW" w:date="2017-12-19T13:43:00Z">
        <w:r w:rsidR="005C32B4">
          <w:t xml:space="preserve"> data’s</w:t>
        </w:r>
      </w:ins>
      <w:r w:rsidR="00957DBC">
        <w:t xml:space="preserve"> owner </w:t>
      </w:r>
      <w:del w:id="1614" w:author="AnneMarieW" w:date="2017-12-19T13:43:00Z">
        <w:r w:rsidR="00957DBC" w:rsidDel="005C32B4">
          <w:delText xml:space="preserve">of the data </w:delText>
        </w:r>
      </w:del>
      <w:r w:rsidR="00957DBC">
        <w:t>and the normal ownership rules</w:t>
      </w:r>
      <w:r w:rsidR="00452382">
        <w:t xml:space="preserve"> </w:t>
      </w:r>
      <w:r w:rsidR="00957DBC">
        <w:t>enforced at compile time would</w:t>
      </w:r>
      <w:del w:id="1615" w:author="AnneMarieW" w:date="2017-12-19T13:44:00Z">
        <w:r w:rsidR="00957DBC" w:rsidDel="005C32B4">
          <w:delText xml:space="preserve"> kick in</w:delText>
        </w:r>
      </w:del>
      <w:ins w:id="1616" w:author="AnneMarieW" w:date="2017-12-19T13:44:00Z">
        <w:r w:rsidR="005C32B4">
          <w:t xml:space="preserve"> take effect</w:t>
        </w:r>
      </w:ins>
      <w:r w:rsidR="00957DBC">
        <w:t>.</w:t>
      </w:r>
    </w:p>
    <w:p w14:paraId="2535A976" w14:textId="77777777" w:rsidR="00957DBC" w:rsidRDefault="00957DBC" w:rsidP="00957DBC">
      <w:pPr>
        <w:pStyle w:val="Body"/>
        <w:rPr>
          <w:ins w:id="1617" w:author="janelle" w:date="2018-01-12T17:24:00Z"/>
        </w:rPr>
      </w:pPr>
      <w:r>
        <w:t>Note that </w:t>
      </w:r>
      <w:r w:rsidRPr="00452382">
        <w:rPr>
          <w:rStyle w:val="Literal"/>
        </w:rPr>
        <w:t>Rc&lt;T&gt;</w:t>
      </w:r>
      <w:r>
        <w:t> is only for use in single-threaded scenarios</w:t>
      </w:r>
      <w:del w:id="1618" w:author="AnneMarieW" w:date="2017-12-19T13:45:00Z">
        <w:r w:rsidDel="00214FCA">
          <w:delText>;</w:delText>
        </w:r>
      </w:del>
      <w:ins w:id="1619" w:author="AnneMarieW" w:date="2017-12-19T13:45:00Z">
        <w:r w:rsidR="00214FCA">
          <w:t>.</w:t>
        </w:r>
      </w:ins>
      <w:r>
        <w:t xml:space="preserve"> </w:t>
      </w:r>
      <w:ins w:id="1620" w:author="AnneMarieW" w:date="2017-12-19T13:45:00Z">
        <w:r w:rsidR="00214FCA">
          <w:t>W</w:t>
        </w:r>
      </w:ins>
      <w:ins w:id="1621" w:author="AnneMarieW" w:date="2017-12-19T13:44:00Z">
        <w:r w:rsidR="00820BCB">
          <w:t xml:space="preserve">hen we discuss concurrency in </w:t>
        </w:r>
      </w:ins>
      <w:r w:rsidRPr="00E41F5C">
        <w:rPr>
          <w:highlight w:val="yellow"/>
          <w:rPrChange w:id="1622" w:author="janelle" w:date="2018-01-12T17:24:00Z">
            <w:rPr/>
          </w:rPrChange>
        </w:rPr>
        <w:t>Chapter 16</w:t>
      </w:r>
      <w:ins w:id="1623" w:author="AnneMarieW" w:date="2017-12-19T13:44:00Z">
        <w:r w:rsidR="00820BCB">
          <w:t>, we’</w:t>
        </w:r>
      </w:ins>
      <w:del w:id="1624" w:author="AnneMarieW" w:date="2017-12-19T13:44:00Z">
        <w:r w:rsidDel="00820BCB">
          <w:delText xml:space="preserve"> on</w:delText>
        </w:r>
        <w:r w:rsidR="00452382" w:rsidDel="00820BCB">
          <w:delText xml:space="preserve"> </w:delText>
        </w:r>
        <w:r w:rsidDel="00820BCB">
          <w:delText xml:space="preserve">concurrency </w:delText>
        </w:r>
      </w:del>
      <w:del w:id="1625" w:author="AnneMarieW" w:date="2017-12-19T13:45:00Z">
        <w:r w:rsidDel="00820BCB">
          <w:delText>wi</w:delText>
        </w:r>
      </w:del>
      <w:r>
        <w:t>ll cover how to do reference counting in multithreaded programs.</w:t>
      </w:r>
    </w:p>
    <w:p w14:paraId="16B2DAFA" w14:textId="77777777" w:rsidR="00E41F5C" w:rsidRDefault="00E41F5C">
      <w:pPr>
        <w:pStyle w:val="ProductionDirective"/>
        <w:pPrChange w:id="1626" w:author="janelle" w:date="2018-01-12T17:24:00Z">
          <w:pPr>
            <w:pStyle w:val="Body"/>
          </w:pPr>
        </w:pPrChange>
      </w:pPr>
      <w:ins w:id="1627" w:author="janelle" w:date="2018-01-12T17:24:00Z">
        <w:r>
          <w:t>confirm xref</w:t>
        </w:r>
      </w:ins>
    </w:p>
    <w:p w14:paraId="66876AC1" w14:textId="77777777" w:rsidR="00957DBC" w:rsidRDefault="00957DBC" w:rsidP="00452382">
      <w:pPr>
        <w:pStyle w:val="HeadB"/>
      </w:pPr>
      <w:bookmarkStart w:id="1628" w:name="using-`rc`-to-share-data"/>
      <w:bookmarkStart w:id="1629" w:name="_Toc503815278"/>
      <w:bookmarkEnd w:id="1628"/>
      <w:r w:rsidRPr="00452382">
        <w:lastRenderedPageBreak/>
        <w:t>Using </w:t>
      </w:r>
      <w:r w:rsidRPr="00336A6E">
        <w:rPr>
          <w:rStyle w:val="Literal"/>
          <w:rPrChange w:id="1630" w:author="Carol Nichols" w:date="2018-01-15T17:57:00Z">
            <w:rPr/>
          </w:rPrChange>
        </w:rPr>
        <w:t>Rc&lt;T&gt;</w:t>
      </w:r>
      <w:r>
        <w:t> to Share Data</w:t>
      </w:r>
      <w:bookmarkEnd w:id="1629"/>
    </w:p>
    <w:p w14:paraId="74176852" w14:textId="094D2AE7" w:rsidR="00957DBC" w:rsidRDefault="00957DBC" w:rsidP="00496169">
      <w:pPr>
        <w:pStyle w:val="BodyFirst"/>
      </w:pPr>
      <w:r>
        <w:t xml:space="preserve">Let’s return to our cons list example </w:t>
      </w:r>
      <w:del w:id="1631" w:author="AnneMarieW" w:date="2017-12-19T13:45:00Z">
        <w:r w:rsidDel="00214FCA">
          <w:delText>from</w:delText>
        </w:r>
      </w:del>
      <w:ins w:id="1632" w:author="AnneMarieW" w:date="2017-12-19T13:45:00Z">
        <w:r w:rsidR="00214FCA">
          <w:t>in</w:t>
        </w:r>
      </w:ins>
      <w:r>
        <w:t xml:space="preserve"> Listing 15-</w:t>
      </w:r>
      <w:ins w:id="1633" w:author="AnneMarieW" w:date="2017-12-21T10:13:00Z">
        <w:r w:rsidR="009429E2">
          <w:t>5</w:t>
        </w:r>
      </w:ins>
      <w:del w:id="1634" w:author="AnneMarieW" w:date="2017-12-21T10:13:00Z">
        <w:r w:rsidDel="009429E2">
          <w:delText>6</w:delText>
        </w:r>
      </w:del>
      <w:del w:id="1635" w:author="AnneMarieW" w:date="2017-12-19T13:46:00Z">
        <w:r w:rsidDel="00214FCA">
          <w:delText>,</w:delText>
        </w:r>
      </w:del>
      <w:ins w:id="1636" w:author="AnneMarieW" w:date="2017-12-19T13:46:00Z">
        <w:r w:rsidR="00214FCA">
          <w:t>. Recall that</w:t>
        </w:r>
      </w:ins>
      <w:del w:id="1637" w:author="AnneMarieW" w:date="2017-12-19T13:46:00Z">
        <w:r w:rsidDel="00214FCA">
          <w:delText xml:space="preserve"> as</w:delText>
        </w:r>
      </w:del>
      <w:r>
        <w:t xml:space="preserve"> we defined it using</w:t>
      </w:r>
      <w:r w:rsidR="00452382">
        <w:t xml:space="preserve"> </w:t>
      </w:r>
      <w:r w:rsidRPr="00452382">
        <w:rPr>
          <w:rStyle w:val="Literal"/>
        </w:rPr>
        <w:t>Box&lt;T&gt;</w:t>
      </w:r>
      <w:r>
        <w:t>. This time, we</w:t>
      </w:r>
      <w:ins w:id="1638" w:author="AnneMarieW" w:date="2017-12-19T13:45:00Z">
        <w:r w:rsidR="00214FCA">
          <w:t>’ll</w:t>
        </w:r>
      </w:ins>
      <w:del w:id="1639" w:author="AnneMarieW" w:date="2017-12-19T13:45:00Z">
        <w:r w:rsidDel="00214FCA">
          <w:delText xml:space="preserve"> want to</w:delText>
        </w:r>
      </w:del>
      <w:r>
        <w:t xml:space="preserve"> create two lists that both share ownership of a</w:t>
      </w:r>
      <w:r w:rsidR="00452382">
        <w:t xml:space="preserve"> </w:t>
      </w:r>
      <w:r>
        <w:t xml:space="preserve">third list, which conceptually will </w:t>
      </w:r>
      <w:r w:rsidR="00F449FC">
        <w:t>look s</w:t>
      </w:r>
      <w:del w:id="1640" w:author="AnneMarieW" w:date="2017-12-19T13:46:00Z">
        <w:r w:rsidR="00F449FC" w:rsidDel="00214FCA">
          <w:delText>omething like</w:delText>
        </w:r>
      </w:del>
      <w:ins w:id="1641" w:author="AnneMarieW" w:date="2017-12-19T13:46:00Z">
        <w:r w:rsidR="00214FCA">
          <w:t>imilar to</w:t>
        </w:r>
      </w:ins>
      <w:r w:rsidR="00F449FC">
        <w:t xml:space="preserve"> Figure 15-3</w:t>
      </w:r>
      <w:del w:id="1642" w:author="AnneMarieW" w:date="2017-12-19T13:45:00Z">
        <w:r w:rsidDel="00214FCA">
          <w:delText>:</w:delText>
        </w:r>
      </w:del>
      <w:ins w:id="1643" w:author="Carol Nichols" w:date="2018-01-15T17:58:00Z">
        <w:r w:rsidR="002E0175">
          <w:t>:</w:t>
        </w:r>
      </w:ins>
      <w:ins w:id="1644" w:author="AnneMarieW" w:date="2017-12-19T13:46:00Z">
        <w:del w:id="1645" w:author="Carol Nichols" w:date="2018-01-15T17:58:00Z">
          <w:r w:rsidR="00214FCA" w:rsidDel="002E0175">
            <w:delText>.</w:delText>
          </w:r>
        </w:del>
      </w:ins>
    </w:p>
    <w:p w14:paraId="4109F572" w14:textId="77777777" w:rsidR="00957DBC" w:rsidRDefault="009B622F" w:rsidP="00957DBC">
      <w:pPr>
        <w:pStyle w:val="Body"/>
      </w:pPr>
      <w:r>
        <w:rPr>
          <w:noProof/>
        </w:rPr>
      </w:r>
      <w:r>
        <w:rPr>
          <w:noProof/>
        </w:rPr>
        <w:pict w14:anchorId="2ED34165">
          <v:rect id="Rectangle 2" o:spid="_x0000_s1027" alt="Two lists that share ownership of a third list"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r w:rsidR="00F449FC" w:rsidRPr="00F449FC">
        <w:rPr>
          <w:noProof/>
        </w:rPr>
        <w:t xml:space="preserve"> </w:t>
      </w:r>
      <w:r w:rsidR="00F449FC">
        <w:rPr>
          <w:noProof/>
        </w:rPr>
        <w:drawing>
          <wp:inline distT="0" distB="0" distL="0" distR="0" wp14:anchorId="79808D3D" wp14:editId="53B75D49">
            <wp:extent cx="5943600" cy="2604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2604770"/>
                    </a:xfrm>
                    <a:prstGeom prst="rect">
                      <a:avLst/>
                    </a:prstGeom>
                  </pic:spPr>
                </pic:pic>
              </a:graphicData>
            </a:graphic>
          </wp:inline>
        </w:drawing>
      </w:r>
    </w:p>
    <w:p w14:paraId="3619E05F" w14:textId="77777777" w:rsidR="00957DBC" w:rsidRDefault="00F449FC" w:rsidP="00F27888">
      <w:pPr>
        <w:pStyle w:val="Caption"/>
      </w:pPr>
      <w:r>
        <w:t>Figure 15-3</w:t>
      </w:r>
      <w:r w:rsidR="00957DBC">
        <w:t>: Two lists, </w:t>
      </w:r>
      <w:r w:rsidR="007568D6" w:rsidRPr="007568D6">
        <w:rPr>
          <w:rStyle w:val="LiteralCaption"/>
          <w:rPrChange w:id="1646" w:author="janelle" w:date="2017-12-14T13:02:00Z">
            <w:rPr>
              <w:rStyle w:val="Literal"/>
            </w:rPr>
          </w:rPrChange>
        </w:rPr>
        <w:t>b</w:t>
      </w:r>
      <w:r w:rsidR="00957DBC">
        <w:t> and </w:t>
      </w:r>
      <w:r w:rsidR="007568D6" w:rsidRPr="007568D6">
        <w:rPr>
          <w:rStyle w:val="LiteralCaption"/>
          <w:rPrChange w:id="1647" w:author="janelle" w:date="2017-12-14T13:02:00Z">
            <w:rPr>
              <w:rStyle w:val="Literal"/>
            </w:rPr>
          </w:rPrChange>
        </w:rPr>
        <w:t>c</w:t>
      </w:r>
      <w:r w:rsidR="00957DBC">
        <w:t>, sharing ownership of a third list, </w:t>
      </w:r>
      <w:r w:rsidR="007568D6" w:rsidRPr="007568D6">
        <w:rPr>
          <w:rStyle w:val="LiteralCaption"/>
          <w:rPrChange w:id="1648" w:author="janelle" w:date="2017-12-14T13:02:00Z">
            <w:rPr>
              <w:rStyle w:val="Literal"/>
            </w:rPr>
          </w:rPrChange>
        </w:rPr>
        <w:t>a</w:t>
      </w:r>
    </w:p>
    <w:p w14:paraId="19C15AB4" w14:textId="77777777" w:rsidR="00957DBC" w:rsidRDefault="00957DBC" w:rsidP="00957DBC">
      <w:pPr>
        <w:pStyle w:val="Body"/>
      </w:pPr>
      <w:r>
        <w:t>We’ll create list </w:t>
      </w:r>
      <w:r w:rsidRPr="00452382">
        <w:rPr>
          <w:rStyle w:val="Literal"/>
        </w:rPr>
        <w:t>a</w:t>
      </w:r>
      <w:r>
        <w:t> that contains 5 and then 10</w:t>
      </w:r>
      <w:del w:id="1649" w:author="AnneMarieW" w:date="2017-12-19T13:47:00Z">
        <w:r w:rsidDel="00B83E4F">
          <w:delText>,</w:delText>
        </w:r>
      </w:del>
      <w:ins w:id="1650" w:author="AnneMarieW" w:date="2017-12-19T13:47:00Z">
        <w:r w:rsidR="00B83E4F">
          <w:t>.</w:t>
        </w:r>
      </w:ins>
      <w:r>
        <w:t xml:space="preserve"> </w:t>
      </w:r>
      <w:del w:id="1651" w:author="AnneMarieW" w:date="2017-12-19T13:47:00Z">
        <w:r w:rsidDel="00B83E4F">
          <w:delText>t</w:delText>
        </w:r>
      </w:del>
      <w:ins w:id="1652" w:author="AnneMarieW" w:date="2017-12-19T13:47:00Z">
        <w:r w:rsidR="00B83E4F">
          <w:t>T</w:t>
        </w:r>
      </w:ins>
      <w:r>
        <w:t xml:space="preserve">hen </w:t>
      </w:r>
      <w:ins w:id="1653" w:author="AnneMarieW" w:date="2017-12-19T13:47:00Z">
        <w:r w:rsidR="00B83E4F">
          <w:t xml:space="preserve">we’ll </w:t>
        </w:r>
      </w:ins>
      <w:r>
        <w:t>make two more lists:</w:t>
      </w:r>
      <w:r w:rsidR="00452382">
        <w:t xml:space="preserve"> </w:t>
      </w:r>
      <w:r w:rsidRPr="00452382">
        <w:rPr>
          <w:rStyle w:val="Literal"/>
        </w:rPr>
        <w:t>b</w:t>
      </w:r>
      <w:r>
        <w:t> that starts with 3 and </w:t>
      </w:r>
      <w:r w:rsidRPr="00452382">
        <w:rPr>
          <w:rStyle w:val="Literal"/>
        </w:rPr>
        <w:t>c</w:t>
      </w:r>
      <w:r>
        <w:t> that starts with 4. Both </w:t>
      </w:r>
      <w:r w:rsidRPr="00452382">
        <w:rPr>
          <w:rStyle w:val="Literal"/>
        </w:rPr>
        <w:t>b</w:t>
      </w:r>
      <w:r>
        <w:t> and </w:t>
      </w:r>
      <w:r w:rsidRPr="00452382">
        <w:rPr>
          <w:rStyle w:val="Literal"/>
        </w:rPr>
        <w:t>c</w:t>
      </w:r>
      <w:r>
        <w:t> lists will</w:t>
      </w:r>
      <w:r w:rsidR="00452382">
        <w:t xml:space="preserve"> </w:t>
      </w:r>
      <w:r>
        <w:t>then continue on to the first </w:t>
      </w:r>
      <w:r w:rsidRPr="00452382">
        <w:rPr>
          <w:rStyle w:val="Literal"/>
        </w:rPr>
        <w:t>a</w:t>
      </w:r>
      <w:r>
        <w:t> list containing 5 and 10. In other words,</w:t>
      </w:r>
      <w:r w:rsidR="00452382">
        <w:t xml:space="preserve"> </w:t>
      </w:r>
      <w:r>
        <w:t>both lists will</w:t>
      </w:r>
      <w:del w:id="1654" w:author="Carol Nichols" w:date="2018-01-15T17:59:00Z">
        <w:r w:rsidDel="006767D8">
          <w:delText xml:space="preserve"> try to</w:delText>
        </w:r>
      </w:del>
      <w:r>
        <w:t xml:space="preserve"> share the first list containing 5 and 10.</w:t>
      </w:r>
    </w:p>
    <w:p w14:paraId="29C17C17" w14:textId="1A9F239E" w:rsidR="00957DBC" w:rsidRDefault="00957DBC" w:rsidP="00957DBC">
      <w:pPr>
        <w:pStyle w:val="Body"/>
      </w:pPr>
      <w:r>
        <w:t xml:space="preserve">Trying to implement this </w:t>
      </w:r>
      <w:ins w:id="1655" w:author="Carol Nichols" w:date="2018-01-15T17:59:00Z">
        <w:r w:rsidR="00203DC6">
          <w:t>scenario</w:t>
        </w:r>
      </w:ins>
      <w:ins w:id="1656" w:author="AnneMarieW" w:date="2017-12-19T13:48:00Z">
        <w:del w:id="1657" w:author="Carol Nichols" w:date="2018-01-15T17:59:00Z">
          <w:r w:rsidR="00B83E4F" w:rsidDel="00203DC6">
            <w:delText>task</w:delText>
          </w:r>
        </w:del>
        <w:r w:rsidR="00B83E4F">
          <w:t xml:space="preserve"> </w:t>
        </w:r>
      </w:ins>
      <w:r>
        <w:t>using our definition of </w:t>
      </w:r>
      <w:r w:rsidRPr="00452382">
        <w:rPr>
          <w:rStyle w:val="Literal"/>
        </w:rPr>
        <w:t>List</w:t>
      </w:r>
      <w:r>
        <w:t> with </w:t>
      </w:r>
      <w:r w:rsidRPr="00452382">
        <w:rPr>
          <w:rStyle w:val="Literal"/>
        </w:rPr>
        <w:t>Box&lt;T&gt;</w:t>
      </w:r>
      <w:r>
        <w:t> won’t</w:t>
      </w:r>
      <w:r w:rsidR="00452382">
        <w:t xml:space="preserve"> </w:t>
      </w:r>
      <w:r>
        <w:t>work, as shown in Listing 15-1</w:t>
      </w:r>
      <w:ins w:id="1658" w:author="AnneMarieW" w:date="2017-12-21T10:13:00Z">
        <w:r w:rsidR="009429E2">
          <w:t>7</w:t>
        </w:r>
      </w:ins>
      <w:del w:id="1659" w:author="AnneMarieW" w:date="2017-12-21T10:13:00Z">
        <w:r w:rsidDel="009429E2">
          <w:delText>2</w:delText>
        </w:r>
      </w:del>
      <w:r>
        <w:t>:</w:t>
      </w:r>
    </w:p>
    <w:p w14:paraId="7EC249E1" w14:textId="77777777" w:rsidR="00957DBC" w:rsidRDefault="00957DBC" w:rsidP="00F27888">
      <w:pPr>
        <w:pStyle w:val="ProductionDirective"/>
      </w:pPr>
      <w:del w:id="1660" w:author="janelle" w:date="2017-12-14T13:02:00Z">
        <w:r w:rsidDel="0019543F">
          <w:delText xml:space="preserve">Filename: </w:delText>
        </w:r>
      </w:del>
      <w:r>
        <w:t>src/main.rs</w:t>
      </w:r>
    </w:p>
    <w:p w14:paraId="7E994089" w14:textId="77777777" w:rsidR="00957DBC" w:rsidRPr="00DA60B3" w:rsidRDefault="00957DBC" w:rsidP="00F27888">
      <w:pPr>
        <w:pStyle w:val="CodeA"/>
        <w:rPr>
          <w:rStyle w:val="Literal-Gray"/>
          <w:rPrChange w:id="1661" w:author="Carol Nichols" w:date="2018-01-16T09:08:00Z">
            <w:rPr/>
          </w:rPrChange>
        </w:rPr>
      </w:pPr>
      <w:r w:rsidRPr="00DA60B3">
        <w:rPr>
          <w:rStyle w:val="Literal-Gray"/>
          <w:rPrChange w:id="1662" w:author="Carol Nichols" w:date="2018-01-16T09:08:00Z">
            <w:rPr/>
          </w:rPrChange>
        </w:rPr>
        <w:t>enum List {</w:t>
      </w:r>
    </w:p>
    <w:p w14:paraId="584DB517" w14:textId="77777777" w:rsidR="00957DBC" w:rsidRPr="00DA60B3" w:rsidRDefault="00957DBC" w:rsidP="00452382">
      <w:pPr>
        <w:pStyle w:val="CodeB"/>
        <w:rPr>
          <w:rStyle w:val="Literal-Gray"/>
          <w:rPrChange w:id="1663" w:author="Carol Nichols" w:date="2018-01-16T09:08:00Z">
            <w:rPr/>
          </w:rPrChange>
        </w:rPr>
      </w:pPr>
      <w:r w:rsidRPr="00DA60B3">
        <w:rPr>
          <w:rStyle w:val="Literal-Gray"/>
          <w:rPrChange w:id="1664" w:author="Carol Nichols" w:date="2018-01-16T09:08:00Z">
            <w:rPr/>
          </w:rPrChange>
        </w:rPr>
        <w:t xml:space="preserve">    Cons(i32, Box&lt;List&gt;),</w:t>
      </w:r>
    </w:p>
    <w:p w14:paraId="38290DCB" w14:textId="77777777" w:rsidR="00957DBC" w:rsidRPr="00DA60B3" w:rsidRDefault="00957DBC" w:rsidP="00452382">
      <w:pPr>
        <w:pStyle w:val="CodeB"/>
        <w:rPr>
          <w:rStyle w:val="Literal-Gray"/>
          <w:rPrChange w:id="1665" w:author="Carol Nichols" w:date="2018-01-16T09:08:00Z">
            <w:rPr/>
          </w:rPrChange>
        </w:rPr>
      </w:pPr>
      <w:r w:rsidRPr="00DA60B3">
        <w:rPr>
          <w:rStyle w:val="Literal-Gray"/>
          <w:rPrChange w:id="1666" w:author="Carol Nichols" w:date="2018-01-16T09:08:00Z">
            <w:rPr/>
          </w:rPrChange>
        </w:rPr>
        <w:t xml:space="preserve">    Nil,</w:t>
      </w:r>
    </w:p>
    <w:p w14:paraId="1A0307CE" w14:textId="77777777" w:rsidR="00957DBC" w:rsidRPr="00DA60B3" w:rsidRDefault="00957DBC" w:rsidP="00452382">
      <w:pPr>
        <w:pStyle w:val="CodeB"/>
        <w:rPr>
          <w:rStyle w:val="Literal-Gray"/>
          <w:rPrChange w:id="1667" w:author="Carol Nichols" w:date="2018-01-16T09:08:00Z">
            <w:rPr/>
          </w:rPrChange>
        </w:rPr>
      </w:pPr>
      <w:r w:rsidRPr="00DA60B3">
        <w:rPr>
          <w:rStyle w:val="Literal-Gray"/>
          <w:rPrChange w:id="1668" w:author="Carol Nichols" w:date="2018-01-16T09:08:00Z">
            <w:rPr/>
          </w:rPrChange>
        </w:rPr>
        <w:t>}</w:t>
      </w:r>
    </w:p>
    <w:p w14:paraId="014F2243" w14:textId="77777777" w:rsidR="00957DBC" w:rsidRPr="00DA60B3" w:rsidRDefault="00957DBC" w:rsidP="00452382">
      <w:pPr>
        <w:pStyle w:val="CodeB"/>
        <w:rPr>
          <w:rStyle w:val="Literal-Gray"/>
          <w:rPrChange w:id="1669" w:author="Carol Nichols" w:date="2018-01-16T09:08:00Z">
            <w:rPr/>
          </w:rPrChange>
        </w:rPr>
      </w:pPr>
    </w:p>
    <w:p w14:paraId="53E20F33" w14:textId="77777777" w:rsidR="00957DBC" w:rsidRPr="00DA60B3" w:rsidRDefault="00957DBC" w:rsidP="00452382">
      <w:pPr>
        <w:pStyle w:val="CodeB"/>
        <w:rPr>
          <w:rStyle w:val="Literal-Gray"/>
          <w:rPrChange w:id="1670" w:author="Carol Nichols" w:date="2018-01-16T09:08:00Z">
            <w:rPr/>
          </w:rPrChange>
        </w:rPr>
      </w:pPr>
      <w:r w:rsidRPr="00DA60B3">
        <w:rPr>
          <w:rStyle w:val="Literal-Gray"/>
          <w:rPrChange w:id="1671" w:author="Carol Nichols" w:date="2018-01-16T09:08:00Z">
            <w:rPr/>
          </w:rPrChange>
        </w:rPr>
        <w:t>use List::{Cons, Nil};</w:t>
      </w:r>
    </w:p>
    <w:p w14:paraId="226DED79" w14:textId="77777777" w:rsidR="00957DBC" w:rsidRPr="00DA60B3" w:rsidRDefault="00957DBC" w:rsidP="00452382">
      <w:pPr>
        <w:pStyle w:val="CodeB"/>
        <w:rPr>
          <w:rStyle w:val="Literal-Gray"/>
          <w:rPrChange w:id="1672" w:author="Carol Nichols" w:date="2018-01-16T09:08:00Z">
            <w:rPr/>
          </w:rPrChange>
        </w:rPr>
      </w:pPr>
    </w:p>
    <w:p w14:paraId="6E3C0702" w14:textId="77777777" w:rsidR="00957DBC" w:rsidRPr="00DA60B3" w:rsidRDefault="00957DBC" w:rsidP="00452382">
      <w:pPr>
        <w:pStyle w:val="CodeB"/>
        <w:rPr>
          <w:rStyle w:val="Literal-Gray"/>
          <w:rPrChange w:id="1673" w:author="Carol Nichols" w:date="2018-01-16T09:08:00Z">
            <w:rPr/>
          </w:rPrChange>
        </w:rPr>
      </w:pPr>
      <w:r w:rsidRPr="00DA60B3">
        <w:rPr>
          <w:rStyle w:val="Literal-Gray"/>
          <w:rPrChange w:id="1674" w:author="Carol Nichols" w:date="2018-01-16T09:08:00Z">
            <w:rPr/>
          </w:rPrChange>
        </w:rPr>
        <w:t>fn main() {</w:t>
      </w:r>
    </w:p>
    <w:p w14:paraId="0FE5BF95" w14:textId="77777777" w:rsidR="00957DBC" w:rsidRPr="00452382" w:rsidRDefault="00957DBC" w:rsidP="00452382">
      <w:pPr>
        <w:pStyle w:val="CodeB"/>
      </w:pPr>
      <w:r w:rsidRPr="00452382">
        <w:t xml:space="preserve">    let a = Cons(5,</w:t>
      </w:r>
    </w:p>
    <w:p w14:paraId="7BF3614F" w14:textId="77777777" w:rsidR="00957DBC" w:rsidRPr="00452382" w:rsidRDefault="00957DBC" w:rsidP="00452382">
      <w:pPr>
        <w:pStyle w:val="CodeB"/>
      </w:pPr>
      <w:r w:rsidRPr="00452382">
        <w:lastRenderedPageBreak/>
        <w:t xml:space="preserve">        Box::new(Cons(10,</w:t>
      </w:r>
    </w:p>
    <w:p w14:paraId="42E91E04" w14:textId="77777777" w:rsidR="00957DBC" w:rsidRPr="00452382" w:rsidRDefault="00957DBC" w:rsidP="00452382">
      <w:pPr>
        <w:pStyle w:val="CodeB"/>
      </w:pPr>
      <w:r w:rsidRPr="00452382">
        <w:t xml:space="preserve">            Box::new(Nil))));</w:t>
      </w:r>
    </w:p>
    <w:p w14:paraId="04316549" w14:textId="7B3E7916" w:rsidR="00957DBC" w:rsidRPr="00452382" w:rsidRDefault="0093108F">
      <w:pPr>
        <w:pStyle w:val="CodeBWingding"/>
        <w:pPrChange w:id="1675" w:author="Carol Nichols" w:date="2018-01-16T14:20:00Z">
          <w:pPr>
            <w:pStyle w:val="CodeB"/>
          </w:pPr>
        </w:pPrChange>
      </w:pPr>
      <w:ins w:id="1676" w:author="Carol Nichols" w:date="2018-01-16T14:20:00Z">
        <w:r w:rsidRPr="0093108F">
          <w:rPr>
            <w:rStyle w:val="Wingdings"/>
            <w:rPrChange w:id="1677" w:author="Carol Nichols" w:date="2018-01-16T14:20:00Z">
              <w:rPr/>
            </w:rPrChange>
          </w:rPr>
          <w:t>u</w:t>
        </w:r>
      </w:ins>
      <w:r w:rsidR="00957DBC" w:rsidRPr="00452382">
        <w:t xml:space="preserve">    let b = Cons(3, Box::new(a));</w:t>
      </w:r>
    </w:p>
    <w:p w14:paraId="76074F39" w14:textId="26B838BB" w:rsidR="00957DBC" w:rsidRPr="00452382" w:rsidRDefault="0093108F">
      <w:pPr>
        <w:pStyle w:val="CodeBWingding"/>
        <w:pPrChange w:id="1678" w:author="Carol Nichols" w:date="2018-01-16T14:20:00Z">
          <w:pPr>
            <w:pStyle w:val="CodeB"/>
          </w:pPr>
        </w:pPrChange>
      </w:pPr>
      <w:ins w:id="1679" w:author="Carol Nichols" w:date="2018-01-16T14:20:00Z">
        <w:r w:rsidRPr="0093108F">
          <w:rPr>
            <w:rStyle w:val="Wingdings"/>
            <w:rPrChange w:id="1680" w:author="Carol Nichols" w:date="2018-01-16T14:20:00Z">
              <w:rPr/>
            </w:rPrChange>
          </w:rPr>
          <w:t>v</w:t>
        </w:r>
      </w:ins>
      <w:r w:rsidR="00957DBC" w:rsidRPr="00452382">
        <w:t xml:space="preserve">    let c = Cons(4, Box::new(a));</w:t>
      </w:r>
    </w:p>
    <w:p w14:paraId="11773645" w14:textId="77777777" w:rsidR="00957DBC" w:rsidRPr="00DA60B3" w:rsidRDefault="00957DBC" w:rsidP="00F27888">
      <w:pPr>
        <w:pStyle w:val="CodeC"/>
        <w:rPr>
          <w:rStyle w:val="Literal-Gray"/>
          <w:rPrChange w:id="1681" w:author="Carol Nichols" w:date="2018-01-16T09:08:00Z">
            <w:rPr/>
          </w:rPrChange>
        </w:rPr>
      </w:pPr>
      <w:r w:rsidRPr="00DA60B3">
        <w:rPr>
          <w:rStyle w:val="Literal-Gray"/>
          <w:rPrChange w:id="1682" w:author="Carol Nichols" w:date="2018-01-16T09:08:00Z">
            <w:rPr/>
          </w:rPrChange>
        </w:rPr>
        <w:t>}</w:t>
      </w:r>
    </w:p>
    <w:p w14:paraId="2569B296" w14:textId="77777777" w:rsidR="00957DBC" w:rsidRDefault="00957DBC" w:rsidP="00F27888">
      <w:pPr>
        <w:pStyle w:val="Listing"/>
      </w:pPr>
      <w:r>
        <w:t>Listing 15-1</w:t>
      </w:r>
      <w:ins w:id="1683" w:author="AnneMarieW" w:date="2017-12-21T10:13:00Z">
        <w:r w:rsidR="009429E2">
          <w:t>7</w:t>
        </w:r>
      </w:ins>
      <w:del w:id="1684" w:author="AnneMarieW" w:date="2017-12-21T10:13:00Z">
        <w:r w:rsidDel="009429E2">
          <w:delText>2</w:delText>
        </w:r>
      </w:del>
      <w:r>
        <w:t>: Demonstrating we’re not allowed to have two lists using </w:t>
      </w:r>
      <w:r w:rsidR="007568D6" w:rsidRPr="007568D6">
        <w:rPr>
          <w:rStyle w:val="LiteralCaption"/>
          <w:rPrChange w:id="1685" w:author="janelle" w:date="2017-12-14T13:02:00Z">
            <w:rPr>
              <w:rStyle w:val="Literal"/>
            </w:rPr>
          </w:rPrChange>
        </w:rPr>
        <w:t>Box&lt;T&gt;</w:t>
      </w:r>
      <w:r w:rsidR="00452382">
        <w:t xml:space="preserve"> </w:t>
      </w:r>
      <w:r>
        <w:t>that try to share ownership of a third list</w:t>
      </w:r>
    </w:p>
    <w:p w14:paraId="62F4DCD6" w14:textId="77777777" w:rsidR="00957DBC" w:rsidRDefault="00957DBC" w:rsidP="00957DBC">
      <w:pPr>
        <w:pStyle w:val="Body"/>
      </w:pPr>
      <w:del w:id="1686" w:author="AnneMarieW" w:date="2017-12-21T11:19:00Z">
        <w:r w:rsidDel="00BD0E1A">
          <w:delText>If</w:delText>
        </w:r>
      </w:del>
      <w:ins w:id="1687" w:author="AnneMarieW" w:date="2017-12-21T11:19:00Z">
        <w:r w:rsidR="00BD0E1A">
          <w:t>When</w:t>
        </w:r>
      </w:ins>
      <w:r>
        <w:t xml:space="preserve"> we compile this</w:t>
      </w:r>
      <w:ins w:id="1688" w:author="AnneMarieW" w:date="2017-12-19T13:49:00Z">
        <w:r w:rsidR="00283F84">
          <w:t xml:space="preserve"> code</w:t>
        </w:r>
      </w:ins>
      <w:r>
        <w:t>, we get this error:</w:t>
      </w:r>
    </w:p>
    <w:p w14:paraId="66C8EE5B" w14:textId="77777777" w:rsidR="00957DBC" w:rsidRPr="00452382" w:rsidRDefault="00957DBC" w:rsidP="00F27888">
      <w:pPr>
        <w:pStyle w:val="CodeA"/>
      </w:pPr>
      <w:r w:rsidRPr="00452382">
        <w:t>error[E0382]: use of moved value: `a`</w:t>
      </w:r>
    </w:p>
    <w:p w14:paraId="456D197C" w14:textId="77777777" w:rsidR="00957DBC" w:rsidRPr="00452382" w:rsidRDefault="00957DBC" w:rsidP="00452382">
      <w:pPr>
        <w:pStyle w:val="CodeB"/>
      </w:pPr>
      <w:r w:rsidRPr="00452382">
        <w:t xml:space="preserve">  --&gt; src/main.rs:13:30</w:t>
      </w:r>
    </w:p>
    <w:p w14:paraId="057790A1" w14:textId="77777777" w:rsidR="00957DBC" w:rsidRPr="00452382" w:rsidRDefault="00957DBC" w:rsidP="00452382">
      <w:pPr>
        <w:pStyle w:val="CodeB"/>
      </w:pPr>
      <w:r w:rsidRPr="00452382">
        <w:t xml:space="preserve">   |</w:t>
      </w:r>
    </w:p>
    <w:p w14:paraId="56F41726" w14:textId="77777777" w:rsidR="00957DBC" w:rsidRPr="00452382" w:rsidRDefault="00957DBC" w:rsidP="00452382">
      <w:pPr>
        <w:pStyle w:val="CodeB"/>
      </w:pPr>
      <w:r w:rsidRPr="00452382">
        <w:t>12 |     let b = Cons(3, Box::new(a));</w:t>
      </w:r>
    </w:p>
    <w:p w14:paraId="6D290284" w14:textId="77777777" w:rsidR="00957DBC" w:rsidRPr="00452382" w:rsidRDefault="00957DBC" w:rsidP="00452382">
      <w:pPr>
        <w:pStyle w:val="CodeB"/>
      </w:pPr>
      <w:r w:rsidRPr="00452382">
        <w:t xml:space="preserve">   |                              - value moved here</w:t>
      </w:r>
    </w:p>
    <w:p w14:paraId="59526981" w14:textId="77777777" w:rsidR="00957DBC" w:rsidRPr="00452382" w:rsidRDefault="00957DBC" w:rsidP="00452382">
      <w:pPr>
        <w:pStyle w:val="CodeB"/>
      </w:pPr>
      <w:r w:rsidRPr="00452382">
        <w:t>13 |     let c = Cons(4, Box::new(a));</w:t>
      </w:r>
    </w:p>
    <w:p w14:paraId="49A654E7" w14:textId="77777777" w:rsidR="00957DBC" w:rsidRPr="00452382" w:rsidRDefault="00957DBC" w:rsidP="00452382">
      <w:pPr>
        <w:pStyle w:val="CodeB"/>
      </w:pPr>
      <w:r w:rsidRPr="00452382">
        <w:t xml:space="preserve">   |                              ^ value used here after move</w:t>
      </w:r>
    </w:p>
    <w:p w14:paraId="0D13EFFF" w14:textId="77777777" w:rsidR="00957DBC" w:rsidRPr="00452382" w:rsidRDefault="00957DBC" w:rsidP="00452382">
      <w:pPr>
        <w:pStyle w:val="CodeB"/>
      </w:pPr>
      <w:r w:rsidRPr="00452382">
        <w:t xml:space="preserve">   |</w:t>
      </w:r>
    </w:p>
    <w:p w14:paraId="50EAC774" w14:textId="4744FBE1" w:rsidR="00957DBC" w:rsidRPr="00452382" w:rsidDel="00A15807" w:rsidRDefault="00957DBC" w:rsidP="00452382">
      <w:pPr>
        <w:pStyle w:val="CodeB"/>
        <w:rPr>
          <w:del w:id="1689" w:author="Carol Nichols" w:date="2018-01-16T09:10:00Z"/>
        </w:rPr>
      </w:pPr>
      <w:r w:rsidRPr="00452382">
        <w:t xml:space="preserve">   = note: move occurs because `a` has type `List`, which does not</w:t>
      </w:r>
      <w:ins w:id="1690" w:author="Carol Nichols" w:date="2018-01-16T09:10:00Z">
        <w:r w:rsidR="00A15807">
          <w:t xml:space="preserve"> </w:t>
        </w:r>
      </w:ins>
    </w:p>
    <w:p w14:paraId="3C7FB4D0" w14:textId="77777777" w:rsidR="00A15807" w:rsidRDefault="00957DBC">
      <w:pPr>
        <w:pStyle w:val="CodeB"/>
        <w:rPr>
          <w:ins w:id="1691" w:author="Carol Nichols" w:date="2018-01-16T09:10:00Z"/>
        </w:rPr>
        <w:pPrChange w:id="1692" w:author="Carol Nichols" w:date="2018-01-16T09:10:00Z">
          <w:pPr>
            <w:pStyle w:val="CodeC"/>
          </w:pPr>
        </w:pPrChange>
      </w:pPr>
      <w:del w:id="1693" w:author="Carol Nichols" w:date="2018-01-16T09:10:00Z">
        <w:r w:rsidRPr="00452382" w:rsidDel="00A15807">
          <w:delText xml:space="preserve">   </w:delText>
        </w:r>
      </w:del>
      <w:r w:rsidRPr="00452382">
        <w:t xml:space="preserve">implement </w:t>
      </w:r>
    </w:p>
    <w:p w14:paraId="59F2815C" w14:textId="774E6EA7" w:rsidR="00957DBC" w:rsidRPr="00452382" w:rsidRDefault="00A15807">
      <w:pPr>
        <w:pStyle w:val="CodeC"/>
      </w:pPr>
      <w:ins w:id="1694" w:author="Carol Nichols" w:date="2018-01-16T09:10:00Z">
        <w:r>
          <w:t xml:space="preserve">   </w:t>
        </w:r>
      </w:ins>
      <w:r w:rsidR="00957DBC" w:rsidRPr="00452382">
        <w:t>the `Copy` trait</w:t>
      </w:r>
    </w:p>
    <w:p w14:paraId="4759868E" w14:textId="35E0A93B" w:rsidR="00957DBC" w:rsidRDefault="00957DBC" w:rsidP="00957DBC">
      <w:pPr>
        <w:pStyle w:val="Body"/>
      </w:pPr>
      <w:r>
        <w:t>The </w:t>
      </w:r>
      <w:r w:rsidRPr="00452382">
        <w:rPr>
          <w:rStyle w:val="Literal"/>
        </w:rPr>
        <w:t>Cons</w:t>
      </w:r>
      <w:r>
        <w:t> variants own the data they hold, so when we create the </w:t>
      </w:r>
      <w:r w:rsidRPr="00452382">
        <w:rPr>
          <w:rStyle w:val="Literal"/>
        </w:rPr>
        <w:t>b</w:t>
      </w:r>
      <w:r>
        <w:t> list</w:t>
      </w:r>
      <w:ins w:id="1695" w:author="Carol Nichols" w:date="2018-01-16T14:20:00Z">
        <w:r w:rsidR="0093108F">
          <w:t xml:space="preserve"> </w:t>
        </w:r>
        <w:r w:rsidR="0093108F" w:rsidRPr="0093108F">
          <w:rPr>
            <w:rStyle w:val="Wingdings"/>
            <w:rPrChange w:id="1696" w:author="Carol Nichols" w:date="2018-01-16T14:20:00Z">
              <w:rPr/>
            </w:rPrChange>
          </w:rPr>
          <w:t>u</w:t>
        </w:r>
      </w:ins>
      <w:r>
        <w:t>, </w:t>
      </w:r>
      <w:r w:rsidRPr="00452382">
        <w:rPr>
          <w:rStyle w:val="Literal"/>
        </w:rPr>
        <w:t>a</w:t>
      </w:r>
      <w:r w:rsidR="00452382">
        <w:t xml:space="preserve"> </w:t>
      </w:r>
      <w:r>
        <w:t>is moved into </w:t>
      </w:r>
      <w:r w:rsidRPr="00452382">
        <w:rPr>
          <w:rStyle w:val="Literal"/>
        </w:rPr>
        <w:t>b</w:t>
      </w:r>
      <w:r>
        <w:t> and </w:t>
      </w:r>
      <w:r w:rsidRPr="00452382">
        <w:rPr>
          <w:rStyle w:val="Literal"/>
        </w:rPr>
        <w:t>b</w:t>
      </w:r>
      <w:r>
        <w:t> owns </w:t>
      </w:r>
      <w:r w:rsidRPr="00452382">
        <w:rPr>
          <w:rStyle w:val="Literal"/>
        </w:rPr>
        <w:t>a</w:t>
      </w:r>
      <w:r>
        <w:t>. Then, when we try to use </w:t>
      </w:r>
      <w:r w:rsidRPr="00452382">
        <w:rPr>
          <w:rStyle w:val="Literal"/>
        </w:rPr>
        <w:t>a</w:t>
      </w:r>
      <w:r>
        <w:t> again when</w:t>
      </w:r>
      <w:r w:rsidR="00452382">
        <w:t xml:space="preserve"> </w:t>
      </w:r>
      <w:r>
        <w:t>creating </w:t>
      </w:r>
      <w:r w:rsidRPr="00452382">
        <w:rPr>
          <w:rStyle w:val="Literal"/>
        </w:rPr>
        <w:t>c</w:t>
      </w:r>
      <w:ins w:id="1697" w:author="Carol Nichols" w:date="2018-01-16T14:20:00Z">
        <w:r w:rsidR="0093108F">
          <w:rPr>
            <w:rStyle w:val="Literal"/>
          </w:rPr>
          <w:t xml:space="preserve"> </w:t>
        </w:r>
        <w:r w:rsidR="0093108F" w:rsidRPr="0093108F">
          <w:rPr>
            <w:rStyle w:val="Wingdings"/>
            <w:rPrChange w:id="1698" w:author="Carol Nichols" w:date="2018-01-16T14:20:00Z">
              <w:rPr>
                <w:rStyle w:val="Literal"/>
              </w:rPr>
            </w:rPrChange>
          </w:rPr>
          <w:t>v</w:t>
        </w:r>
      </w:ins>
      <w:r>
        <w:t>, we’re not allowed to because </w:t>
      </w:r>
      <w:r w:rsidRPr="00452382">
        <w:rPr>
          <w:rStyle w:val="Literal"/>
        </w:rPr>
        <w:t>a</w:t>
      </w:r>
      <w:r>
        <w:t> has been moved.</w:t>
      </w:r>
    </w:p>
    <w:p w14:paraId="508BD126" w14:textId="02B051B5" w:rsidR="00957DBC" w:rsidRDefault="00957DBC" w:rsidP="00957DBC">
      <w:pPr>
        <w:pStyle w:val="Body"/>
      </w:pPr>
      <w:r>
        <w:t>We could change the definition of </w:t>
      </w:r>
      <w:r w:rsidRPr="00452382">
        <w:rPr>
          <w:rStyle w:val="Literal"/>
        </w:rPr>
        <w:t>Cons</w:t>
      </w:r>
      <w:r>
        <w:t> to hold references instead, but then</w:t>
      </w:r>
      <w:r w:rsidR="00452382">
        <w:t xml:space="preserve"> </w:t>
      </w:r>
      <w:r>
        <w:t>we</w:t>
      </w:r>
      <w:del w:id="1699" w:author="AnneMarieW" w:date="2017-12-19T13:49:00Z">
        <w:r w:rsidDel="00283F84">
          <w:delText>’</w:delText>
        </w:r>
      </w:del>
      <w:ins w:id="1700" w:author="AnneMarieW" w:date="2017-12-19T13:49:00Z">
        <w:r w:rsidR="00283F84">
          <w:t xml:space="preserve"> woul</w:t>
        </w:r>
      </w:ins>
      <w:r>
        <w:t>d have to specify lifetime parameters. By specifying lifetime parameters,</w:t>
      </w:r>
      <w:r w:rsidR="00452382">
        <w:t xml:space="preserve"> </w:t>
      </w:r>
      <w:r>
        <w:t>we</w:t>
      </w:r>
      <w:del w:id="1701" w:author="AnneMarieW" w:date="2017-12-19T13:49:00Z">
        <w:r w:rsidDel="00283F84">
          <w:delText>’</w:delText>
        </w:r>
      </w:del>
      <w:ins w:id="1702" w:author="AnneMarieW" w:date="2017-12-19T13:49:00Z">
        <w:r w:rsidR="00283F84">
          <w:t xml:space="preserve"> woul</w:t>
        </w:r>
      </w:ins>
      <w:r>
        <w:t>d be specifying that every element in the list will live at least as long as</w:t>
      </w:r>
      <w:r w:rsidR="00452382">
        <w:t xml:space="preserve"> </w:t>
      </w:r>
      <w:r>
        <w:t>the</w:t>
      </w:r>
      <w:ins w:id="1703" w:author="Carol Nichols" w:date="2018-01-15T18:00:00Z">
        <w:r w:rsidR="00137DE1">
          <w:t xml:space="preserve"> entire</w:t>
        </w:r>
      </w:ins>
      <w:r>
        <w:t xml:space="preserve"> list</w:t>
      </w:r>
      <w:del w:id="1704" w:author="AnneMarieW" w:date="2017-12-19T13:50:00Z">
        <w:r w:rsidDel="00283F84">
          <w:delText xml:space="preserve"> itself</w:delText>
        </w:r>
      </w:del>
      <w:r>
        <w:t>. The borrow checker wouldn’t let us compile </w:t>
      </w:r>
      <w:r w:rsidRPr="00452382">
        <w:rPr>
          <w:rStyle w:val="Literal"/>
        </w:rPr>
        <w:t>let a = Cons(10, &amp;Nil);</w:t>
      </w:r>
      <w:r>
        <w:t xml:space="preserve"> for example, </w:t>
      </w:r>
      <w:del w:id="1705" w:author="AnneMarieW" w:date="2017-12-19T13:50:00Z">
        <w:r w:rsidDel="00283F84">
          <w:delText>sinc</w:delText>
        </w:r>
      </w:del>
      <w:ins w:id="1706" w:author="AnneMarieW" w:date="2017-12-19T13:50:00Z">
        <w:r w:rsidR="00283F84">
          <w:t>becaus</w:t>
        </w:r>
      </w:ins>
      <w:r>
        <w:t>e the temporary </w:t>
      </w:r>
      <w:r w:rsidRPr="00452382">
        <w:rPr>
          <w:rStyle w:val="Literal"/>
        </w:rPr>
        <w:t>Nil</w:t>
      </w:r>
      <w:r>
        <w:t> value would be dropped before</w:t>
      </w:r>
      <w:r w:rsidR="00452382">
        <w:t xml:space="preserve"> </w:t>
      </w:r>
      <w:r w:rsidRPr="00452382">
        <w:rPr>
          <w:rStyle w:val="Literal"/>
        </w:rPr>
        <w:t>a</w:t>
      </w:r>
      <w:r>
        <w:t> could take a reference to it.</w:t>
      </w:r>
    </w:p>
    <w:p w14:paraId="1EE3774C" w14:textId="03D3D24D" w:rsidR="00957DBC" w:rsidRDefault="00957DBC" w:rsidP="00957DBC">
      <w:pPr>
        <w:pStyle w:val="Body"/>
      </w:pPr>
      <w:r>
        <w:t>Instead, we’ll change our definition of </w:t>
      </w:r>
      <w:r w:rsidRPr="00452382">
        <w:rPr>
          <w:rStyle w:val="Literal"/>
        </w:rPr>
        <w:t>List</w:t>
      </w:r>
      <w:r>
        <w:t> to use </w:t>
      </w:r>
      <w:r w:rsidRPr="00452382">
        <w:rPr>
          <w:rStyle w:val="Literal"/>
        </w:rPr>
        <w:t>Rc&lt;T&gt;</w:t>
      </w:r>
      <w:r>
        <w:t> in place of</w:t>
      </w:r>
      <w:r w:rsidR="00452382">
        <w:t xml:space="preserve"> </w:t>
      </w:r>
      <w:r w:rsidRPr="00452382">
        <w:rPr>
          <w:rStyle w:val="Literal"/>
        </w:rPr>
        <w:t>Box&lt;T&gt;</w:t>
      </w:r>
      <w:del w:id="1707" w:author="AnneMarieW" w:date="2017-12-19T13:50:00Z">
        <w:r w:rsidDel="00563B24">
          <w:delText> </w:delText>
        </w:r>
      </w:del>
      <w:ins w:id="1708" w:author="AnneMarieW" w:date="2017-12-19T13:50:00Z">
        <w:r w:rsidR="00563B24">
          <w:t xml:space="preserve">, </w:t>
        </w:r>
      </w:ins>
      <w:r>
        <w:t>as shown</w:t>
      </w:r>
      <w:del w:id="1709" w:author="AnneMarieW" w:date="2017-12-19T13:50:00Z">
        <w:r w:rsidDel="00563B24">
          <w:delText xml:space="preserve"> here</w:delText>
        </w:r>
      </w:del>
      <w:r>
        <w:t xml:space="preserve"> in Listing 15-1</w:t>
      </w:r>
      <w:ins w:id="1710" w:author="AnneMarieW" w:date="2017-12-21T10:14:00Z">
        <w:r w:rsidR="00736618">
          <w:t>8</w:t>
        </w:r>
      </w:ins>
      <w:del w:id="1711" w:author="AnneMarieW" w:date="2017-12-21T10:14:00Z">
        <w:r w:rsidDel="00736618">
          <w:delText>3</w:delText>
        </w:r>
      </w:del>
      <w:r>
        <w:t>. Each </w:t>
      </w:r>
      <w:r w:rsidRPr="00452382">
        <w:rPr>
          <w:rStyle w:val="Literal"/>
        </w:rPr>
        <w:t>Cons</w:t>
      </w:r>
      <w:r>
        <w:t xml:space="preserve"> variant </w:t>
      </w:r>
      <w:ins w:id="1712" w:author="AnneMarieW" w:date="2017-12-19T13:51:00Z">
        <w:r w:rsidR="00C524F1">
          <w:t xml:space="preserve">will </w:t>
        </w:r>
      </w:ins>
      <w:r>
        <w:t>now hold</w:t>
      </w:r>
      <w:del w:id="1713" w:author="AnneMarieW" w:date="2017-12-19T13:51:00Z">
        <w:r w:rsidDel="00C524F1">
          <w:delText>s</w:delText>
        </w:r>
      </w:del>
      <w:r>
        <w:t xml:space="preserve"> a value</w:t>
      </w:r>
      <w:r w:rsidR="00452382">
        <w:t xml:space="preserve"> </w:t>
      </w:r>
      <w:r>
        <w:t>and an </w:t>
      </w:r>
      <w:r w:rsidRPr="00452382">
        <w:rPr>
          <w:rStyle w:val="Literal"/>
        </w:rPr>
        <w:t>Rc</w:t>
      </w:r>
      <w:ins w:id="1714" w:author="Carol Nichols" w:date="2018-01-16T15:47:00Z">
        <w:r w:rsidR="00553615">
          <w:rPr>
            <w:rStyle w:val="Literal"/>
          </w:rPr>
          <w:t>&lt;T&gt;</w:t>
        </w:r>
      </w:ins>
      <w:r>
        <w:t> pointing to a </w:t>
      </w:r>
      <w:r w:rsidRPr="00452382">
        <w:rPr>
          <w:rStyle w:val="Literal"/>
        </w:rPr>
        <w:t>List</w:t>
      </w:r>
      <w:r>
        <w:t>. When we create </w:t>
      </w:r>
      <w:r w:rsidRPr="00452382">
        <w:rPr>
          <w:rStyle w:val="Literal"/>
        </w:rPr>
        <w:t>b</w:t>
      </w:r>
      <w:r>
        <w:t>, instead of taking</w:t>
      </w:r>
      <w:r w:rsidR="00452382">
        <w:t xml:space="preserve"> </w:t>
      </w:r>
      <w:r>
        <w:t>ownership of </w:t>
      </w:r>
      <w:r w:rsidRPr="00452382">
        <w:rPr>
          <w:rStyle w:val="Literal"/>
        </w:rPr>
        <w:t>a</w:t>
      </w:r>
      <w:r>
        <w:t>, we</w:t>
      </w:r>
      <w:ins w:id="1715" w:author="AnneMarieW" w:date="2017-12-19T13:51:00Z">
        <w:r w:rsidR="00C524F1">
          <w:t>’ll</w:t>
        </w:r>
      </w:ins>
      <w:r>
        <w:t xml:space="preserve"> clone the </w:t>
      </w:r>
      <w:r w:rsidRPr="00452382">
        <w:rPr>
          <w:rStyle w:val="Literal"/>
        </w:rPr>
        <w:t>Rc</w:t>
      </w:r>
      <w:ins w:id="1716" w:author="Carol Nichols" w:date="2018-01-16T15:48:00Z">
        <w:r w:rsidR="00DA37D3">
          <w:rPr>
            <w:rStyle w:val="Literal"/>
          </w:rPr>
          <w:t>&lt;List&gt;</w:t>
        </w:r>
      </w:ins>
      <w:r>
        <w:t> that </w:t>
      </w:r>
      <w:r w:rsidRPr="00452382">
        <w:rPr>
          <w:rStyle w:val="Literal"/>
        </w:rPr>
        <w:t>a</w:t>
      </w:r>
      <w:r>
        <w:t> is holding, which increases the</w:t>
      </w:r>
      <w:r w:rsidR="00452382">
        <w:t xml:space="preserve"> </w:t>
      </w:r>
      <w:r>
        <w:t xml:space="preserve">number of references </w:t>
      </w:r>
      <w:commentRangeStart w:id="1717"/>
      <w:commentRangeStart w:id="1718"/>
      <w:r>
        <w:t xml:space="preserve">from </w:t>
      </w:r>
      <w:del w:id="1719" w:author="Carol Nichols" w:date="2018-01-15T18:01:00Z">
        <w:r w:rsidDel="00025451">
          <w:delText xml:space="preserve">1 </w:delText>
        </w:r>
      </w:del>
      <w:ins w:id="1720" w:author="Carol Nichols" w:date="2018-01-15T18:01:00Z">
        <w:r w:rsidR="00025451">
          <w:t xml:space="preserve">one </w:t>
        </w:r>
      </w:ins>
      <w:r>
        <w:t xml:space="preserve">to </w:t>
      </w:r>
      <w:del w:id="1721" w:author="Carol Nichols" w:date="2018-01-15T18:01:00Z">
        <w:r w:rsidDel="00025451">
          <w:delText>2</w:delText>
        </w:r>
      </w:del>
      <w:commentRangeEnd w:id="1717"/>
      <w:commentRangeEnd w:id="1718"/>
      <w:ins w:id="1722" w:author="Carol Nichols" w:date="2018-01-15T18:01:00Z">
        <w:r w:rsidR="00025451">
          <w:t>two</w:t>
        </w:r>
      </w:ins>
      <w:r w:rsidR="00C524F1">
        <w:rPr>
          <w:rStyle w:val="CommentReference"/>
        </w:rPr>
        <w:commentReference w:id="1717"/>
      </w:r>
      <w:r w:rsidR="00025451">
        <w:rPr>
          <w:rStyle w:val="CommentReference"/>
        </w:rPr>
        <w:commentReference w:id="1718"/>
      </w:r>
      <w:r>
        <w:t xml:space="preserve"> and lets </w:t>
      </w:r>
      <w:r w:rsidRPr="00452382">
        <w:rPr>
          <w:rStyle w:val="Literal"/>
        </w:rPr>
        <w:t>a</w:t>
      </w:r>
      <w:r>
        <w:t> and </w:t>
      </w:r>
      <w:r w:rsidRPr="00452382">
        <w:rPr>
          <w:rStyle w:val="Literal"/>
        </w:rPr>
        <w:t>b</w:t>
      </w:r>
      <w:r>
        <w:t> share ownership of the</w:t>
      </w:r>
      <w:r w:rsidR="00452382">
        <w:t xml:space="preserve"> </w:t>
      </w:r>
      <w:r>
        <w:t>data in that </w:t>
      </w:r>
      <w:r w:rsidRPr="00452382">
        <w:rPr>
          <w:rStyle w:val="Literal"/>
        </w:rPr>
        <w:t>Rc</w:t>
      </w:r>
      <w:ins w:id="1723" w:author="Carol Nichols" w:date="2018-01-16T15:48:00Z">
        <w:r w:rsidR="00DA37D3">
          <w:rPr>
            <w:rStyle w:val="Literal"/>
          </w:rPr>
          <w:t>&lt;List&gt;</w:t>
        </w:r>
      </w:ins>
      <w:r>
        <w:t>. We</w:t>
      </w:r>
      <w:ins w:id="1724" w:author="AnneMarieW" w:date="2017-12-19T13:51:00Z">
        <w:r w:rsidR="00C524F1">
          <w:t>’ll</w:t>
        </w:r>
      </w:ins>
      <w:r>
        <w:t xml:space="preserve"> also clone </w:t>
      </w:r>
      <w:r w:rsidRPr="00452382">
        <w:rPr>
          <w:rStyle w:val="Literal"/>
        </w:rPr>
        <w:t>a</w:t>
      </w:r>
      <w:r>
        <w:t> when creating </w:t>
      </w:r>
      <w:r w:rsidRPr="00452382">
        <w:rPr>
          <w:rStyle w:val="Literal"/>
        </w:rPr>
        <w:t>c</w:t>
      </w:r>
      <w:r>
        <w:t>, which increases the</w:t>
      </w:r>
      <w:r w:rsidR="00452382">
        <w:t xml:space="preserve"> </w:t>
      </w:r>
      <w:r>
        <w:t xml:space="preserve">number of references </w:t>
      </w:r>
      <w:commentRangeStart w:id="1725"/>
      <w:commentRangeStart w:id="1726"/>
      <w:r>
        <w:t xml:space="preserve">from </w:t>
      </w:r>
      <w:del w:id="1727" w:author="Carol Nichols" w:date="2018-01-15T18:01:00Z">
        <w:r w:rsidDel="0057210B">
          <w:delText xml:space="preserve">2 </w:delText>
        </w:r>
      </w:del>
      <w:ins w:id="1728" w:author="Carol Nichols" w:date="2018-01-15T18:01:00Z">
        <w:r w:rsidR="0057210B">
          <w:t xml:space="preserve">two </w:t>
        </w:r>
      </w:ins>
      <w:r>
        <w:t xml:space="preserve">to </w:t>
      </w:r>
      <w:del w:id="1729" w:author="Carol Nichols" w:date="2018-01-15T18:01:00Z">
        <w:r w:rsidDel="0057210B">
          <w:delText>3</w:delText>
        </w:r>
      </w:del>
      <w:commentRangeEnd w:id="1725"/>
      <w:commentRangeEnd w:id="1726"/>
      <w:ins w:id="1730" w:author="Carol Nichols" w:date="2018-01-15T18:01:00Z">
        <w:r w:rsidR="0057210B">
          <w:t>three</w:t>
        </w:r>
      </w:ins>
      <w:r w:rsidR="00C524F1">
        <w:rPr>
          <w:rStyle w:val="CommentReference"/>
        </w:rPr>
        <w:commentReference w:id="1725"/>
      </w:r>
      <w:r w:rsidR="0057210B">
        <w:rPr>
          <w:rStyle w:val="CommentReference"/>
        </w:rPr>
        <w:commentReference w:id="1726"/>
      </w:r>
      <w:r>
        <w:t>. Every time we call </w:t>
      </w:r>
      <w:r w:rsidRPr="00452382">
        <w:rPr>
          <w:rStyle w:val="Literal"/>
        </w:rPr>
        <w:t>Rc::clone</w:t>
      </w:r>
      <w:r>
        <w:t>, the reference</w:t>
      </w:r>
      <w:r w:rsidR="00452382">
        <w:t xml:space="preserve"> </w:t>
      </w:r>
      <w:r>
        <w:t xml:space="preserve">count to the data within </w:t>
      </w:r>
      <w:r>
        <w:lastRenderedPageBreak/>
        <w:t>the </w:t>
      </w:r>
      <w:r w:rsidRPr="00452382">
        <w:rPr>
          <w:rStyle w:val="Literal"/>
        </w:rPr>
        <w:t>Rc</w:t>
      </w:r>
      <w:ins w:id="1731" w:author="Carol Nichols" w:date="2018-01-16T15:48:00Z">
        <w:r w:rsidR="00DA37D3">
          <w:rPr>
            <w:rStyle w:val="Literal"/>
          </w:rPr>
          <w:t>&lt;List&gt;</w:t>
        </w:r>
      </w:ins>
      <w:r>
        <w:t> </w:t>
      </w:r>
      <w:del w:id="1732" w:author="AnneMarieW" w:date="2017-12-19T13:51:00Z">
        <w:r w:rsidDel="00C524F1">
          <w:delText>is</w:delText>
        </w:r>
      </w:del>
      <w:ins w:id="1733" w:author="AnneMarieW" w:date="2017-12-19T13:51:00Z">
        <w:r w:rsidR="00C524F1">
          <w:t>will</w:t>
        </w:r>
      </w:ins>
      <w:r>
        <w:t xml:space="preserve"> increase</w:t>
      </w:r>
      <w:del w:id="1734" w:author="AnneMarieW" w:date="2017-12-19T13:51:00Z">
        <w:r w:rsidDel="00C524F1">
          <w:delText>d</w:delText>
        </w:r>
      </w:del>
      <w:r>
        <w:t>, and the data won’t be cleaned</w:t>
      </w:r>
      <w:r w:rsidR="00452382">
        <w:t xml:space="preserve"> </w:t>
      </w:r>
      <w:r>
        <w:t>up unless there are zero references to it:</w:t>
      </w:r>
    </w:p>
    <w:p w14:paraId="176465F2" w14:textId="77777777" w:rsidR="00957DBC" w:rsidRDefault="00957DBC" w:rsidP="00F27888">
      <w:pPr>
        <w:pStyle w:val="ProductionDirective"/>
      </w:pPr>
      <w:del w:id="1735" w:author="janelle" w:date="2017-12-14T13:02:00Z">
        <w:r w:rsidDel="0019543F">
          <w:delText>Filename:</w:delText>
        </w:r>
      </w:del>
      <w:del w:id="1736" w:author="Carol Nichols" w:date="2018-01-15T18:02:00Z">
        <w:r w:rsidDel="00AC19E0">
          <w:delText xml:space="preserve"> </w:delText>
        </w:r>
      </w:del>
      <w:r>
        <w:t>src/main.rs</w:t>
      </w:r>
    </w:p>
    <w:p w14:paraId="01A7A566" w14:textId="77777777" w:rsidR="00957DBC" w:rsidRPr="00C839F2" w:rsidRDefault="00957DBC" w:rsidP="00F27888">
      <w:pPr>
        <w:pStyle w:val="CodeA"/>
        <w:rPr>
          <w:rStyle w:val="Literal-Gray"/>
          <w:rPrChange w:id="1737" w:author="Carol Nichols" w:date="2018-01-16T09:11:00Z">
            <w:rPr/>
          </w:rPrChange>
        </w:rPr>
      </w:pPr>
      <w:r w:rsidRPr="00C839F2">
        <w:rPr>
          <w:rStyle w:val="Literal-Gray"/>
          <w:rPrChange w:id="1738" w:author="Carol Nichols" w:date="2018-01-16T09:11:00Z">
            <w:rPr/>
          </w:rPrChange>
        </w:rPr>
        <w:t>enum List {</w:t>
      </w:r>
    </w:p>
    <w:p w14:paraId="1780DB2D" w14:textId="77777777" w:rsidR="00957DBC" w:rsidRPr="00452382" w:rsidRDefault="00957DBC" w:rsidP="00452382">
      <w:pPr>
        <w:pStyle w:val="CodeB"/>
      </w:pPr>
      <w:r w:rsidRPr="00452382">
        <w:t xml:space="preserve">    Cons(i32, Rc&lt;List&gt;),</w:t>
      </w:r>
    </w:p>
    <w:p w14:paraId="45650BC4" w14:textId="77777777" w:rsidR="00957DBC" w:rsidRPr="00C839F2" w:rsidRDefault="00957DBC" w:rsidP="00452382">
      <w:pPr>
        <w:pStyle w:val="CodeB"/>
        <w:rPr>
          <w:rStyle w:val="Literal-Gray"/>
          <w:rPrChange w:id="1739" w:author="Carol Nichols" w:date="2018-01-16T09:11:00Z">
            <w:rPr/>
          </w:rPrChange>
        </w:rPr>
      </w:pPr>
      <w:r w:rsidRPr="00C839F2">
        <w:rPr>
          <w:rStyle w:val="Literal-Gray"/>
          <w:rPrChange w:id="1740" w:author="Carol Nichols" w:date="2018-01-16T09:11:00Z">
            <w:rPr/>
          </w:rPrChange>
        </w:rPr>
        <w:t xml:space="preserve">    Nil,</w:t>
      </w:r>
    </w:p>
    <w:p w14:paraId="508128F2" w14:textId="77777777" w:rsidR="00957DBC" w:rsidRPr="00C839F2" w:rsidRDefault="00957DBC" w:rsidP="00452382">
      <w:pPr>
        <w:pStyle w:val="CodeB"/>
        <w:rPr>
          <w:rStyle w:val="Literal-Gray"/>
          <w:rPrChange w:id="1741" w:author="Carol Nichols" w:date="2018-01-16T09:11:00Z">
            <w:rPr/>
          </w:rPrChange>
        </w:rPr>
      </w:pPr>
      <w:r w:rsidRPr="00C839F2">
        <w:rPr>
          <w:rStyle w:val="Literal-Gray"/>
          <w:rPrChange w:id="1742" w:author="Carol Nichols" w:date="2018-01-16T09:11:00Z">
            <w:rPr/>
          </w:rPrChange>
        </w:rPr>
        <w:t>}</w:t>
      </w:r>
    </w:p>
    <w:p w14:paraId="060C99B2" w14:textId="77777777" w:rsidR="00957DBC" w:rsidRPr="00C839F2" w:rsidRDefault="00957DBC" w:rsidP="00452382">
      <w:pPr>
        <w:pStyle w:val="CodeB"/>
        <w:rPr>
          <w:rStyle w:val="Literal-Gray"/>
          <w:rPrChange w:id="1743" w:author="Carol Nichols" w:date="2018-01-16T09:11:00Z">
            <w:rPr/>
          </w:rPrChange>
        </w:rPr>
      </w:pPr>
    </w:p>
    <w:p w14:paraId="2C70E39C" w14:textId="77777777" w:rsidR="00957DBC" w:rsidRPr="00C839F2" w:rsidRDefault="00957DBC" w:rsidP="00452382">
      <w:pPr>
        <w:pStyle w:val="CodeB"/>
        <w:rPr>
          <w:rStyle w:val="Literal-Gray"/>
          <w:rPrChange w:id="1744" w:author="Carol Nichols" w:date="2018-01-16T09:11:00Z">
            <w:rPr/>
          </w:rPrChange>
        </w:rPr>
      </w:pPr>
      <w:r w:rsidRPr="00C839F2">
        <w:rPr>
          <w:rStyle w:val="Literal-Gray"/>
          <w:rPrChange w:id="1745" w:author="Carol Nichols" w:date="2018-01-16T09:11:00Z">
            <w:rPr/>
          </w:rPrChange>
        </w:rPr>
        <w:t>use List::{Cons, Nil};</w:t>
      </w:r>
    </w:p>
    <w:p w14:paraId="01D89604" w14:textId="4C6DDF90" w:rsidR="00957DBC" w:rsidRPr="00452382" w:rsidRDefault="00675269">
      <w:pPr>
        <w:pStyle w:val="CodeBWingding"/>
        <w:pPrChange w:id="1746" w:author="Carol Nichols" w:date="2018-01-16T14:21:00Z">
          <w:pPr>
            <w:pStyle w:val="CodeB"/>
          </w:pPr>
        </w:pPrChange>
      </w:pPr>
      <w:commentRangeStart w:id="1747"/>
      <w:ins w:id="1748" w:author="Carol Nichols" w:date="2018-01-16T14:21:00Z">
        <w:r w:rsidRPr="00675269">
          <w:rPr>
            <w:rStyle w:val="Wingdings"/>
            <w:rPrChange w:id="1749" w:author="Carol Nichols" w:date="2018-01-16T14:21:00Z">
              <w:rPr/>
            </w:rPrChange>
          </w:rPr>
          <w:t>u</w:t>
        </w:r>
        <w:r>
          <w:t xml:space="preserve"> </w:t>
        </w:r>
      </w:ins>
      <w:r w:rsidR="00957DBC" w:rsidRPr="00452382">
        <w:t>use std::rc::Rc;</w:t>
      </w:r>
      <w:commentRangeEnd w:id="1747"/>
      <w:r>
        <w:rPr>
          <w:rStyle w:val="CommentReference"/>
          <w:rFonts w:ascii="Times New Roman" w:hAnsi="Times New Roman"/>
          <w:noProof w:val="0"/>
          <w:color w:val="auto"/>
        </w:rPr>
        <w:commentReference w:id="1747"/>
      </w:r>
    </w:p>
    <w:p w14:paraId="6CFFCFB9" w14:textId="77777777" w:rsidR="00957DBC" w:rsidRPr="00452382" w:rsidRDefault="00957DBC" w:rsidP="00452382">
      <w:pPr>
        <w:pStyle w:val="CodeB"/>
      </w:pPr>
    </w:p>
    <w:p w14:paraId="2CD0D5DC" w14:textId="77777777" w:rsidR="00957DBC" w:rsidRPr="00C839F2" w:rsidRDefault="00957DBC" w:rsidP="00452382">
      <w:pPr>
        <w:pStyle w:val="CodeB"/>
        <w:rPr>
          <w:rStyle w:val="Literal-Gray"/>
          <w:rPrChange w:id="1750" w:author="Carol Nichols" w:date="2018-01-16T09:12:00Z">
            <w:rPr/>
          </w:rPrChange>
        </w:rPr>
      </w:pPr>
      <w:r w:rsidRPr="00C839F2">
        <w:rPr>
          <w:rStyle w:val="Literal-Gray"/>
          <w:rPrChange w:id="1751" w:author="Carol Nichols" w:date="2018-01-16T09:12:00Z">
            <w:rPr/>
          </w:rPrChange>
        </w:rPr>
        <w:t>fn main() {</w:t>
      </w:r>
    </w:p>
    <w:p w14:paraId="62A927D2" w14:textId="4BE3290C" w:rsidR="00957DBC" w:rsidRPr="00452382" w:rsidRDefault="008237BB">
      <w:pPr>
        <w:pStyle w:val="CodeBWingding"/>
        <w:pPrChange w:id="1752" w:author="Carol Nichols" w:date="2018-01-16T14:22:00Z">
          <w:pPr>
            <w:pStyle w:val="CodeB"/>
          </w:pPr>
        </w:pPrChange>
      </w:pPr>
      <w:commentRangeStart w:id="1753"/>
      <w:ins w:id="1754" w:author="Carol Nichols" w:date="2018-01-16T14:22:00Z">
        <w:r w:rsidRPr="002F5E13">
          <w:rPr>
            <w:rStyle w:val="Wingdings"/>
            <w:rPrChange w:id="1755" w:author="Carol Nichols" w:date="2018-01-16T14:23:00Z">
              <w:rPr/>
            </w:rPrChange>
          </w:rPr>
          <w:t>v</w:t>
        </w:r>
      </w:ins>
      <w:r w:rsidR="00957DBC" w:rsidRPr="00452382">
        <w:t xml:space="preserve">    let a = Rc::new(Cons(5, Rc::new(Cons(10, Rc::new(Nil)))));</w:t>
      </w:r>
    </w:p>
    <w:p w14:paraId="0E698766" w14:textId="64AA87C0" w:rsidR="00957DBC" w:rsidRPr="00452382" w:rsidRDefault="008237BB">
      <w:pPr>
        <w:pStyle w:val="CodeBWingding"/>
        <w:pPrChange w:id="1756" w:author="Carol Nichols" w:date="2018-01-16T14:22:00Z">
          <w:pPr>
            <w:pStyle w:val="CodeB"/>
          </w:pPr>
        </w:pPrChange>
      </w:pPr>
      <w:ins w:id="1757" w:author="Carol Nichols" w:date="2018-01-16T14:22:00Z">
        <w:r w:rsidRPr="002F5E13">
          <w:rPr>
            <w:rStyle w:val="Wingdings"/>
            <w:rPrChange w:id="1758" w:author="Carol Nichols" w:date="2018-01-16T14:23:00Z">
              <w:rPr/>
            </w:rPrChange>
          </w:rPr>
          <w:t>w</w:t>
        </w:r>
      </w:ins>
      <w:r w:rsidR="00957DBC" w:rsidRPr="00452382">
        <w:t xml:space="preserve">    let b = Cons(3, Rc::clone(&amp;a));</w:t>
      </w:r>
    </w:p>
    <w:p w14:paraId="017BFAF2" w14:textId="7D26BB25" w:rsidR="00957DBC" w:rsidRPr="00452382" w:rsidRDefault="008237BB">
      <w:pPr>
        <w:pStyle w:val="CodeBWingding"/>
        <w:pPrChange w:id="1759" w:author="Carol Nichols" w:date="2018-01-16T14:22:00Z">
          <w:pPr>
            <w:pStyle w:val="CodeB"/>
          </w:pPr>
        </w:pPrChange>
      </w:pPr>
      <w:ins w:id="1760" w:author="Carol Nichols" w:date="2018-01-16T14:22:00Z">
        <w:r w:rsidRPr="002F5E13">
          <w:rPr>
            <w:rStyle w:val="Wingdings"/>
            <w:rPrChange w:id="1761" w:author="Carol Nichols" w:date="2018-01-16T14:23:00Z">
              <w:rPr/>
            </w:rPrChange>
          </w:rPr>
          <w:t>x</w:t>
        </w:r>
      </w:ins>
      <w:r w:rsidR="00957DBC" w:rsidRPr="00452382">
        <w:t xml:space="preserve">    let c = Cons(4, Rc::clone(&amp;a));</w:t>
      </w:r>
    </w:p>
    <w:commentRangeEnd w:id="1753"/>
    <w:p w14:paraId="0C56D3CF" w14:textId="77777777" w:rsidR="00957DBC" w:rsidRPr="00C839F2" w:rsidRDefault="008237BB" w:rsidP="00F27888">
      <w:pPr>
        <w:pStyle w:val="CodeC"/>
        <w:rPr>
          <w:rStyle w:val="Literal-Gray"/>
          <w:rPrChange w:id="1762" w:author="Carol Nichols" w:date="2018-01-16T09:12:00Z">
            <w:rPr/>
          </w:rPrChange>
        </w:rPr>
      </w:pPr>
      <w:r>
        <w:rPr>
          <w:rStyle w:val="CommentReference"/>
          <w:rFonts w:ascii="Times New Roman" w:hAnsi="Times New Roman"/>
          <w:noProof w:val="0"/>
        </w:rPr>
        <w:commentReference w:id="1753"/>
      </w:r>
      <w:r w:rsidR="00957DBC" w:rsidRPr="00C839F2">
        <w:rPr>
          <w:rStyle w:val="Literal-Gray"/>
          <w:rPrChange w:id="1763" w:author="Carol Nichols" w:date="2018-01-16T09:12:00Z">
            <w:rPr/>
          </w:rPrChange>
        </w:rPr>
        <w:t>}</w:t>
      </w:r>
    </w:p>
    <w:p w14:paraId="7A086106" w14:textId="77777777" w:rsidR="00957DBC" w:rsidRDefault="00957DBC" w:rsidP="00F27888">
      <w:pPr>
        <w:pStyle w:val="Listing"/>
      </w:pPr>
      <w:r>
        <w:t>Listing 15-1</w:t>
      </w:r>
      <w:ins w:id="1764" w:author="AnneMarieW" w:date="2017-12-21T10:15:00Z">
        <w:r w:rsidR="00736618">
          <w:t>8</w:t>
        </w:r>
      </w:ins>
      <w:del w:id="1765" w:author="AnneMarieW" w:date="2017-12-21T10:15:00Z">
        <w:r w:rsidDel="00736618">
          <w:delText>3</w:delText>
        </w:r>
      </w:del>
      <w:r>
        <w:t>: A definition of </w:t>
      </w:r>
      <w:r w:rsidR="007568D6" w:rsidRPr="007568D6">
        <w:rPr>
          <w:rStyle w:val="LiteralCaption"/>
          <w:rPrChange w:id="1766" w:author="janelle" w:date="2017-12-14T13:03:00Z">
            <w:rPr>
              <w:rStyle w:val="Literal"/>
            </w:rPr>
          </w:rPrChange>
        </w:rPr>
        <w:t>List</w:t>
      </w:r>
      <w:r>
        <w:t> that uses </w:t>
      </w:r>
      <w:r w:rsidR="007568D6" w:rsidRPr="007568D6">
        <w:rPr>
          <w:rStyle w:val="LiteralCaption"/>
          <w:rPrChange w:id="1767" w:author="janelle" w:date="2017-12-14T13:03:00Z">
            <w:rPr>
              <w:rStyle w:val="Literal"/>
            </w:rPr>
          </w:rPrChange>
        </w:rPr>
        <w:t>Rc&lt;T&gt;</w:t>
      </w:r>
    </w:p>
    <w:p w14:paraId="2E7F0AB2" w14:textId="73487263" w:rsidR="00957DBC" w:rsidRDefault="00957DBC" w:rsidP="00957DBC">
      <w:pPr>
        <w:pStyle w:val="Body"/>
      </w:pPr>
      <w:r>
        <w:t>We need to add a </w:t>
      </w:r>
      <w:r w:rsidRPr="00452382">
        <w:rPr>
          <w:rStyle w:val="Literal"/>
        </w:rPr>
        <w:t>use</w:t>
      </w:r>
      <w:r>
        <w:t> statement to bring </w:t>
      </w:r>
      <w:r w:rsidRPr="00452382">
        <w:rPr>
          <w:rStyle w:val="Literal"/>
        </w:rPr>
        <w:t>Rc</w:t>
      </w:r>
      <w:ins w:id="1768" w:author="Carol Nichols" w:date="2018-01-16T15:48:00Z">
        <w:r w:rsidR="00DA37D3">
          <w:rPr>
            <w:rStyle w:val="Literal"/>
          </w:rPr>
          <w:t>&lt;T&gt;</w:t>
        </w:r>
      </w:ins>
      <w:r>
        <w:t> into scope</w:t>
      </w:r>
      <w:ins w:id="1769" w:author="Carol Nichols" w:date="2018-01-16T14:22:00Z">
        <w:r w:rsidR="008237BB">
          <w:t xml:space="preserve"> </w:t>
        </w:r>
        <w:r w:rsidR="008237BB" w:rsidRPr="008237BB">
          <w:rPr>
            <w:rStyle w:val="Wingdings"/>
            <w:rPrChange w:id="1770" w:author="Carol Nichols" w:date="2018-01-16T14:22:00Z">
              <w:rPr/>
            </w:rPrChange>
          </w:rPr>
          <w:t>u</w:t>
        </w:r>
      </w:ins>
      <w:r>
        <w:t xml:space="preserve"> because it’s not in</w:t>
      </w:r>
      <w:r w:rsidR="00452382">
        <w:t xml:space="preserve"> </w:t>
      </w:r>
      <w:r>
        <w:t>the prelude. In </w:t>
      </w:r>
      <w:r w:rsidRPr="00452382">
        <w:rPr>
          <w:rStyle w:val="Literal"/>
        </w:rPr>
        <w:t>main</w:t>
      </w:r>
      <w:r>
        <w:t>, we create the list holding 5 and 10 and store it in a</w:t>
      </w:r>
      <w:r w:rsidR="00452382">
        <w:t xml:space="preserve"> </w:t>
      </w:r>
      <w:r>
        <w:t>new </w:t>
      </w:r>
      <w:r w:rsidRPr="00452382">
        <w:rPr>
          <w:rStyle w:val="Literal"/>
        </w:rPr>
        <w:t>Rc</w:t>
      </w:r>
      <w:ins w:id="1771" w:author="Carol Nichols" w:date="2018-01-16T15:48:00Z">
        <w:r w:rsidR="00DA37D3">
          <w:rPr>
            <w:rStyle w:val="Literal"/>
          </w:rPr>
          <w:t>&lt;List&gt;</w:t>
        </w:r>
      </w:ins>
      <w:r>
        <w:t> in </w:t>
      </w:r>
      <w:r w:rsidRPr="00452382">
        <w:rPr>
          <w:rStyle w:val="Literal"/>
        </w:rPr>
        <w:t>a</w:t>
      </w:r>
      <w:ins w:id="1772" w:author="Carol Nichols" w:date="2018-01-16T14:23:00Z">
        <w:r w:rsidR="002F5E13">
          <w:rPr>
            <w:rStyle w:val="Literal"/>
          </w:rPr>
          <w:t xml:space="preserve"> </w:t>
        </w:r>
        <w:r w:rsidR="002F5E13" w:rsidRPr="002F5E13">
          <w:rPr>
            <w:rStyle w:val="Wingdings"/>
            <w:rPrChange w:id="1773" w:author="Carol Nichols" w:date="2018-01-16T14:23:00Z">
              <w:rPr>
                <w:rStyle w:val="Literal"/>
              </w:rPr>
            </w:rPrChange>
          </w:rPr>
          <w:t>v</w:t>
        </w:r>
      </w:ins>
      <w:r>
        <w:t>. Then when we create </w:t>
      </w:r>
      <w:r w:rsidRPr="00452382">
        <w:rPr>
          <w:rStyle w:val="Literal"/>
        </w:rPr>
        <w:t>b</w:t>
      </w:r>
      <w:r>
        <w:t> and </w:t>
      </w:r>
      <w:r w:rsidRPr="00452382">
        <w:rPr>
          <w:rStyle w:val="Literal"/>
        </w:rPr>
        <w:t>c</w:t>
      </w:r>
      <w:ins w:id="1774" w:author="Carol Nichols" w:date="2018-01-16T14:23:00Z">
        <w:r w:rsidR="002F5E13">
          <w:rPr>
            <w:rStyle w:val="Literal"/>
          </w:rPr>
          <w:t xml:space="preserve"> </w:t>
        </w:r>
        <w:r w:rsidR="002F5E13" w:rsidRPr="002F5E13">
          <w:rPr>
            <w:rStyle w:val="Wingdings"/>
            <w:rPrChange w:id="1775" w:author="Carol Nichols" w:date="2018-01-16T14:23:00Z">
              <w:rPr>
                <w:rStyle w:val="Literal"/>
              </w:rPr>
            </w:rPrChange>
          </w:rPr>
          <w:t>wx</w:t>
        </w:r>
      </w:ins>
      <w:r>
        <w:t>, we call the </w:t>
      </w:r>
      <w:r w:rsidRPr="00452382">
        <w:rPr>
          <w:rStyle w:val="Literal"/>
        </w:rPr>
        <w:t>Rc::clone</w:t>
      </w:r>
      <w:r w:rsidR="00452382">
        <w:t xml:space="preserve"> </w:t>
      </w:r>
      <w:r>
        <w:t>function and pass a reference to the </w:t>
      </w:r>
      <w:r w:rsidRPr="00452382">
        <w:rPr>
          <w:rStyle w:val="Literal"/>
        </w:rPr>
        <w:t>Rc</w:t>
      </w:r>
      <w:ins w:id="1776" w:author="Carol Nichols" w:date="2018-01-16T15:49:00Z">
        <w:r w:rsidR="00DA37D3">
          <w:rPr>
            <w:rStyle w:val="Literal"/>
          </w:rPr>
          <w:t>&lt;List&gt;</w:t>
        </w:r>
      </w:ins>
      <w:r>
        <w:t> in </w:t>
      </w:r>
      <w:r w:rsidRPr="00452382">
        <w:rPr>
          <w:rStyle w:val="Literal"/>
        </w:rPr>
        <w:t>a</w:t>
      </w:r>
      <w:r>
        <w:t> as an argument.</w:t>
      </w:r>
    </w:p>
    <w:p w14:paraId="5ACA12EC" w14:textId="164238BC" w:rsidR="00957DBC" w:rsidRDefault="00957DBC" w:rsidP="00957DBC">
      <w:pPr>
        <w:pStyle w:val="Body"/>
      </w:pPr>
      <w:r>
        <w:t>We could have called </w:t>
      </w:r>
      <w:r w:rsidRPr="00452382">
        <w:rPr>
          <w:rStyle w:val="Literal"/>
        </w:rPr>
        <w:t>a.clone()</w:t>
      </w:r>
      <w:r>
        <w:t> rather than </w:t>
      </w:r>
      <w:r w:rsidRPr="00452382">
        <w:rPr>
          <w:rStyle w:val="Literal"/>
        </w:rPr>
        <w:t>Rc::clone(&amp;a)</w:t>
      </w:r>
      <w:r>
        <w:t>, but Rust</w:t>
      </w:r>
      <w:ins w:id="1777" w:author="AnneMarieW" w:date="2017-12-19T13:54:00Z">
        <w:r w:rsidR="005D1FB2">
          <w:t>’s</w:t>
        </w:r>
      </w:ins>
      <w:r w:rsidR="00452382">
        <w:t xml:space="preserve"> </w:t>
      </w:r>
      <w:r>
        <w:t>convention is to use </w:t>
      </w:r>
      <w:r w:rsidRPr="00452382">
        <w:rPr>
          <w:rStyle w:val="Literal"/>
        </w:rPr>
        <w:t>Rc::clone</w:t>
      </w:r>
      <w:r>
        <w:t> in this case. The implementation of </w:t>
      </w:r>
      <w:del w:id="1778" w:author="Carol Nichols" w:date="2018-01-14T16:51:00Z">
        <w:r w:rsidRPr="00452382" w:rsidDel="00BE0FA1">
          <w:rPr>
            <w:rStyle w:val="Literal"/>
          </w:rPr>
          <w:delText>c</w:delText>
        </w:r>
      </w:del>
      <w:ins w:id="1779" w:author="Carol Nichols" w:date="2018-01-14T16:51:00Z">
        <w:r w:rsidR="00BE0FA1">
          <w:rPr>
            <w:rStyle w:val="Literal"/>
          </w:rPr>
          <w:t>Rc::c</w:t>
        </w:r>
      </w:ins>
      <w:r w:rsidRPr="00452382">
        <w:rPr>
          <w:rStyle w:val="Literal"/>
        </w:rPr>
        <w:t>lone</w:t>
      </w:r>
      <w:r w:rsidR="00452382">
        <w:t xml:space="preserve"> </w:t>
      </w:r>
      <w:r>
        <w:t>doesn’t make a deep copy of all the data like most types’ implementations of</w:t>
      </w:r>
      <w:r w:rsidR="00452382">
        <w:t xml:space="preserve"> </w:t>
      </w:r>
      <w:r w:rsidRPr="00452382">
        <w:rPr>
          <w:rStyle w:val="Literal"/>
        </w:rPr>
        <w:t>clone</w:t>
      </w:r>
      <w:r>
        <w:t> do.</w:t>
      </w:r>
      <w:ins w:id="1780" w:author="AnneMarieW" w:date="2017-12-19T13:55:00Z">
        <w:r w:rsidR="005D1FB2">
          <w:t xml:space="preserve"> The call to</w:t>
        </w:r>
      </w:ins>
      <w:r>
        <w:t> </w:t>
      </w:r>
      <w:r w:rsidRPr="00452382">
        <w:rPr>
          <w:rStyle w:val="Literal"/>
        </w:rPr>
        <w:t>Rc::clone</w:t>
      </w:r>
      <w:r>
        <w:t> only increments the reference count, which doesn’t take</w:t>
      </w:r>
      <w:r w:rsidR="00452382">
        <w:t xml:space="preserve"> </w:t>
      </w:r>
      <w:del w:id="1781" w:author="AnneMarieW" w:date="2017-12-19T13:55:00Z">
        <w:r w:rsidDel="005D1FB2">
          <w:delText xml:space="preserve">very </w:delText>
        </w:r>
      </w:del>
      <w:r>
        <w:t xml:space="preserve">much time. </w:t>
      </w:r>
      <w:commentRangeStart w:id="1782"/>
      <w:commentRangeStart w:id="1783"/>
      <w:r>
        <w:t>Deep copies of data can take a lot of time</w:t>
      </w:r>
      <w:ins w:id="1784" w:author="Carol Nichols" w:date="2018-01-15T18:03:00Z">
        <w:r w:rsidR="009D1FF3">
          <w:t>.</w:t>
        </w:r>
      </w:ins>
      <w:ins w:id="1785" w:author="Carol Nichols" w:date="2018-01-15T18:04:00Z">
        <w:r w:rsidR="00BA5392">
          <w:t xml:space="preserve"> </w:t>
        </w:r>
      </w:ins>
      <w:del w:id="1786" w:author="Carol Nichols" w:date="2018-01-15T18:03:00Z">
        <w:r w:rsidDel="009D1FF3">
          <w:delText>, so b</w:delText>
        </w:r>
      </w:del>
      <w:ins w:id="1787" w:author="Carol Nichols" w:date="2018-01-15T18:03:00Z">
        <w:r w:rsidR="009D1FF3">
          <w:t>B</w:t>
        </w:r>
      </w:ins>
      <w:r>
        <w:t>y using</w:t>
      </w:r>
      <w:r w:rsidR="00452382">
        <w:t xml:space="preserve"> </w:t>
      </w:r>
      <w:r w:rsidRPr="00452382">
        <w:rPr>
          <w:rStyle w:val="Literal"/>
        </w:rPr>
        <w:t>Rc::clone</w:t>
      </w:r>
      <w:r>
        <w:t> for reference counting, we can visually distinguish between the</w:t>
      </w:r>
      <w:r w:rsidR="00452382">
        <w:t xml:space="preserve"> </w:t>
      </w:r>
      <w:r>
        <w:t xml:space="preserve">deep copy kinds of clones </w:t>
      </w:r>
      <w:del w:id="1788" w:author="Carol Nichols" w:date="2018-01-15T18:03:00Z">
        <w:r w:rsidDel="009D1FF3">
          <w:delText>that might have a large impact on runtime performance</w:delText>
        </w:r>
        <w:r w:rsidR="00452382" w:rsidDel="009D1FF3">
          <w:delText xml:space="preserve"> </w:delText>
        </w:r>
        <w:r w:rsidDel="009D1FF3">
          <w:delText>and memory usage</w:delText>
        </w:r>
      </w:del>
      <w:ins w:id="1789" w:author="AnneMarieW" w:date="2017-12-19T13:56:00Z">
        <w:del w:id="1790" w:author="Carol Nichols" w:date="2018-01-15T18:03:00Z">
          <w:r w:rsidR="005D1FB2" w:rsidDel="009D1FF3">
            <w:delText>,</w:delText>
          </w:r>
        </w:del>
      </w:ins>
      <w:del w:id="1791" w:author="Carol Nichols" w:date="2018-01-15T18:03:00Z">
        <w:r w:rsidDel="009D1FF3">
          <w:delText xml:space="preserve"> </w:delText>
        </w:r>
      </w:del>
      <w:r>
        <w:t xml:space="preserve">and the </w:t>
      </w:r>
      <w:del w:id="1792" w:author="Carol Nichols" w:date="2018-01-15T18:05:00Z">
        <w:r w:rsidDel="00762937">
          <w:delText xml:space="preserve">types </w:delText>
        </w:r>
      </w:del>
      <w:ins w:id="1793" w:author="Carol Nichols" w:date="2018-01-15T18:05:00Z">
        <w:r w:rsidR="00762937">
          <w:t xml:space="preserve">kinds </w:t>
        </w:r>
      </w:ins>
      <w:r>
        <w:t>of clones that increase the reference count</w:t>
      </w:r>
      <w:del w:id="1794" w:author="Carol Nichols" w:date="2018-01-15T18:03:00Z">
        <w:r w:rsidDel="009D1FF3">
          <w:delText xml:space="preserve"> that</w:delText>
        </w:r>
        <w:r w:rsidR="00452382" w:rsidDel="009D1FF3">
          <w:delText xml:space="preserve"> </w:delText>
        </w:r>
        <w:r w:rsidDel="009D1FF3">
          <w:delText>have a comparatively small impact on runtime performance and don’t allocate new</w:delText>
        </w:r>
        <w:r w:rsidR="00452382" w:rsidDel="009D1FF3">
          <w:delText xml:space="preserve"> </w:delText>
        </w:r>
        <w:r w:rsidDel="009D1FF3">
          <w:delText>memory</w:delText>
        </w:r>
        <w:commentRangeEnd w:id="1782"/>
        <w:r w:rsidR="005D1FB2" w:rsidDel="009D1FF3">
          <w:rPr>
            <w:rStyle w:val="CommentReference"/>
          </w:rPr>
          <w:commentReference w:id="1782"/>
        </w:r>
      </w:del>
      <w:commentRangeEnd w:id="1783"/>
      <w:r w:rsidR="0079674A">
        <w:rPr>
          <w:rStyle w:val="CommentReference"/>
        </w:rPr>
        <w:commentReference w:id="1783"/>
      </w:r>
      <w:r>
        <w:t>.</w:t>
      </w:r>
      <w:ins w:id="1795" w:author="Carol Nichols" w:date="2018-01-15T18:04:00Z">
        <w:r w:rsidR="00BA5392">
          <w:t xml:space="preserve"> When looking for performance problems in the code, we only need to consider the deep copy clones and can disregard calls to </w:t>
        </w:r>
        <w:r w:rsidR="00BA5392" w:rsidRPr="00BA5392">
          <w:rPr>
            <w:rStyle w:val="Literal"/>
            <w:rPrChange w:id="1796" w:author="Carol Nichols" w:date="2018-01-15T18:04:00Z">
              <w:rPr/>
            </w:rPrChange>
          </w:rPr>
          <w:t>Rc::clone</w:t>
        </w:r>
        <w:r w:rsidR="00BA5392">
          <w:t>.</w:t>
        </w:r>
      </w:ins>
    </w:p>
    <w:p w14:paraId="1544D3C9" w14:textId="77777777" w:rsidR="00957DBC" w:rsidRDefault="00957DBC" w:rsidP="00452382">
      <w:pPr>
        <w:pStyle w:val="HeadB"/>
      </w:pPr>
      <w:bookmarkStart w:id="1797" w:name="cloning-an-`rc`-increases-the-reference-"/>
      <w:bookmarkStart w:id="1798" w:name="_Toc503815279"/>
      <w:bookmarkEnd w:id="1797"/>
      <w:r w:rsidRPr="00452382">
        <w:t>Cloning an </w:t>
      </w:r>
      <w:r w:rsidRPr="004C42E8">
        <w:rPr>
          <w:rStyle w:val="Literal"/>
          <w:rPrChange w:id="1799" w:author="Carol Nichols" w:date="2018-01-15T18:05:00Z">
            <w:rPr/>
          </w:rPrChange>
        </w:rPr>
        <w:t>Rc&lt;T&gt;</w:t>
      </w:r>
      <w:r>
        <w:t> Increases the Reference Count</w:t>
      </w:r>
      <w:bookmarkEnd w:id="1798"/>
    </w:p>
    <w:p w14:paraId="0C7D76A7" w14:textId="3D59256B" w:rsidR="00957DBC" w:rsidRDefault="00957DBC" w:rsidP="00496169">
      <w:pPr>
        <w:pStyle w:val="BodyFirst"/>
      </w:pPr>
      <w:r>
        <w:t xml:space="preserve">Let’s change our working example </w:t>
      </w:r>
      <w:del w:id="1800" w:author="AnneMarieW" w:date="2017-12-20T09:10:00Z">
        <w:r w:rsidDel="00C229AF">
          <w:delText>from</w:delText>
        </w:r>
      </w:del>
      <w:ins w:id="1801" w:author="AnneMarieW" w:date="2017-12-20T09:10:00Z">
        <w:r w:rsidR="00C229AF">
          <w:t>in</w:t>
        </w:r>
      </w:ins>
      <w:r>
        <w:t xml:space="preserve"> Listing 15-1</w:t>
      </w:r>
      <w:ins w:id="1802" w:author="AnneMarieW" w:date="2017-12-21T10:15:00Z">
        <w:r w:rsidR="00736618">
          <w:t>8</w:t>
        </w:r>
      </w:ins>
      <w:del w:id="1803" w:author="AnneMarieW" w:date="2017-12-21T10:15:00Z">
        <w:r w:rsidDel="00736618">
          <w:delText>3</w:delText>
        </w:r>
      </w:del>
      <w:r>
        <w:t xml:space="preserve"> so </w:t>
      </w:r>
      <w:del w:id="1804" w:author="AnneMarieW" w:date="2017-12-20T09:10:00Z">
        <w:r w:rsidDel="00C229AF">
          <w:delText xml:space="preserve">that </w:delText>
        </w:r>
      </w:del>
      <w:r>
        <w:t>we can see the</w:t>
      </w:r>
      <w:r w:rsidR="00452382">
        <w:t xml:space="preserve"> </w:t>
      </w:r>
      <w:r>
        <w:t>reference counts changing as we create and drop references to the </w:t>
      </w:r>
      <w:r w:rsidRPr="00452382">
        <w:rPr>
          <w:rStyle w:val="Literal"/>
        </w:rPr>
        <w:t>Rc</w:t>
      </w:r>
      <w:ins w:id="1805" w:author="Carol Nichols" w:date="2018-01-16T15:49:00Z">
        <w:r w:rsidR="00DA37D3">
          <w:rPr>
            <w:rStyle w:val="Literal"/>
          </w:rPr>
          <w:t>&lt;List&gt;</w:t>
        </w:r>
      </w:ins>
      <w:r>
        <w:t> in </w:t>
      </w:r>
      <w:r w:rsidRPr="00452382">
        <w:rPr>
          <w:rStyle w:val="Literal"/>
        </w:rPr>
        <w:t>a</w:t>
      </w:r>
      <w:r>
        <w:t>.</w:t>
      </w:r>
    </w:p>
    <w:p w14:paraId="443D93B9" w14:textId="1FFD519D" w:rsidR="00957DBC" w:rsidRDefault="00957DBC" w:rsidP="00957DBC">
      <w:pPr>
        <w:pStyle w:val="Body"/>
        <w:rPr>
          <w:ins w:id="1806" w:author="AnneMarieW" w:date="2017-12-20T09:13:00Z"/>
        </w:rPr>
      </w:pPr>
      <w:r>
        <w:lastRenderedPageBreak/>
        <w:t>In Listing 15-1</w:t>
      </w:r>
      <w:ins w:id="1807" w:author="AnneMarieW" w:date="2017-12-21T10:15:00Z">
        <w:r w:rsidR="00736618">
          <w:t>9</w:t>
        </w:r>
      </w:ins>
      <w:del w:id="1808" w:author="AnneMarieW" w:date="2017-12-21T10:15:00Z">
        <w:r w:rsidDel="00736618">
          <w:delText>4</w:delText>
        </w:r>
      </w:del>
      <w:r>
        <w:t>, we’ll change </w:t>
      </w:r>
      <w:r w:rsidRPr="00452382">
        <w:rPr>
          <w:rStyle w:val="Literal"/>
        </w:rPr>
        <w:t>main</w:t>
      </w:r>
      <w:r>
        <w:t> so</w:t>
      </w:r>
      <w:del w:id="1809" w:author="AnneMarieW" w:date="2017-12-20T09:10:00Z">
        <w:r w:rsidDel="00C229AF">
          <w:delText xml:space="preserve"> that</w:delText>
        </w:r>
      </w:del>
      <w:r>
        <w:t xml:space="preserve"> it has an inner scope around list</w:t>
      </w:r>
      <w:r w:rsidR="00452382">
        <w:t xml:space="preserve"> </w:t>
      </w:r>
      <w:r w:rsidRPr="00452382">
        <w:rPr>
          <w:rStyle w:val="Literal"/>
        </w:rPr>
        <w:t>c</w:t>
      </w:r>
      <w:del w:id="1810" w:author="AnneMarieW" w:date="2017-12-20T09:10:00Z">
        <w:r w:rsidDel="00C229AF">
          <w:delText>,</w:delText>
        </w:r>
      </w:del>
      <w:ins w:id="1811" w:author="AnneMarieW" w:date="2017-12-20T09:10:00Z">
        <w:r w:rsidR="00C229AF">
          <w:t>;</w:t>
        </w:r>
      </w:ins>
      <w:r>
        <w:t xml:space="preserve"> </w:t>
      </w:r>
      <w:del w:id="1812" w:author="AnneMarieW" w:date="2017-12-20T09:10:00Z">
        <w:r w:rsidDel="00C229AF">
          <w:delText>so that</w:delText>
        </w:r>
      </w:del>
      <w:ins w:id="1813" w:author="AnneMarieW" w:date="2017-12-20T09:10:00Z">
        <w:r w:rsidR="00C229AF">
          <w:t>then</w:t>
        </w:r>
      </w:ins>
      <w:r>
        <w:t xml:space="preserve"> we can see how the reference count changes when </w:t>
      </w:r>
      <w:r w:rsidRPr="00452382">
        <w:rPr>
          <w:rStyle w:val="Literal"/>
        </w:rPr>
        <w:t>c</w:t>
      </w:r>
      <w:r>
        <w:t> goes out of</w:t>
      </w:r>
      <w:r w:rsidR="00452382">
        <w:t xml:space="preserve"> </w:t>
      </w:r>
      <w:r>
        <w:t>scope. At each point in the program where the reference count changes, we’ll</w:t>
      </w:r>
      <w:r w:rsidR="00452382">
        <w:t xml:space="preserve"> </w:t>
      </w:r>
      <w:r>
        <w:t>print</w:t>
      </w:r>
      <w:del w:id="1814" w:author="AnneMarieW" w:date="2017-12-20T09:11:00Z">
        <w:r w:rsidDel="00C229AF">
          <w:delText xml:space="preserve"> out</w:delText>
        </w:r>
      </w:del>
      <w:r>
        <w:t xml:space="preserve"> the reference count, which we can get by calling the</w:t>
      </w:r>
      <w:r w:rsidR="00452382">
        <w:t xml:space="preserve"> </w:t>
      </w:r>
      <w:r w:rsidRPr="00452382">
        <w:rPr>
          <w:rStyle w:val="Literal"/>
        </w:rPr>
        <w:t>Rc::strong_count</w:t>
      </w:r>
      <w:r>
        <w:t xml:space="preserve"> function. </w:t>
      </w:r>
      <w:commentRangeStart w:id="1815"/>
      <w:commentRangeStart w:id="1816"/>
      <w:del w:id="1817" w:author="Carol Nichols" w:date="2018-01-15T18:07:00Z">
        <w:r w:rsidDel="00CA1990">
          <w:delText>We’ll talk about why t</w:delText>
        </w:r>
      </w:del>
      <w:ins w:id="1818" w:author="Carol Nichols" w:date="2018-01-15T18:07:00Z">
        <w:r w:rsidR="00CA1990">
          <w:t>T</w:t>
        </w:r>
      </w:ins>
      <w:r>
        <w:t>his function is named</w:t>
      </w:r>
      <w:r w:rsidR="00452382">
        <w:t xml:space="preserve"> </w:t>
      </w:r>
      <w:r w:rsidRPr="00452382">
        <w:rPr>
          <w:rStyle w:val="Literal"/>
        </w:rPr>
        <w:t>strong_count</w:t>
      </w:r>
      <w:r>
        <w:t> rather than </w:t>
      </w:r>
      <w:r w:rsidRPr="00452382">
        <w:rPr>
          <w:rStyle w:val="Literal"/>
        </w:rPr>
        <w:t>count</w:t>
      </w:r>
      <w:r>
        <w:t> </w:t>
      </w:r>
      <w:ins w:id="1819" w:author="Carol Nichols" w:date="2018-01-15T18:07:00Z">
        <w:r w:rsidR="00CA1990">
          <w:t xml:space="preserve">because </w:t>
        </w:r>
        <w:r w:rsidR="00E205AB">
          <w:t xml:space="preserve">the </w:t>
        </w:r>
        <w:r w:rsidR="00E205AB" w:rsidRPr="00E205AB">
          <w:rPr>
            <w:rStyle w:val="Literal"/>
            <w:rPrChange w:id="1820" w:author="Carol Nichols" w:date="2018-01-15T18:08:00Z">
              <w:rPr/>
            </w:rPrChange>
          </w:rPr>
          <w:t>Rc</w:t>
        </w:r>
      </w:ins>
      <w:ins w:id="1821" w:author="Carol Nichols" w:date="2018-01-16T15:49:00Z">
        <w:r w:rsidR="00DA37D3">
          <w:rPr>
            <w:rStyle w:val="Literal"/>
          </w:rPr>
          <w:t>&lt;T&gt;</w:t>
        </w:r>
      </w:ins>
      <w:ins w:id="1822" w:author="Carol Nichols" w:date="2018-01-15T18:07:00Z">
        <w:r w:rsidR="00E205AB">
          <w:t xml:space="preserve"> type also has a </w:t>
        </w:r>
        <w:r w:rsidR="00E205AB" w:rsidRPr="00E205AB">
          <w:rPr>
            <w:rStyle w:val="Literal"/>
            <w:rPrChange w:id="1823" w:author="Carol Nichols" w:date="2018-01-15T18:08:00Z">
              <w:rPr/>
            </w:rPrChange>
          </w:rPr>
          <w:t>weak_count</w:t>
        </w:r>
        <w:r w:rsidR="00E205AB">
          <w:t xml:space="preserve">; we’ll see what </w:t>
        </w:r>
        <w:r w:rsidR="00E205AB" w:rsidRPr="00E205AB">
          <w:rPr>
            <w:rStyle w:val="Literal"/>
            <w:rPrChange w:id="1824" w:author="Carol Nichols" w:date="2018-01-15T18:08:00Z">
              <w:rPr/>
            </w:rPrChange>
          </w:rPr>
          <w:t>weak_count</w:t>
        </w:r>
        <w:r w:rsidR="00E205AB">
          <w:t xml:space="preserve"> is used for </w:t>
        </w:r>
      </w:ins>
      <w:r>
        <w:t xml:space="preserve">in the </w:t>
      </w:r>
      <w:ins w:id="1825" w:author="AnneMarieW" w:date="2017-12-20T09:12:00Z">
        <w:r w:rsidR="00C229AF">
          <w:t>“</w:t>
        </w:r>
        <w:r w:rsidR="00C229AF" w:rsidRPr="00452382">
          <w:t>Preventing Reference Cycles</w:t>
        </w:r>
        <w:r w:rsidR="00C229AF">
          <w:t xml:space="preserve">” </w:t>
        </w:r>
      </w:ins>
      <w:r>
        <w:t xml:space="preserve">section </w:t>
      </w:r>
      <w:ins w:id="1826" w:author="AnneMarieW" w:date="2017-12-20T09:12:00Z">
        <w:r w:rsidR="004744F8">
          <w:t xml:space="preserve">on </w:t>
        </w:r>
      </w:ins>
      <w:commentRangeEnd w:id="1815"/>
      <w:ins w:id="1827" w:author="AnneMarieW" w:date="2017-12-21T11:30:00Z">
        <w:r w:rsidR="00CC2AC6">
          <w:rPr>
            <w:rStyle w:val="CommentReference"/>
          </w:rPr>
          <w:commentReference w:id="1815"/>
        </w:r>
      </w:ins>
      <w:commentRangeEnd w:id="1816"/>
      <w:r w:rsidR="00E205AB">
        <w:rPr>
          <w:rStyle w:val="CommentReference"/>
        </w:rPr>
        <w:commentReference w:id="1816"/>
      </w:r>
      <w:ins w:id="1828" w:author="AnneMarieW" w:date="2017-12-20T09:12:00Z">
        <w:r w:rsidR="004744F8">
          <w:t>page XX</w:t>
        </w:r>
      </w:ins>
      <w:del w:id="1829" w:author="AnneMarieW" w:date="2017-12-20T09:12:00Z">
        <w:r w:rsidDel="004744F8">
          <w:delText>later in this chapter</w:delText>
        </w:r>
        <w:r w:rsidDel="00C229AF">
          <w:delText xml:space="preserve"> about</w:delText>
        </w:r>
        <w:r w:rsidR="00452382" w:rsidDel="00C229AF">
          <w:delText xml:space="preserve"> </w:delText>
        </w:r>
        <w:r w:rsidDel="00C229AF">
          <w:delText>preventing reference cycles</w:delText>
        </w:r>
      </w:del>
      <w:r>
        <w:t>.</w:t>
      </w:r>
    </w:p>
    <w:p w14:paraId="0958FCBF" w14:textId="77777777" w:rsidR="00C865DD" w:rsidRDefault="004744F8">
      <w:pPr>
        <w:pStyle w:val="ProductionDirective"/>
        <w:pPrChange w:id="1830" w:author="AnneMarieW" w:date="2017-12-20T09:13:00Z">
          <w:pPr>
            <w:pStyle w:val="Body"/>
          </w:pPr>
        </w:pPrChange>
      </w:pPr>
      <w:ins w:id="1831" w:author="AnneMarieW" w:date="2017-12-20T09:13:00Z">
        <w:r>
          <w:t>prod: fill xref</w:t>
        </w:r>
      </w:ins>
    </w:p>
    <w:p w14:paraId="35E4EB60" w14:textId="77777777" w:rsidR="00957DBC" w:rsidRDefault="00957DBC" w:rsidP="00F27888">
      <w:pPr>
        <w:pStyle w:val="ProductionDirective"/>
      </w:pPr>
      <w:del w:id="1832" w:author="janelle" w:date="2017-12-14T13:03:00Z">
        <w:r w:rsidDel="0019543F">
          <w:delText xml:space="preserve">Filename: </w:delText>
        </w:r>
      </w:del>
      <w:r>
        <w:t>src/main.rs</w:t>
      </w:r>
    </w:p>
    <w:p w14:paraId="2A26A05C" w14:textId="43C2DA66" w:rsidR="00957DBC" w:rsidRPr="005B38A6" w:rsidDel="00B4574C" w:rsidRDefault="00957DBC">
      <w:pPr>
        <w:pStyle w:val="CodeA"/>
        <w:rPr>
          <w:del w:id="1833" w:author="Carol Nichols" w:date="2018-01-14T16:52:00Z"/>
          <w:rStyle w:val="Literal-Gray"/>
          <w:rPrChange w:id="1834" w:author="Carol Nichols" w:date="2018-01-16T09:13:00Z">
            <w:rPr>
              <w:del w:id="1835" w:author="Carol Nichols" w:date="2018-01-14T16:52:00Z"/>
            </w:rPr>
          </w:rPrChange>
        </w:rPr>
      </w:pPr>
      <w:del w:id="1836" w:author="Carol Nichols" w:date="2018-01-14T16:52:00Z">
        <w:r w:rsidRPr="005B38A6" w:rsidDel="00B4574C">
          <w:rPr>
            <w:rStyle w:val="Literal-Gray"/>
            <w:rPrChange w:id="1837" w:author="Carol Nichols" w:date="2018-01-16T09:13:00Z">
              <w:rPr/>
            </w:rPrChange>
          </w:rPr>
          <w:delText># enum List {</w:delText>
        </w:r>
      </w:del>
    </w:p>
    <w:p w14:paraId="26E2C523" w14:textId="254156C5" w:rsidR="00957DBC" w:rsidRPr="005B38A6" w:rsidDel="00B4574C" w:rsidRDefault="00957DBC">
      <w:pPr>
        <w:pStyle w:val="CodeA"/>
        <w:rPr>
          <w:del w:id="1838" w:author="Carol Nichols" w:date="2018-01-14T16:52:00Z"/>
          <w:rStyle w:val="Literal-Gray"/>
          <w:rPrChange w:id="1839" w:author="Carol Nichols" w:date="2018-01-16T09:13:00Z">
            <w:rPr>
              <w:del w:id="1840" w:author="Carol Nichols" w:date="2018-01-14T16:52:00Z"/>
            </w:rPr>
          </w:rPrChange>
        </w:rPr>
        <w:pPrChange w:id="1841" w:author="Carol Nichols" w:date="2018-01-14T16:52:00Z">
          <w:pPr>
            <w:pStyle w:val="CodeB"/>
          </w:pPr>
        </w:pPrChange>
      </w:pPr>
      <w:del w:id="1842" w:author="Carol Nichols" w:date="2018-01-14T16:52:00Z">
        <w:r w:rsidRPr="005B38A6" w:rsidDel="00B4574C">
          <w:rPr>
            <w:rStyle w:val="Literal-Gray"/>
            <w:rPrChange w:id="1843" w:author="Carol Nichols" w:date="2018-01-16T09:13:00Z">
              <w:rPr/>
            </w:rPrChange>
          </w:rPr>
          <w:delText>#     Cons(i32, Rc&lt;List&gt;),</w:delText>
        </w:r>
      </w:del>
    </w:p>
    <w:p w14:paraId="64B18FC7" w14:textId="56AA83A1" w:rsidR="00957DBC" w:rsidRPr="005B38A6" w:rsidDel="00B4574C" w:rsidRDefault="00957DBC">
      <w:pPr>
        <w:pStyle w:val="CodeA"/>
        <w:rPr>
          <w:del w:id="1844" w:author="Carol Nichols" w:date="2018-01-14T16:52:00Z"/>
          <w:rStyle w:val="Literal-Gray"/>
          <w:rPrChange w:id="1845" w:author="Carol Nichols" w:date="2018-01-16T09:13:00Z">
            <w:rPr>
              <w:del w:id="1846" w:author="Carol Nichols" w:date="2018-01-14T16:52:00Z"/>
            </w:rPr>
          </w:rPrChange>
        </w:rPr>
        <w:pPrChange w:id="1847" w:author="Carol Nichols" w:date="2018-01-14T16:52:00Z">
          <w:pPr>
            <w:pStyle w:val="CodeB"/>
          </w:pPr>
        </w:pPrChange>
      </w:pPr>
      <w:del w:id="1848" w:author="Carol Nichols" w:date="2018-01-14T16:52:00Z">
        <w:r w:rsidRPr="005B38A6" w:rsidDel="00B4574C">
          <w:rPr>
            <w:rStyle w:val="Literal-Gray"/>
            <w:rPrChange w:id="1849" w:author="Carol Nichols" w:date="2018-01-16T09:13:00Z">
              <w:rPr/>
            </w:rPrChange>
          </w:rPr>
          <w:delText>#     Nil,</w:delText>
        </w:r>
      </w:del>
    </w:p>
    <w:p w14:paraId="0AE5AAC0" w14:textId="66889CF0" w:rsidR="00957DBC" w:rsidRPr="005B38A6" w:rsidDel="00B4574C" w:rsidRDefault="00957DBC">
      <w:pPr>
        <w:pStyle w:val="CodeA"/>
        <w:rPr>
          <w:del w:id="1850" w:author="Carol Nichols" w:date="2018-01-14T16:52:00Z"/>
          <w:rStyle w:val="Literal-Gray"/>
          <w:rPrChange w:id="1851" w:author="Carol Nichols" w:date="2018-01-16T09:13:00Z">
            <w:rPr>
              <w:del w:id="1852" w:author="Carol Nichols" w:date="2018-01-14T16:52:00Z"/>
            </w:rPr>
          </w:rPrChange>
        </w:rPr>
        <w:pPrChange w:id="1853" w:author="Carol Nichols" w:date="2018-01-14T16:52:00Z">
          <w:pPr>
            <w:pStyle w:val="CodeB"/>
          </w:pPr>
        </w:pPrChange>
      </w:pPr>
      <w:del w:id="1854" w:author="Carol Nichols" w:date="2018-01-14T16:52:00Z">
        <w:r w:rsidRPr="005B38A6" w:rsidDel="00B4574C">
          <w:rPr>
            <w:rStyle w:val="Literal-Gray"/>
            <w:rPrChange w:id="1855" w:author="Carol Nichols" w:date="2018-01-16T09:13:00Z">
              <w:rPr/>
            </w:rPrChange>
          </w:rPr>
          <w:delText># }</w:delText>
        </w:r>
      </w:del>
    </w:p>
    <w:p w14:paraId="27D438FB" w14:textId="21F9A125" w:rsidR="00957DBC" w:rsidRPr="005B38A6" w:rsidDel="00B4574C" w:rsidRDefault="00957DBC">
      <w:pPr>
        <w:pStyle w:val="CodeA"/>
        <w:rPr>
          <w:del w:id="1856" w:author="Carol Nichols" w:date="2018-01-14T16:52:00Z"/>
          <w:rStyle w:val="Literal-Gray"/>
          <w:rPrChange w:id="1857" w:author="Carol Nichols" w:date="2018-01-16T09:13:00Z">
            <w:rPr>
              <w:del w:id="1858" w:author="Carol Nichols" w:date="2018-01-14T16:52:00Z"/>
            </w:rPr>
          </w:rPrChange>
        </w:rPr>
        <w:pPrChange w:id="1859" w:author="Carol Nichols" w:date="2018-01-14T16:52:00Z">
          <w:pPr>
            <w:pStyle w:val="CodeB"/>
          </w:pPr>
        </w:pPrChange>
      </w:pPr>
      <w:del w:id="1860" w:author="Carol Nichols" w:date="2018-01-14T16:52:00Z">
        <w:r w:rsidRPr="005B38A6" w:rsidDel="00B4574C">
          <w:rPr>
            <w:rStyle w:val="Literal-Gray"/>
            <w:rPrChange w:id="1861" w:author="Carol Nichols" w:date="2018-01-16T09:13:00Z">
              <w:rPr/>
            </w:rPrChange>
          </w:rPr>
          <w:delText>#</w:delText>
        </w:r>
      </w:del>
    </w:p>
    <w:p w14:paraId="139AB5A0" w14:textId="00A7C8E2" w:rsidR="00957DBC" w:rsidRPr="005B38A6" w:rsidDel="00B4574C" w:rsidRDefault="00957DBC">
      <w:pPr>
        <w:pStyle w:val="CodeA"/>
        <w:rPr>
          <w:del w:id="1862" w:author="Carol Nichols" w:date="2018-01-14T16:52:00Z"/>
          <w:rStyle w:val="Literal-Gray"/>
          <w:rPrChange w:id="1863" w:author="Carol Nichols" w:date="2018-01-16T09:13:00Z">
            <w:rPr>
              <w:del w:id="1864" w:author="Carol Nichols" w:date="2018-01-14T16:52:00Z"/>
            </w:rPr>
          </w:rPrChange>
        </w:rPr>
        <w:pPrChange w:id="1865" w:author="Carol Nichols" w:date="2018-01-14T16:52:00Z">
          <w:pPr>
            <w:pStyle w:val="CodeB"/>
          </w:pPr>
        </w:pPrChange>
      </w:pPr>
      <w:del w:id="1866" w:author="Carol Nichols" w:date="2018-01-14T16:52:00Z">
        <w:r w:rsidRPr="005B38A6" w:rsidDel="00B4574C">
          <w:rPr>
            <w:rStyle w:val="Literal-Gray"/>
            <w:rPrChange w:id="1867" w:author="Carol Nichols" w:date="2018-01-16T09:13:00Z">
              <w:rPr/>
            </w:rPrChange>
          </w:rPr>
          <w:delText># use List::{Cons, Nil};</w:delText>
        </w:r>
      </w:del>
    </w:p>
    <w:p w14:paraId="313676B2" w14:textId="3FD241AB" w:rsidR="00957DBC" w:rsidRPr="005B38A6" w:rsidDel="00B4574C" w:rsidRDefault="00957DBC">
      <w:pPr>
        <w:pStyle w:val="CodeA"/>
        <w:rPr>
          <w:del w:id="1868" w:author="Carol Nichols" w:date="2018-01-14T16:52:00Z"/>
          <w:rStyle w:val="Literal-Gray"/>
          <w:rPrChange w:id="1869" w:author="Carol Nichols" w:date="2018-01-16T09:13:00Z">
            <w:rPr>
              <w:del w:id="1870" w:author="Carol Nichols" w:date="2018-01-14T16:52:00Z"/>
            </w:rPr>
          </w:rPrChange>
        </w:rPr>
        <w:pPrChange w:id="1871" w:author="Carol Nichols" w:date="2018-01-14T16:52:00Z">
          <w:pPr>
            <w:pStyle w:val="CodeB"/>
          </w:pPr>
        </w:pPrChange>
      </w:pPr>
      <w:del w:id="1872" w:author="Carol Nichols" w:date="2018-01-14T16:52:00Z">
        <w:r w:rsidRPr="005B38A6" w:rsidDel="00B4574C">
          <w:rPr>
            <w:rStyle w:val="Literal-Gray"/>
            <w:rPrChange w:id="1873" w:author="Carol Nichols" w:date="2018-01-16T09:13:00Z">
              <w:rPr/>
            </w:rPrChange>
          </w:rPr>
          <w:delText># use std::rc::Rc;</w:delText>
        </w:r>
      </w:del>
    </w:p>
    <w:p w14:paraId="11744DA7" w14:textId="002E267A" w:rsidR="00957DBC" w:rsidRPr="005B38A6" w:rsidDel="00B4574C" w:rsidRDefault="00957DBC">
      <w:pPr>
        <w:pStyle w:val="CodeA"/>
        <w:rPr>
          <w:del w:id="1874" w:author="Carol Nichols" w:date="2018-01-14T16:52:00Z"/>
          <w:rStyle w:val="Literal-Gray"/>
          <w:rPrChange w:id="1875" w:author="Carol Nichols" w:date="2018-01-16T09:13:00Z">
            <w:rPr>
              <w:del w:id="1876" w:author="Carol Nichols" w:date="2018-01-14T16:52:00Z"/>
            </w:rPr>
          </w:rPrChange>
        </w:rPr>
        <w:pPrChange w:id="1877" w:author="Carol Nichols" w:date="2018-01-14T16:52:00Z">
          <w:pPr>
            <w:pStyle w:val="CodeB"/>
          </w:pPr>
        </w:pPrChange>
      </w:pPr>
      <w:del w:id="1878" w:author="Carol Nichols" w:date="2018-01-14T16:52:00Z">
        <w:r w:rsidRPr="005B38A6" w:rsidDel="00B4574C">
          <w:rPr>
            <w:rStyle w:val="Literal-Gray"/>
            <w:rPrChange w:id="1879" w:author="Carol Nichols" w:date="2018-01-16T09:13:00Z">
              <w:rPr/>
            </w:rPrChange>
          </w:rPr>
          <w:delText>#</w:delText>
        </w:r>
      </w:del>
    </w:p>
    <w:p w14:paraId="35D3C1FB" w14:textId="77777777" w:rsidR="00957DBC" w:rsidRPr="005B38A6" w:rsidRDefault="00957DBC">
      <w:pPr>
        <w:pStyle w:val="CodeA"/>
        <w:rPr>
          <w:rStyle w:val="Literal-Gray"/>
          <w:rPrChange w:id="1880" w:author="Carol Nichols" w:date="2018-01-16T09:13:00Z">
            <w:rPr/>
          </w:rPrChange>
        </w:rPr>
        <w:pPrChange w:id="1881" w:author="Carol Nichols" w:date="2018-01-14T16:52:00Z">
          <w:pPr>
            <w:pStyle w:val="CodeB"/>
          </w:pPr>
        </w:pPrChange>
      </w:pPr>
      <w:r w:rsidRPr="005B38A6">
        <w:rPr>
          <w:rStyle w:val="Literal-Gray"/>
          <w:rPrChange w:id="1882" w:author="Carol Nichols" w:date="2018-01-16T09:13:00Z">
            <w:rPr/>
          </w:rPrChange>
        </w:rPr>
        <w:t>fn main() {</w:t>
      </w:r>
    </w:p>
    <w:p w14:paraId="17C58A82" w14:textId="77777777" w:rsidR="00957DBC" w:rsidRPr="005B38A6" w:rsidRDefault="00957DBC" w:rsidP="00452382">
      <w:pPr>
        <w:pStyle w:val="CodeB"/>
        <w:rPr>
          <w:rStyle w:val="Literal-Gray"/>
          <w:rPrChange w:id="1883" w:author="Carol Nichols" w:date="2018-01-16T09:13:00Z">
            <w:rPr/>
          </w:rPrChange>
        </w:rPr>
      </w:pPr>
      <w:r w:rsidRPr="005B38A6">
        <w:rPr>
          <w:rStyle w:val="Literal-Gray"/>
          <w:rPrChange w:id="1884" w:author="Carol Nichols" w:date="2018-01-16T09:13:00Z">
            <w:rPr/>
          </w:rPrChange>
        </w:rPr>
        <w:t xml:space="preserve">    let a = Rc::new(Cons(5, Rc::new(Cons(10, Rc::new(Nil)))));</w:t>
      </w:r>
    </w:p>
    <w:p w14:paraId="105F6C47" w14:textId="77777777" w:rsidR="00957DBC" w:rsidRPr="00452382" w:rsidRDefault="00957DBC" w:rsidP="00452382">
      <w:pPr>
        <w:pStyle w:val="CodeB"/>
      </w:pPr>
      <w:r w:rsidRPr="00452382">
        <w:t xml:space="preserve">    println!("count after creating a = {}", Rc::strong_count(&amp;a));</w:t>
      </w:r>
    </w:p>
    <w:p w14:paraId="37C9AB79" w14:textId="77777777" w:rsidR="00957DBC" w:rsidRPr="005B38A6" w:rsidRDefault="00957DBC" w:rsidP="00452382">
      <w:pPr>
        <w:pStyle w:val="CodeB"/>
        <w:rPr>
          <w:rStyle w:val="Literal-Gray"/>
          <w:rPrChange w:id="1885" w:author="Carol Nichols" w:date="2018-01-16T09:13:00Z">
            <w:rPr/>
          </w:rPrChange>
        </w:rPr>
      </w:pPr>
      <w:r w:rsidRPr="005B38A6">
        <w:rPr>
          <w:rStyle w:val="Literal-Gray"/>
          <w:rPrChange w:id="1886" w:author="Carol Nichols" w:date="2018-01-16T09:13:00Z">
            <w:rPr/>
          </w:rPrChange>
        </w:rPr>
        <w:t xml:space="preserve">    let b = Cons(3, Rc::clone(&amp;a));</w:t>
      </w:r>
    </w:p>
    <w:p w14:paraId="4EC405F7" w14:textId="77777777" w:rsidR="00957DBC" w:rsidRPr="00452382" w:rsidRDefault="00957DBC" w:rsidP="00452382">
      <w:pPr>
        <w:pStyle w:val="CodeB"/>
      </w:pPr>
      <w:r w:rsidRPr="00452382">
        <w:t xml:space="preserve">    println!("count after creating b = {}", Rc::strong_count(&amp;a));</w:t>
      </w:r>
    </w:p>
    <w:p w14:paraId="5125B9BC" w14:textId="77777777" w:rsidR="00957DBC" w:rsidRPr="00452382" w:rsidRDefault="00957DBC" w:rsidP="00452382">
      <w:pPr>
        <w:pStyle w:val="CodeB"/>
      </w:pPr>
      <w:r w:rsidRPr="00452382">
        <w:t xml:space="preserve">    {</w:t>
      </w:r>
    </w:p>
    <w:p w14:paraId="2F533571" w14:textId="77777777" w:rsidR="00957DBC" w:rsidRPr="005B38A6" w:rsidRDefault="00957DBC" w:rsidP="00452382">
      <w:pPr>
        <w:pStyle w:val="CodeB"/>
        <w:rPr>
          <w:rStyle w:val="Literal-Gray"/>
          <w:rPrChange w:id="1887" w:author="Carol Nichols" w:date="2018-01-16T09:13:00Z">
            <w:rPr/>
          </w:rPrChange>
        </w:rPr>
      </w:pPr>
      <w:r w:rsidRPr="005B38A6">
        <w:rPr>
          <w:rStyle w:val="Literal-Gray"/>
          <w:rPrChange w:id="1888" w:author="Carol Nichols" w:date="2018-01-16T09:13:00Z">
            <w:rPr/>
          </w:rPrChange>
        </w:rPr>
        <w:t xml:space="preserve">        let c = Cons(4, Rc::clone(&amp;a));</w:t>
      </w:r>
    </w:p>
    <w:p w14:paraId="26360938" w14:textId="77777777" w:rsidR="00957DBC" w:rsidRPr="00452382" w:rsidRDefault="00957DBC" w:rsidP="00452382">
      <w:pPr>
        <w:pStyle w:val="CodeB"/>
      </w:pPr>
      <w:r w:rsidRPr="00452382">
        <w:t xml:space="preserve">        println!("count after creating c = {}", Rc::strong_count(&amp;a));</w:t>
      </w:r>
    </w:p>
    <w:p w14:paraId="020C62AB" w14:textId="77777777" w:rsidR="00957DBC" w:rsidRPr="00452382" w:rsidRDefault="00957DBC" w:rsidP="00452382">
      <w:pPr>
        <w:pStyle w:val="CodeB"/>
      </w:pPr>
      <w:r w:rsidRPr="00452382">
        <w:t xml:space="preserve">    }</w:t>
      </w:r>
    </w:p>
    <w:p w14:paraId="3031EBE0" w14:textId="77777777" w:rsidR="00957DBC" w:rsidRPr="00452382" w:rsidRDefault="00957DBC" w:rsidP="00452382">
      <w:pPr>
        <w:pStyle w:val="CodeB"/>
      </w:pPr>
      <w:r w:rsidRPr="00452382">
        <w:t xml:space="preserve">    println!("count after c goes out of scope = {}", Rc::strong_count(&amp;a));</w:t>
      </w:r>
    </w:p>
    <w:p w14:paraId="0632BB3C" w14:textId="77777777" w:rsidR="00957DBC" w:rsidRPr="005B38A6" w:rsidRDefault="00957DBC" w:rsidP="00F27888">
      <w:pPr>
        <w:pStyle w:val="CodeC"/>
        <w:rPr>
          <w:rStyle w:val="Literal-Gray"/>
          <w:rPrChange w:id="1889" w:author="Carol Nichols" w:date="2018-01-16T09:13:00Z">
            <w:rPr/>
          </w:rPrChange>
        </w:rPr>
      </w:pPr>
      <w:r w:rsidRPr="005B38A6">
        <w:rPr>
          <w:rStyle w:val="Literal-Gray"/>
          <w:rPrChange w:id="1890" w:author="Carol Nichols" w:date="2018-01-16T09:13:00Z">
            <w:rPr/>
          </w:rPrChange>
        </w:rPr>
        <w:t>}</w:t>
      </w:r>
    </w:p>
    <w:p w14:paraId="6345A285" w14:textId="77777777" w:rsidR="00957DBC" w:rsidRDefault="00957DBC" w:rsidP="00F27888">
      <w:pPr>
        <w:pStyle w:val="Listing"/>
      </w:pPr>
      <w:r>
        <w:t>Listing 15-1</w:t>
      </w:r>
      <w:ins w:id="1891" w:author="AnneMarieW" w:date="2017-12-21T10:15:00Z">
        <w:r w:rsidR="00736618">
          <w:t>9</w:t>
        </w:r>
      </w:ins>
      <w:del w:id="1892" w:author="AnneMarieW" w:date="2017-12-21T10:15:00Z">
        <w:r w:rsidDel="00736618">
          <w:delText>4</w:delText>
        </w:r>
      </w:del>
      <w:r>
        <w:t xml:space="preserve">: Printing </w:t>
      </w:r>
      <w:del w:id="1893" w:author="AnneMarieW" w:date="2017-12-20T09:13:00Z">
        <w:r w:rsidDel="009818DA">
          <w:delText xml:space="preserve">out </w:delText>
        </w:r>
      </w:del>
      <w:r>
        <w:t>the reference count</w:t>
      </w:r>
    </w:p>
    <w:p w14:paraId="0178AB3A" w14:textId="77777777" w:rsidR="00957DBC" w:rsidRDefault="00957DBC" w:rsidP="00957DBC">
      <w:pPr>
        <w:pStyle w:val="Body"/>
      </w:pPr>
      <w:r>
        <w:t xml:space="preserve">This </w:t>
      </w:r>
      <w:ins w:id="1894" w:author="AnneMarieW" w:date="2017-12-20T09:13:00Z">
        <w:r w:rsidR="009818DA">
          <w:t xml:space="preserve">code </w:t>
        </w:r>
      </w:ins>
      <w:del w:id="1895" w:author="AnneMarieW" w:date="2017-12-20T09:13:00Z">
        <w:r w:rsidDel="009818DA">
          <w:delText xml:space="preserve">will </w:delText>
        </w:r>
      </w:del>
      <w:r>
        <w:t>print</w:t>
      </w:r>
      <w:ins w:id="1896" w:author="AnneMarieW" w:date="2017-12-20T09:13:00Z">
        <w:r w:rsidR="009818DA">
          <w:t>s the following</w:t>
        </w:r>
      </w:ins>
      <w:del w:id="1897" w:author="AnneMarieW" w:date="2017-12-20T09:13:00Z">
        <w:r w:rsidDel="009818DA">
          <w:delText xml:space="preserve"> out</w:delText>
        </w:r>
      </w:del>
      <w:r>
        <w:t>:</w:t>
      </w:r>
    </w:p>
    <w:p w14:paraId="0D4D7A8F" w14:textId="77777777" w:rsidR="00957DBC" w:rsidRPr="00452382" w:rsidRDefault="00957DBC" w:rsidP="00F27888">
      <w:pPr>
        <w:pStyle w:val="CodeA"/>
      </w:pPr>
      <w:r w:rsidRPr="00452382">
        <w:t>count after creating a = 1</w:t>
      </w:r>
    </w:p>
    <w:p w14:paraId="7063730D" w14:textId="77777777" w:rsidR="00957DBC" w:rsidRPr="00452382" w:rsidRDefault="00957DBC" w:rsidP="00452382">
      <w:pPr>
        <w:pStyle w:val="CodeB"/>
      </w:pPr>
      <w:r w:rsidRPr="00452382">
        <w:t>count after creating b = 2</w:t>
      </w:r>
    </w:p>
    <w:p w14:paraId="32419A6B" w14:textId="77777777" w:rsidR="00957DBC" w:rsidRPr="00452382" w:rsidRDefault="00957DBC" w:rsidP="00452382">
      <w:pPr>
        <w:pStyle w:val="CodeB"/>
      </w:pPr>
      <w:r w:rsidRPr="00452382">
        <w:t>count after creating c = 3</w:t>
      </w:r>
    </w:p>
    <w:p w14:paraId="19CDD144" w14:textId="77777777" w:rsidR="00957DBC" w:rsidRPr="00452382" w:rsidRDefault="00957DBC" w:rsidP="00F27888">
      <w:pPr>
        <w:pStyle w:val="CodeC"/>
      </w:pPr>
      <w:r w:rsidRPr="00452382">
        <w:t>count after c goes out of scope = 2</w:t>
      </w:r>
    </w:p>
    <w:p w14:paraId="07E1E1BE" w14:textId="71D64B7C" w:rsidR="00957DBC" w:rsidRDefault="00957DBC" w:rsidP="00957DBC">
      <w:pPr>
        <w:pStyle w:val="Body"/>
      </w:pPr>
      <w:r>
        <w:t>We</w:t>
      </w:r>
      <w:del w:id="1898" w:author="AnneMarieW" w:date="2017-12-20T09:13:00Z">
        <w:r w:rsidDel="00305F04">
          <w:delText>’re able to</w:delText>
        </w:r>
      </w:del>
      <w:ins w:id="1899" w:author="AnneMarieW" w:date="2017-12-20T09:13:00Z">
        <w:r w:rsidR="00305F04">
          <w:t xml:space="preserve"> can</w:t>
        </w:r>
      </w:ins>
      <w:r>
        <w:t xml:space="preserve"> see that the </w:t>
      </w:r>
      <w:r w:rsidRPr="00452382">
        <w:rPr>
          <w:rStyle w:val="Literal"/>
        </w:rPr>
        <w:t>Rc</w:t>
      </w:r>
      <w:ins w:id="1900" w:author="Carol Nichols" w:date="2018-01-16T15:49:00Z">
        <w:r w:rsidR="00FB34E0">
          <w:rPr>
            <w:rStyle w:val="Literal"/>
          </w:rPr>
          <w:t>&lt;List&gt;</w:t>
        </w:r>
      </w:ins>
      <w:r>
        <w:t> in </w:t>
      </w:r>
      <w:r w:rsidRPr="00452382">
        <w:rPr>
          <w:rStyle w:val="Literal"/>
        </w:rPr>
        <w:t>a</w:t>
      </w:r>
      <w:r>
        <w:t> has an initial reference count of one</w:t>
      </w:r>
      <w:del w:id="1901" w:author="AnneMarieW" w:date="2017-12-20T09:13:00Z">
        <w:r w:rsidDel="00305F04">
          <w:delText>,</w:delText>
        </w:r>
      </w:del>
      <w:ins w:id="1902" w:author="AnneMarieW" w:date="2017-12-20T09:14:00Z">
        <w:r w:rsidR="00305F04">
          <w:t>;</w:t>
        </w:r>
      </w:ins>
      <w:r w:rsidR="00452382">
        <w:t xml:space="preserve"> </w:t>
      </w:r>
      <w:r>
        <w:t>then each time we call </w:t>
      </w:r>
      <w:r w:rsidRPr="00452382">
        <w:rPr>
          <w:rStyle w:val="Literal"/>
        </w:rPr>
        <w:t>clone</w:t>
      </w:r>
      <w:r>
        <w:t>, the count goes up by one. When </w:t>
      </w:r>
      <w:r w:rsidRPr="00452382">
        <w:rPr>
          <w:rStyle w:val="Literal"/>
        </w:rPr>
        <w:t>c</w:t>
      </w:r>
      <w:r>
        <w:t> goes out of</w:t>
      </w:r>
      <w:r w:rsidR="00452382">
        <w:t xml:space="preserve"> </w:t>
      </w:r>
      <w:r>
        <w:t>scope, the count goes down by one. We don’t have to call a function to decrease</w:t>
      </w:r>
      <w:r w:rsidR="00452382">
        <w:t xml:space="preserve"> </w:t>
      </w:r>
      <w:r>
        <w:t>the reference count like we have to call </w:t>
      </w:r>
      <w:r w:rsidRPr="00452382">
        <w:rPr>
          <w:rStyle w:val="Literal"/>
        </w:rPr>
        <w:t>Rc::clone</w:t>
      </w:r>
      <w:r>
        <w:t> to increase the reference</w:t>
      </w:r>
      <w:r w:rsidR="00452382">
        <w:t xml:space="preserve"> </w:t>
      </w:r>
      <w:r>
        <w:t>count</w:t>
      </w:r>
      <w:del w:id="1903" w:author="AnneMarieW" w:date="2017-12-20T09:14:00Z">
        <w:r w:rsidDel="00BA385A">
          <w:delText>;</w:delText>
        </w:r>
      </w:del>
      <w:ins w:id="1904" w:author="AnneMarieW" w:date="2017-12-20T09:14:00Z">
        <w:r w:rsidR="00BA385A">
          <w:t>:</w:t>
        </w:r>
      </w:ins>
      <w:r>
        <w:t xml:space="preserve"> the implementation of the </w:t>
      </w:r>
      <w:r w:rsidRPr="00452382">
        <w:rPr>
          <w:rStyle w:val="Literal"/>
        </w:rPr>
        <w:t>Drop</w:t>
      </w:r>
      <w:r>
        <w:t> trait decreases the reference count</w:t>
      </w:r>
      <w:r w:rsidR="00452382">
        <w:t xml:space="preserve"> </w:t>
      </w:r>
      <w:r>
        <w:t>automatically when an </w:t>
      </w:r>
      <w:r w:rsidRPr="00452382">
        <w:rPr>
          <w:rStyle w:val="Literal"/>
        </w:rPr>
        <w:t>Rc</w:t>
      </w:r>
      <w:ins w:id="1905" w:author="Carol Nichols" w:date="2018-01-16T15:49:00Z">
        <w:r w:rsidR="00FB34E0">
          <w:rPr>
            <w:rStyle w:val="Literal"/>
          </w:rPr>
          <w:t>&lt;T&gt;</w:t>
        </w:r>
      </w:ins>
      <w:r>
        <w:t> value goes out of scope.</w:t>
      </w:r>
    </w:p>
    <w:p w14:paraId="7F9DE6CC" w14:textId="5B637616" w:rsidR="00957DBC" w:rsidRDefault="00957DBC" w:rsidP="00957DBC">
      <w:pPr>
        <w:pStyle w:val="Body"/>
      </w:pPr>
      <w:r>
        <w:t xml:space="preserve">What we can’t see </w:t>
      </w:r>
      <w:del w:id="1906" w:author="AnneMarieW" w:date="2017-12-20T09:14:00Z">
        <w:r w:rsidDel="00BA385A">
          <w:delText>from</w:delText>
        </w:r>
      </w:del>
      <w:ins w:id="1907" w:author="AnneMarieW" w:date="2017-12-20T09:14:00Z">
        <w:r w:rsidR="00BA385A">
          <w:t>in</w:t>
        </w:r>
      </w:ins>
      <w:r>
        <w:t xml:space="preserve"> this example is that when </w:t>
      </w:r>
      <w:r w:rsidRPr="00452382">
        <w:rPr>
          <w:rStyle w:val="Literal"/>
        </w:rPr>
        <w:t>b</w:t>
      </w:r>
      <w:r>
        <w:t> and then </w:t>
      </w:r>
      <w:r w:rsidRPr="00452382">
        <w:rPr>
          <w:rStyle w:val="Literal"/>
        </w:rPr>
        <w:t>a</w:t>
      </w:r>
      <w:r>
        <w:t> go out of</w:t>
      </w:r>
      <w:r w:rsidR="00452382">
        <w:t xml:space="preserve"> </w:t>
      </w:r>
      <w:r>
        <w:t>scope at the end of </w:t>
      </w:r>
      <w:r w:rsidRPr="00452382">
        <w:rPr>
          <w:rStyle w:val="Literal"/>
        </w:rPr>
        <w:t>main</w:t>
      </w:r>
      <w:r>
        <w:t>, the count is then 0, and the </w:t>
      </w:r>
      <w:r w:rsidRPr="00452382">
        <w:rPr>
          <w:rStyle w:val="Literal"/>
        </w:rPr>
        <w:t>Rc</w:t>
      </w:r>
      <w:ins w:id="1908" w:author="Carol Nichols" w:date="2018-01-16T15:49:00Z">
        <w:r w:rsidR="00A92592">
          <w:rPr>
            <w:rStyle w:val="Literal"/>
          </w:rPr>
          <w:t>&lt;List&gt;</w:t>
        </w:r>
      </w:ins>
      <w:r>
        <w:t> is cleaned up</w:t>
      </w:r>
      <w:r w:rsidR="00452382">
        <w:t xml:space="preserve"> </w:t>
      </w:r>
      <w:r>
        <w:t xml:space="preserve">completely at that point. </w:t>
      </w:r>
      <w:r>
        <w:lastRenderedPageBreak/>
        <w:t>Using </w:t>
      </w:r>
      <w:r w:rsidRPr="00452382">
        <w:rPr>
          <w:rStyle w:val="Literal"/>
        </w:rPr>
        <w:t>Rc</w:t>
      </w:r>
      <w:ins w:id="1909" w:author="Carol Nichols" w:date="2018-01-16T15:49:00Z">
        <w:r w:rsidR="00A92592">
          <w:rPr>
            <w:rStyle w:val="Literal"/>
          </w:rPr>
          <w:t>&lt;T&gt;</w:t>
        </w:r>
      </w:ins>
      <w:r>
        <w:t> allows a single value to have multiple</w:t>
      </w:r>
      <w:r w:rsidR="00452382">
        <w:t xml:space="preserve"> </w:t>
      </w:r>
      <w:r>
        <w:t xml:space="preserve">owners, and the count </w:t>
      </w:r>
      <w:del w:id="1910" w:author="AnneMarieW" w:date="2017-12-20T09:15:00Z">
        <w:r w:rsidDel="00BA385A">
          <w:delText xml:space="preserve">will </w:delText>
        </w:r>
      </w:del>
      <w:r>
        <w:t>ensure</w:t>
      </w:r>
      <w:ins w:id="1911" w:author="AnneMarieW" w:date="2017-12-20T09:15:00Z">
        <w:r w:rsidR="00BA385A">
          <w:t>s</w:t>
        </w:r>
      </w:ins>
      <w:r>
        <w:t xml:space="preserve"> that the value remains valid as long as any</w:t>
      </w:r>
      <w:r w:rsidR="00452382">
        <w:t xml:space="preserve"> </w:t>
      </w:r>
      <w:r>
        <w:t>of the owners still exist.</w:t>
      </w:r>
    </w:p>
    <w:p w14:paraId="67AC29D3" w14:textId="77777777" w:rsidR="00957DBC" w:rsidRDefault="00684AD4" w:rsidP="00957DBC">
      <w:pPr>
        <w:pStyle w:val="Body"/>
        <w:rPr>
          <w:ins w:id="1912" w:author="janelle" w:date="2018-01-12T17:25:00Z"/>
        </w:rPr>
      </w:pPr>
      <w:ins w:id="1913" w:author="AnneMarieW" w:date="2017-12-20T09:16:00Z">
        <w:r>
          <w:t>Via immutable references,</w:t>
        </w:r>
        <w:r w:rsidRPr="00684AD4">
          <w:t xml:space="preserve"> </w:t>
        </w:r>
      </w:ins>
      <w:r w:rsidR="00957DBC" w:rsidRPr="00452382">
        <w:rPr>
          <w:rStyle w:val="Literal"/>
        </w:rPr>
        <w:t>Rc&lt;T&gt;</w:t>
      </w:r>
      <w:r w:rsidR="00957DBC">
        <w:t> allows us to share data between multiple parts of our program for</w:t>
      </w:r>
      <w:r w:rsidR="00452382">
        <w:t xml:space="preserve"> </w:t>
      </w:r>
      <w:r w:rsidR="00957DBC">
        <w:t>reading only</w:t>
      </w:r>
      <w:del w:id="1914" w:author="AnneMarieW" w:date="2017-12-20T09:16:00Z">
        <w:r w:rsidR="00957DBC" w:rsidDel="00684AD4">
          <w:delText>, via immutable references</w:delText>
        </w:r>
      </w:del>
      <w:r w:rsidR="00957DBC">
        <w:t>. If </w:t>
      </w:r>
      <w:r w:rsidR="00957DBC" w:rsidRPr="00452382">
        <w:rPr>
          <w:rStyle w:val="Literal"/>
        </w:rPr>
        <w:t>Rc&lt;T&gt;</w:t>
      </w:r>
      <w:r w:rsidR="00957DBC">
        <w:t> allowed us to have multiple</w:t>
      </w:r>
      <w:r w:rsidR="00452382">
        <w:t xml:space="preserve"> </w:t>
      </w:r>
      <w:r w:rsidR="00957DBC">
        <w:t>mutable references too, we</w:t>
      </w:r>
      <w:del w:id="1915" w:author="AnneMarieW" w:date="2017-12-20T09:17:00Z">
        <w:r w:rsidR="00957DBC" w:rsidDel="00C71797">
          <w:delText>’</w:delText>
        </w:r>
      </w:del>
      <w:ins w:id="1916" w:author="AnneMarieW" w:date="2017-12-20T09:17:00Z">
        <w:r w:rsidR="00C71797">
          <w:t xml:space="preserve"> </w:t>
        </w:r>
      </w:ins>
      <w:del w:id="1917" w:author="AnneMarieW" w:date="2017-12-20T09:17:00Z">
        <w:r w:rsidR="00957DBC" w:rsidDel="00C71797">
          <w:delText>d</w:delText>
        </w:r>
      </w:del>
      <w:ins w:id="1918" w:author="AnneMarieW" w:date="2017-12-20T09:17:00Z">
        <w:r w:rsidR="00C71797">
          <w:t>might</w:t>
        </w:r>
      </w:ins>
      <w:r w:rsidR="00957DBC">
        <w:t xml:space="preserve"> </w:t>
      </w:r>
      <w:del w:id="1919" w:author="AnneMarieW" w:date="2017-12-20T09:17:00Z">
        <w:r w:rsidR="00957DBC" w:rsidDel="00C71797">
          <w:delText xml:space="preserve">be able to </w:delText>
        </w:r>
      </w:del>
      <w:r w:rsidR="00957DBC">
        <w:t xml:space="preserve">violate one of </w:t>
      </w:r>
      <w:del w:id="1920" w:author="AnneMarieW" w:date="2017-12-21T10:29:00Z">
        <w:r w:rsidR="00957DBC" w:rsidDel="00585589">
          <w:delText xml:space="preserve">the </w:delText>
        </w:r>
      </w:del>
      <w:r w:rsidR="00957DBC">
        <w:t>the borrowing rules</w:t>
      </w:r>
      <w:r w:rsidR="00452382">
        <w:t xml:space="preserve"> </w:t>
      </w:r>
      <w:del w:id="1921" w:author="AnneMarieW" w:date="2017-12-20T09:18:00Z">
        <w:r w:rsidR="00957DBC" w:rsidDel="00C71797">
          <w:delText xml:space="preserve">that we </w:delText>
        </w:r>
      </w:del>
      <w:r w:rsidR="00957DBC">
        <w:t xml:space="preserve">discussed in </w:t>
      </w:r>
      <w:r w:rsidR="00957DBC" w:rsidRPr="00E41F5C">
        <w:rPr>
          <w:highlight w:val="yellow"/>
          <w:rPrChange w:id="1922" w:author="janelle" w:date="2018-01-12T17:25:00Z">
            <w:rPr/>
          </w:rPrChange>
        </w:rPr>
        <w:t>Chapter 4</w:t>
      </w:r>
      <w:r w:rsidR="00957DBC">
        <w:t>: multiple mutable borrows to the same place can</w:t>
      </w:r>
      <w:r w:rsidR="00452382">
        <w:t xml:space="preserve"> </w:t>
      </w:r>
      <w:r w:rsidR="00957DBC">
        <w:t>cause data races and inconsistencies. But being able to mutate data is very</w:t>
      </w:r>
      <w:r w:rsidR="00452382">
        <w:t xml:space="preserve"> </w:t>
      </w:r>
      <w:r w:rsidR="00957DBC">
        <w:t>useful! In the next section, we’ll discuss the interior mutability pattern and</w:t>
      </w:r>
      <w:r w:rsidR="00452382">
        <w:t xml:space="preserve"> </w:t>
      </w:r>
      <w:r w:rsidR="00957DBC">
        <w:t>the </w:t>
      </w:r>
      <w:r w:rsidR="00957DBC" w:rsidRPr="00452382">
        <w:rPr>
          <w:rStyle w:val="Literal"/>
        </w:rPr>
        <w:t>RefCell&lt;T&gt;</w:t>
      </w:r>
      <w:r w:rsidR="00957DBC">
        <w:t> type that we can use in conjunction with an </w:t>
      </w:r>
      <w:r w:rsidR="00957DBC" w:rsidRPr="00452382">
        <w:rPr>
          <w:rStyle w:val="Literal"/>
        </w:rPr>
        <w:t>Rc&lt;T&gt;</w:t>
      </w:r>
      <w:r w:rsidR="00957DBC">
        <w:t> to work</w:t>
      </w:r>
      <w:r w:rsidR="00452382">
        <w:t xml:space="preserve"> </w:t>
      </w:r>
      <w:r w:rsidR="00957DBC">
        <w:t>with this</w:t>
      </w:r>
      <w:ins w:id="1923" w:author="AnneMarieW" w:date="2017-12-20T09:18:00Z">
        <w:r w:rsidR="00C71797" w:rsidRPr="00C71797">
          <w:t xml:space="preserve"> </w:t>
        </w:r>
        <w:r w:rsidR="00C71797">
          <w:t>immutability</w:t>
        </w:r>
      </w:ins>
      <w:r w:rsidR="00957DBC">
        <w:t xml:space="preserve"> restriction</w:t>
      </w:r>
      <w:del w:id="1924" w:author="AnneMarieW" w:date="2017-12-20T09:18:00Z">
        <w:r w:rsidR="00957DBC" w:rsidDel="00C71797">
          <w:delText xml:space="preserve"> on immutability</w:delText>
        </w:r>
      </w:del>
      <w:r w:rsidR="00957DBC">
        <w:t>.</w:t>
      </w:r>
    </w:p>
    <w:p w14:paraId="52CD7E76" w14:textId="77777777" w:rsidR="00E41F5C" w:rsidRDefault="00E41F5C">
      <w:pPr>
        <w:pStyle w:val="ProductionDirective"/>
        <w:pPrChange w:id="1925" w:author="janelle" w:date="2018-01-12T17:25:00Z">
          <w:pPr>
            <w:pStyle w:val="Body"/>
          </w:pPr>
        </w:pPrChange>
      </w:pPr>
      <w:ins w:id="1926" w:author="janelle" w:date="2018-01-12T17:25:00Z">
        <w:r>
          <w:t>confirm xref</w:t>
        </w:r>
      </w:ins>
    </w:p>
    <w:p w14:paraId="3079438B" w14:textId="77777777" w:rsidR="00957DBC" w:rsidRDefault="00957DBC" w:rsidP="00496169">
      <w:pPr>
        <w:pStyle w:val="HeadA"/>
      </w:pPr>
      <w:bookmarkStart w:id="1927" w:name="`refcell`-and-the-interior-mutability-pa"/>
      <w:bookmarkStart w:id="1928" w:name="_Toc503815280"/>
      <w:bookmarkEnd w:id="1927"/>
      <w:r w:rsidRPr="000A04D2">
        <w:rPr>
          <w:rStyle w:val="Literal"/>
          <w:rPrChange w:id="1929" w:author="Carol Nichols" w:date="2018-01-15T18:11:00Z">
            <w:rPr/>
          </w:rPrChange>
        </w:rPr>
        <w:t>RefCell&lt;T&gt;</w:t>
      </w:r>
      <w:r>
        <w:t> and the Interior Mutability Pattern</w:t>
      </w:r>
      <w:bookmarkEnd w:id="1928"/>
    </w:p>
    <w:p w14:paraId="3720FAB2" w14:textId="77777777" w:rsidR="00957DBC" w:rsidRDefault="00957DBC" w:rsidP="00496169">
      <w:pPr>
        <w:pStyle w:val="BodyFirst"/>
        <w:rPr>
          <w:ins w:id="1930" w:author="janelle" w:date="2018-01-12T17:25:00Z"/>
        </w:rPr>
      </w:pPr>
      <w:r w:rsidRPr="00452382">
        <w:rPr>
          <w:rStyle w:val="EmphasisItalic"/>
        </w:rPr>
        <w:t>Interior mutability</w:t>
      </w:r>
      <w:r>
        <w:t xml:space="preserve"> is a design pattern in Rust </w:t>
      </w:r>
      <w:del w:id="1931" w:author="AnneMarieW" w:date="2017-12-20T09:18:00Z">
        <w:r w:rsidDel="00341F9E">
          <w:delText>for</w:delText>
        </w:r>
      </w:del>
      <w:ins w:id="1932" w:author="AnneMarieW" w:date="2017-12-20T09:18:00Z">
        <w:r w:rsidR="00341F9E">
          <w:t>that</w:t>
        </w:r>
      </w:ins>
      <w:r>
        <w:t xml:space="preserve"> allow</w:t>
      </w:r>
      <w:ins w:id="1933" w:author="AnneMarieW" w:date="2017-12-20T09:19:00Z">
        <w:r w:rsidR="00341F9E">
          <w:t>s</w:t>
        </w:r>
      </w:ins>
      <w:del w:id="1934" w:author="AnneMarieW" w:date="2017-12-20T09:19:00Z">
        <w:r w:rsidDel="00341F9E">
          <w:delText>ing</w:delText>
        </w:r>
      </w:del>
      <w:r>
        <w:t xml:space="preserve"> you to mutate</w:t>
      </w:r>
      <w:r w:rsidR="00452382">
        <w:t xml:space="preserve"> </w:t>
      </w:r>
      <w:r>
        <w:t>data even when there are immutable references to that data</w:t>
      </w:r>
      <w:del w:id="1935" w:author="AnneMarieW" w:date="2017-12-20T09:24:00Z">
        <w:r w:rsidDel="005A2EAC">
          <w:delText>,</w:delText>
        </w:r>
      </w:del>
      <w:ins w:id="1936" w:author="AnneMarieW" w:date="2017-12-20T09:25:00Z">
        <w:r w:rsidR="00724107">
          <w:t>:</w:t>
        </w:r>
      </w:ins>
      <w:r>
        <w:t xml:space="preserve"> normally</w:t>
      </w:r>
      <w:ins w:id="1937" w:author="AnneMarieW" w:date="2017-12-20T09:24:00Z">
        <w:r w:rsidR="005A2EAC">
          <w:t>, this action is</w:t>
        </w:r>
      </w:ins>
      <w:r>
        <w:t xml:space="preserve"> disallowed</w:t>
      </w:r>
      <w:r w:rsidR="00452382">
        <w:t xml:space="preserve"> </w:t>
      </w:r>
      <w:r>
        <w:t>by the borrowing rules. To do so, the pattern uses </w:t>
      </w:r>
      <w:r w:rsidRPr="00452382">
        <w:rPr>
          <w:rStyle w:val="Literal"/>
        </w:rPr>
        <w:t>unsafe</w:t>
      </w:r>
      <w:r>
        <w:t> code inside a data</w:t>
      </w:r>
      <w:r w:rsidR="00452382">
        <w:t xml:space="preserve"> </w:t>
      </w:r>
      <w:r>
        <w:t xml:space="preserve">structure to bend Rust’s usual rules </w:t>
      </w:r>
      <w:del w:id="1938" w:author="AnneMarieW" w:date="2017-12-20T09:21:00Z">
        <w:r w:rsidDel="00341F9E">
          <w:delText>around</w:delText>
        </w:r>
      </w:del>
      <w:ins w:id="1939" w:author="AnneMarieW" w:date="2017-12-20T09:21:00Z">
        <w:r w:rsidR="00341F9E">
          <w:t>that govern</w:t>
        </w:r>
      </w:ins>
      <w:r>
        <w:t xml:space="preserve"> mutation and borrowing. We haven’t</w:t>
      </w:r>
      <w:r w:rsidR="00452382">
        <w:t xml:space="preserve"> </w:t>
      </w:r>
      <w:r>
        <w:t xml:space="preserve">yet covered unsafe code; we will in </w:t>
      </w:r>
      <w:r w:rsidRPr="00E41F5C">
        <w:rPr>
          <w:highlight w:val="yellow"/>
          <w:rPrChange w:id="1940" w:author="janelle" w:date="2018-01-12T17:25:00Z">
            <w:rPr/>
          </w:rPrChange>
        </w:rPr>
        <w:t>Chapter 19</w:t>
      </w:r>
      <w:r>
        <w:t xml:space="preserve">. We can </w:t>
      </w:r>
      <w:del w:id="1941" w:author="AnneMarieW" w:date="2017-12-20T09:25:00Z">
        <w:r w:rsidDel="00865721">
          <w:delText xml:space="preserve">choose to </w:delText>
        </w:r>
      </w:del>
      <w:r>
        <w:t>use types that</w:t>
      </w:r>
      <w:del w:id="1942" w:author="AnneMarieW" w:date="2017-12-20T09:26:00Z">
        <w:r w:rsidR="00452382" w:rsidDel="00865721">
          <w:delText xml:space="preserve"> </w:delText>
        </w:r>
        <w:r w:rsidDel="00865721">
          <w:delText>make</w:delText>
        </w:r>
      </w:del>
      <w:r>
        <w:t xml:space="preserve"> use </w:t>
      </w:r>
      <w:del w:id="1943" w:author="AnneMarieW" w:date="2017-12-20T09:26:00Z">
        <w:r w:rsidDel="00865721">
          <w:delText xml:space="preserve">of </w:delText>
        </w:r>
      </w:del>
      <w:r>
        <w:t>the interior mutability pattern when we can ensure that the</w:t>
      </w:r>
      <w:r w:rsidR="00452382">
        <w:t xml:space="preserve"> </w:t>
      </w:r>
      <w:r>
        <w:t>borrowing rules will be followed at runtime, even though the compiler can’t</w:t>
      </w:r>
      <w:r w:rsidR="00452382">
        <w:t xml:space="preserve"> </w:t>
      </w:r>
      <w:del w:id="1944" w:author="AnneMarieW" w:date="2017-12-20T09:26:00Z">
        <w:r w:rsidDel="00865721">
          <w:delText>ensure</w:delText>
        </w:r>
      </w:del>
      <w:ins w:id="1945" w:author="AnneMarieW" w:date="2017-12-20T09:26:00Z">
        <w:r w:rsidR="00865721">
          <w:t>guarantee</w:t>
        </w:r>
      </w:ins>
      <w:r>
        <w:t xml:space="preserve"> that. The </w:t>
      </w:r>
      <w:r w:rsidRPr="00452382">
        <w:rPr>
          <w:rStyle w:val="Literal"/>
        </w:rPr>
        <w:t>unsafe</w:t>
      </w:r>
      <w:r>
        <w:t> code involved is then wrapped in a safe API, and the</w:t>
      </w:r>
      <w:r w:rsidR="00452382">
        <w:t xml:space="preserve"> </w:t>
      </w:r>
      <w:r>
        <w:t>outer type is still immutable.</w:t>
      </w:r>
    </w:p>
    <w:p w14:paraId="073E5848" w14:textId="77777777" w:rsidR="00E41F5C" w:rsidRPr="00E41F5C" w:rsidRDefault="00E41F5C">
      <w:pPr>
        <w:pStyle w:val="ProductionDirective"/>
        <w:pPrChange w:id="1946" w:author="janelle" w:date="2018-01-12T17:25:00Z">
          <w:pPr>
            <w:pStyle w:val="BodyFirst"/>
          </w:pPr>
        </w:pPrChange>
      </w:pPr>
      <w:ins w:id="1947" w:author="janelle" w:date="2018-01-12T17:25:00Z">
        <w:r>
          <w:t>confirm xref</w:t>
        </w:r>
      </w:ins>
    </w:p>
    <w:p w14:paraId="7DCD7EEB" w14:textId="77777777" w:rsidR="00957DBC" w:rsidRDefault="00957DBC" w:rsidP="00957DBC">
      <w:pPr>
        <w:pStyle w:val="Body"/>
      </w:pPr>
      <w:r>
        <w:t xml:space="preserve">Let’s explore this </w:t>
      </w:r>
      <w:ins w:id="1948" w:author="AnneMarieW" w:date="2017-12-20T09:28:00Z">
        <w:r w:rsidR="00102F48">
          <w:t xml:space="preserve">concept </w:t>
        </w:r>
      </w:ins>
      <w:r>
        <w:t>by looking at the </w:t>
      </w:r>
      <w:r w:rsidRPr="00452382">
        <w:rPr>
          <w:rStyle w:val="Literal"/>
        </w:rPr>
        <w:t>RefCell&lt;T&gt;</w:t>
      </w:r>
      <w:r>
        <w:t> type that follows the</w:t>
      </w:r>
      <w:r w:rsidR="00452382">
        <w:t xml:space="preserve"> </w:t>
      </w:r>
      <w:r>
        <w:t>interior mutability pattern.</w:t>
      </w:r>
    </w:p>
    <w:p w14:paraId="4F8B097D" w14:textId="77777777" w:rsidR="00957DBC" w:rsidRDefault="00957DBC" w:rsidP="00496169">
      <w:pPr>
        <w:pStyle w:val="HeadB"/>
      </w:pPr>
      <w:bookmarkStart w:id="1949" w:name="enforcing-borrowing-rules-at-runtime-wit"/>
      <w:bookmarkStart w:id="1950" w:name="_Toc503815281"/>
      <w:bookmarkEnd w:id="1949"/>
      <w:r w:rsidRPr="00452382">
        <w:t>Enforcing Borrowing Rules at Runtime with </w:t>
      </w:r>
      <w:r w:rsidRPr="00FA0BF6">
        <w:rPr>
          <w:rStyle w:val="Literal"/>
          <w:rPrChange w:id="1951" w:author="Carol Nichols" w:date="2018-01-15T18:12:00Z">
            <w:rPr/>
          </w:rPrChange>
        </w:rPr>
        <w:t>RefCell&lt;T&gt;</w:t>
      </w:r>
      <w:bookmarkEnd w:id="1950"/>
    </w:p>
    <w:p w14:paraId="23F7CDAA" w14:textId="77777777" w:rsidR="00957DBC" w:rsidRDefault="00957DBC" w:rsidP="00D325CC">
      <w:pPr>
        <w:pStyle w:val="BodyFirst"/>
        <w:rPr>
          <w:ins w:id="1952" w:author="janelle" w:date="2018-01-12T17:25:00Z"/>
        </w:rPr>
      </w:pPr>
      <w:r>
        <w:t>Unlike </w:t>
      </w:r>
      <w:r w:rsidRPr="00452382">
        <w:rPr>
          <w:rStyle w:val="Literal"/>
        </w:rPr>
        <w:t>Rc&lt;T&gt;</w:t>
      </w:r>
      <w:r>
        <w:t>, the </w:t>
      </w:r>
      <w:r w:rsidRPr="00452382">
        <w:rPr>
          <w:rStyle w:val="Literal"/>
        </w:rPr>
        <w:t>RefCell&lt;T&gt;</w:t>
      </w:r>
      <w:r>
        <w:t> type represents single ownership over the data</w:t>
      </w:r>
      <w:r w:rsidR="00452382">
        <w:t xml:space="preserve"> </w:t>
      </w:r>
      <w:r>
        <w:t>it holds. So, what makes </w:t>
      </w:r>
      <w:r w:rsidRPr="00452382">
        <w:rPr>
          <w:rStyle w:val="Literal"/>
        </w:rPr>
        <w:t>RefCell&lt;T&gt;</w:t>
      </w:r>
      <w:r>
        <w:t> different than a type like </w:t>
      </w:r>
      <w:r w:rsidRPr="00452382">
        <w:rPr>
          <w:rStyle w:val="Literal"/>
        </w:rPr>
        <w:t>Box&lt;T&gt;</w:t>
      </w:r>
      <w:r>
        <w:t>?</w:t>
      </w:r>
      <w:r w:rsidR="00452382">
        <w:t xml:space="preserve"> </w:t>
      </w:r>
      <w:del w:id="1953" w:author="AnneMarieW" w:date="2017-12-20T09:28:00Z">
        <w:r w:rsidDel="004A4C91">
          <w:delText>Let’s r</w:delText>
        </w:r>
      </w:del>
      <w:ins w:id="1954" w:author="AnneMarieW" w:date="2017-12-20T09:28:00Z">
        <w:r w:rsidR="004A4C91">
          <w:t>R</w:t>
        </w:r>
      </w:ins>
      <w:r>
        <w:t xml:space="preserve">ecall the borrowing rules </w:t>
      </w:r>
      <w:del w:id="1955" w:author="AnneMarieW" w:date="2017-12-20T09:28:00Z">
        <w:r w:rsidDel="004A4C91">
          <w:delText>we</w:delText>
        </w:r>
      </w:del>
      <w:ins w:id="1956" w:author="AnneMarieW" w:date="2017-12-20T09:28:00Z">
        <w:r w:rsidR="004A4C91">
          <w:t>you</w:t>
        </w:r>
      </w:ins>
      <w:r>
        <w:t xml:space="preserve"> learned in </w:t>
      </w:r>
      <w:r w:rsidRPr="00E41F5C">
        <w:rPr>
          <w:highlight w:val="yellow"/>
          <w:rPrChange w:id="1957" w:author="janelle" w:date="2018-01-12T17:25:00Z">
            <w:rPr/>
          </w:rPrChange>
        </w:rPr>
        <w:t>Chapter 4</w:t>
      </w:r>
      <w:r>
        <w:t>:</w:t>
      </w:r>
    </w:p>
    <w:p w14:paraId="7499B0A5" w14:textId="77777777" w:rsidR="00E41F5C" w:rsidRPr="00E41F5C" w:rsidRDefault="00E41F5C">
      <w:pPr>
        <w:pStyle w:val="ProductionDirective"/>
        <w:pPrChange w:id="1958" w:author="janelle" w:date="2018-01-12T17:25:00Z">
          <w:pPr>
            <w:pStyle w:val="BodyFirst"/>
          </w:pPr>
        </w:pPrChange>
      </w:pPr>
      <w:ins w:id="1959" w:author="janelle" w:date="2018-01-12T17:25:00Z">
        <w:r>
          <w:t>confirm xref</w:t>
        </w:r>
      </w:ins>
    </w:p>
    <w:p w14:paraId="471AAB7E" w14:textId="77777777" w:rsidR="00C865DD" w:rsidRDefault="00957DBC">
      <w:pPr>
        <w:pStyle w:val="ListPlainA"/>
        <w:rPr>
          <w:del w:id="1960" w:author="AnneMarieW" w:date="2017-12-21T11:22:00Z"/>
        </w:rPr>
        <w:pPrChange w:id="1961" w:author="AnneMarieW" w:date="2017-12-20T09:30:00Z">
          <w:pPr>
            <w:pStyle w:val="NumListA"/>
          </w:pPr>
        </w:pPrChange>
      </w:pPr>
      <w:r>
        <w:t>At any given time, you can have </w:t>
      </w:r>
      <w:r w:rsidRPr="00452382">
        <w:rPr>
          <w:rStyle w:val="EmphasisItalic"/>
        </w:rPr>
        <w:t>either</w:t>
      </w:r>
      <w:r>
        <w:t> but not both of</w:t>
      </w:r>
      <w:ins w:id="1962" w:author="AnneMarieW" w:date="2017-12-21T11:21:00Z">
        <w:r w:rsidR="00A96134">
          <w:t xml:space="preserve"> the following</w:t>
        </w:r>
      </w:ins>
      <w:r>
        <w:t>:</w:t>
      </w:r>
      <w:ins w:id="1963" w:author="AnneMarieW" w:date="2017-12-21T11:22:00Z">
        <w:r w:rsidR="00442DF7">
          <w:t xml:space="preserve"> </w:t>
        </w:r>
      </w:ins>
    </w:p>
    <w:p w14:paraId="6531DCDC" w14:textId="77777777" w:rsidR="00C865DD" w:rsidRDefault="00442DF7">
      <w:pPr>
        <w:pStyle w:val="ListPlainA"/>
        <w:rPr>
          <w:del w:id="1964" w:author="AnneMarieW" w:date="2017-12-21T11:22:00Z"/>
        </w:rPr>
        <w:pPrChange w:id="1965" w:author="AnneMarieW" w:date="2017-12-21T11:22:00Z">
          <w:pPr>
            <w:pStyle w:val="BulletB"/>
          </w:pPr>
        </w:pPrChange>
      </w:pPr>
      <w:ins w:id="1966" w:author="AnneMarieW" w:date="2017-12-21T11:22:00Z">
        <w:r>
          <w:t>o</w:t>
        </w:r>
      </w:ins>
      <w:del w:id="1967" w:author="AnneMarieW" w:date="2017-12-21T11:22:00Z">
        <w:r w:rsidR="00957DBC" w:rsidDel="00442DF7">
          <w:delText>O</w:delText>
        </w:r>
      </w:del>
      <w:r w:rsidR="00957DBC">
        <w:t>ne mutable reference</w:t>
      </w:r>
      <w:del w:id="1968" w:author="AnneMarieW" w:date="2017-12-21T11:22:00Z">
        <w:r w:rsidR="00957DBC" w:rsidDel="00442DF7">
          <w:delText>.</w:delText>
        </w:r>
      </w:del>
      <w:ins w:id="1969" w:author="AnneMarieW" w:date="2017-12-21T11:22:00Z">
        <w:r>
          <w:t xml:space="preserve"> or </w:t>
        </w:r>
      </w:ins>
    </w:p>
    <w:p w14:paraId="44F2C6D4" w14:textId="77777777" w:rsidR="00C865DD" w:rsidRDefault="00957DBC">
      <w:pPr>
        <w:pStyle w:val="ListPlainA"/>
        <w:pPrChange w:id="1970" w:author="AnneMarieW" w:date="2017-12-21T11:22:00Z">
          <w:pPr>
            <w:pStyle w:val="BulletB"/>
          </w:pPr>
        </w:pPrChange>
      </w:pPr>
      <w:del w:id="1971" w:author="AnneMarieW" w:date="2017-12-21T11:22:00Z">
        <w:r w:rsidDel="00442DF7">
          <w:delText>A</w:delText>
        </w:r>
      </w:del>
      <w:ins w:id="1972" w:author="AnneMarieW" w:date="2017-12-21T11:22:00Z">
        <w:r w:rsidR="00442DF7">
          <w:t>a</w:t>
        </w:r>
      </w:ins>
      <w:r>
        <w:t>ny number of immutable references.</w:t>
      </w:r>
    </w:p>
    <w:p w14:paraId="30C283DD" w14:textId="77777777" w:rsidR="00C865DD" w:rsidRDefault="00957DBC">
      <w:pPr>
        <w:pStyle w:val="ListPlainC"/>
        <w:pPrChange w:id="1973" w:author="AnneMarieW" w:date="2017-12-20T09:30:00Z">
          <w:pPr>
            <w:pStyle w:val="NumListC"/>
          </w:pPr>
        </w:pPrChange>
      </w:pPr>
      <w:r>
        <w:t>References must always be valid.</w:t>
      </w:r>
    </w:p>
    <w:p w14:paraId="31498EC0" w14:textId="5C9156A1" w:rsidR="00957DBC" w:rsidRDefault="00957DBC" w:rsidP="00957DBC">
      <w:pPr>
        <w:pStyle w:val="Body"/>
      </w:pPr>
      <w:r>
        <w:lastRenderedPageBreak/>
        <w:t>With references and </w:t>
      </w:r>
      <w:r w:rsidRPr="00452382">
        <w:rPr>
          <w:rStyle w:val="Literal"/>
        </w:rPr>
        <w:t>Box&lt;T&gt;</w:t>
      </w:r>
      <w:r>
        <w:t>, the borrowing rules’ invariants are enforced at</w:t>
      </w:r>
      <w:r w:rsidR="00452382">
        <w:t xml:space="preserve"> </w:t>
      </w:r>
      <w:r>
        <w:t>compile time. With </w:t>
      </w:r>
      <w:r w:rsidRPr="00452382">
        <w:rPr>
          <w:rStyle w:val="Literal"/>
        </w:rPr>
        <w:t>RefCell&lt;T&gt;</w:t>
      </w:r>
      <w:r>
        <w:t>, these invariants are enforced </w:t>
      </w:r>
      <w:r w:rsidRPr="00452382">
        <w:rPr>
          <w:rStyle w:val="EmphasisItalic"/>
        </w:rPr>
        <w:t>at runtime</w:t>
      </w:r>
      <w:r>
        <w:t>.</w:t>
      </w:r>
      <w:r w:rsidR="00452382">
        <w:t xml:space="preserve"> </w:t>
      </w:r>
      <w:r>
        <w:t>With references, if you break these rules, you’ll get a compiler error. With</w:t>
      </w:r>
      <w:r w:rsidR="00452382">
        <w:t xml:space="preserve"> </w:t>
      </w:r>
      <w:r w:rsidRPr="00452382">
        <w:rPr>
          <w:rStyle w:val="Literal"/>
        </w:rPr>
        <w:t>RefCell&lt;T&gt;</w:t>
      </w:r>
      <w:r>
        <w:t xml:space="preserve">, if you break these rules, </w:t>
      </w:r>
      <w:del w:id="1974" w:author="Carol Nichols" w:date="2018-01-15T18:14:00Z">
        <w:r w:rsidDel="00570196">
          <w:delText>you’ll get a</w:delText>
        </w:r>
      </w:del>
      <w:ins w:id="1975" w:author="Carol Nichols" w:date="2018-01-15T18:14:00Z">
        <w:r w:rsidR="00570196">
          <w:t>your program will</w:t>
        </w:r>
      </w:ins>
      <w:r>
        <w:t> </w:t>
      </w:r>
      <w:r w:rsidRPr="00452382">
        <w:rPr>
          <w:rStyle w:val="Literal"/>
        </w:rPr>
        <w:t>panic!</w:t>
      </w:r>
      <w:ins w:id="1976" w:author="Carol Nichols" w:date="2018-01-15T18:14:00Z">
        <w:r w:rsidR="00570196">
          <w:t xml:space="preserve"> and exit.</w:t>
        </w:r>
      </w:ins>
      <w:ins w:id="1977" w:author="AnneMarieW" w:date="2017-12-20T09:06:00Z">
        <w:del w:id="1978" w:author="Carol Nichols" w:date="2018-01-15T18:14:00Z">
          <w:r w:rsidR="003035A2" w:rsidDel="00570196">
            <w:rPr>
              <w:rStyle w:val="Literal"/>
            </w:rPr>
            <w:delText xml:space="preserve"> </w:delText>
          </w:r>
          <w:commentRangeStart w:id="1979"/>
          <w:r w:rsidR="007568D6" w:rsidRPr="007568D6" w:rsidDel="00570196">
            <w:rPr>
              <w:rPrChange w:id="1980" w:author="AnneMarieW" w:date="2017-12-20T09:06:00Z">
                <w:rPr>
                  <w:rStyle w:val="Literal"/>
                </w:rPr>
              </w:rPrChange>
            </w:rPr>
            <w:delText>error</w:delText>
          </w:r>
        </w:del>
      </w:ins>
      <w:commentRangeEnd w:id="1979"/>
      <w:ins w:id="1981" w:author="AnneMarieW" w:date="2017-12-20T09:07:00Z">
        <w:del w:id="1982" w:author="Carol Nichols" w:date="2018-01-15T18:14:00Z">
          <w:r w:rsidR="003035A2" w:rsidDel="00570196">
            <w:rPr>
              <w:rStyle w:val="CommentReference"/>
            </w:rPr>
            <w:commentReference w:id="1979"/>
          </w:r>
        </w:del>
      </w:ins>
      <w:del w:id="1983" w:author="Carol Nichols" w:date="2018-01-15T18:14:00Z">
        <w:r w:rsidDel="00570196">
          <w:delText>.</w:delText>
        </w:r>
      </w:del>
    </w:p>
    <w:p w14:paraId="6DF630F1" w14:textId="77777777" w:rsidR="00957DBC" w:rsidRDefault="00957DBC" w:rsidP="00957DBC">
      <w:pPr>
        <w:pStyle w:val="Body"/>
      </w:pPr>
      <w:r>
        <w:t xml:space="preserve">The advantages </w:t>
      </w:r>
      <w:del w:id="1984" w:author="AnneMarieW" w:date="2017-12-20T09:31:00Z">
        <w:r w:rsidDel="004A4C91">
          <w:delText>to</w:delText>
        </w:r>
      </w:del>
      <w:ins w:id="1985" w:author="AnneMarieW" w:date="2017-12-20T09:31:00Z">
        <w:r w:rsidR="004A4C91">
          <w:t>of</w:t>
        </w:r>
      </w:ins>
      <w:r>
        <w:t xml:space="preserve"> checking the borrowing rules at compile time are that errors</w:t>
      </w:r>
      <w:r w:rsidR="00452382">
        <w:t xml:space="preserve"> </w:t>
      </w:r>
      <w:r>
        <w:t>will be caught sooner in the development process</w:t>
      </w:r>
      <w:ins w:id="1986" w:author="AnneMarieW" w:date="2017-12-20T09:31:00Z">
        <w:r w:rsidR="004A4C91">
          <w:t>,</w:t>
        </w:r>
      </w:ins>
      <w:r>
        <w:t xml:space="preserve"> and there is no impact on</w:t>
      </w:r>
      <w:r w:rsidR="00452382">
        <w:t xml:space="preserve"> </w:t>
      </w:r>
      <w:r>
        <w:t xml:space="preserve">runtime performance </w:t>
      </w:r>
      <w:del w:id="1987" w:author="AnneMarieW" w:date="2017-12-20T09:31:00Z">
        <w:r w:rsidDel="004A4C91">
          <w:delText>sinc</w:delText>
        </w:r>
      </w:del>
      <w:ins w:id="1988" w:author="AnneMarieW" w:date="2017-12-20T09:31:00Z">
        <w:r w:rsidR="004A4C91">
          <w:t>becaus</w:t>
        </w:r>
      </w:ins>
      <w:r>
        <w:t>e all the analysis is completed beforehand. For those</w:t>
      </w:r>
      <w:r w:rsidR="00452382">
        <w:t xml:space="preserve"> </w:t>
      </w:r>
      <w:r>
        <w:t xml:space="preserve">reasons, checking the borrowing rules at compile time is the best choice </w:t>
      </w:r>
      <w:del w:id="1989" w:author="AnneMarieW" w:date="2017-12-20T09:31:00Z">
        <w:r w:rsidDel="003A3D89">
          <w:delText>for</w:delText>
        </w:r>
      </w:del>
      <w:ins w:id="1990" w:author="AnneMarieW" w:date="2017-12-20T09:31:00Z">
        <w:r w:rsidR="003A3D89">
          <w:t>in</w:t>
        </w:r>
      </w:ins>
      <w:r w:rsidR="00452382">
        <w:t xml:space="preserve"> </w:t>
      </w:r>
      <w:r>
        <w:t>the majority of cases, which is why this is Rust’s default.</w:t>
      </w:r>
    </w:p>
    <w:p w14:paraId="18C07B8C" w14:textId="77777777" w:rsidR="00957DBC" w:rsidRDefault="00957DBC" w:rsidP="00957DBC">
      <w:pPr>
        <w:pStyle w:val="Body"/>
      </w:pPr>
      <w:r>
        <w:t xml:space="preserve">The advantage </w:t>
      </w:r>
      <w:del w:id="1991" w:author="AnneMarieW" w:date="2017-12-20T09:32:00Z">
        <w:r w:rsidDel="003A3D89">
          <w:delText>to</w:delText>
        </w:r>
      </w:del>
      <w:ins w:id="1992" w:author="AnneMarieW" w:date="2017-12-20T09:32:00Z">
        <w:r w:rsidR="003A3D89">
          <w:t>of</w:t>
        </w:r>
      </w:ins>
      <w:r>
        <w:t xml:space="preserve"> checking the borrowing rules at runtime instead is that</w:t>
      </w:r>
      <w:r w:rsidR="00452382">
        <w:t xml:space="preserve"> </w:t>
      </w:r>
      <w:r>
        <w:t>certain memory safe scenarios are then allowed, whereas they are disallowed by</w:t>
      </w:r>
      <w:r w:rsidR="00452382">
        <w:t xml:space="preserve"> </w:t>
      </w:r>
      <w:r>
        <w:t>the compile time checks. Static analysis, like the Rust compiler, is inherently</w:t>
      </w:r>
      <w:r w:rsidR="00452382">
        <w:t xml:space="preserve"> </w:t>
      </w:r>
      <w:r>
        <w:t>conservative. Some properties of code are impossible to detect by analyzing the</w:t>
      </w:r>
      <w:r w:rsidR="00452382">
        <w:t xml:space="preserve"> </w:t>
      </w:r>
      <w:r>
        <w:t xml:space="preserve">code: the most famous example is the Halting Problem, which is </w:t>
      </w:r>
      <w:ins w:id="1993" w:author="AnneMarieW" w:date="2017-12-20T09:32:00Z">
        <w:r w:rsidR="003A3D89">
          <w:t>beyond the</w:t>
        </w:r>
      </w:ins>
      <w:del w:id="1994" w:author="AnneMarieW" w:date="2017-12-20T09:32:00Z">
        <w:r w:rsidDel="003A3D89">
          <w:delText>out of</w:delText>
        </w:r>
      </w:del>
      <w:r>
        <w:t xml:space="preserve"> scope of</w:t>
      </w:r>
      <w:r w:rsidR="00452382">
        <w:t xml:space="preserve"> </w:t>
      </w:r>
      <w:r>
        <w:t xml:space="preserve">this book but </w:t>
      </w:r>
      <w:ins w:id="1995" w:author="AnneMarieW" w:date="2017-12-20T09:33:00Z">
        <w:r w:rsidR="003A3D89">
          <w:t xml:space="preserve">is </w:t>
        </w:r>
      </w:ins>
      <w:r>
        <w:t>an interesting topic to research</w:t>
      </w:r>
      <w:del w:id="1996" w:author="AnneMarieW" w:date="2017-12-20T09:33:00Z">
        <w:r w:rsidDel="003A3D89">
          <w:delText xml:space="preserve"> if you’re interested</w:delText>
        </w:r>
      </w:del>
      <w:r>
        <w:t>.</w:t>
      </w:r>
    </w:p>
    <w:p w14:paraId="2B507637" w14:textId="77777777" w:rsidR="00957DBC" w:rsidRDefault="00957DBC" w:rsidP="00957DBC">
      <w:pPr>
        <w:pStyle w:val="Body"/>
      </w:pPr>
      <w:r>
        <w:t>Because some analysis is impossible, if the Rust compiler can’t be sure the</w:t>
      </w:r>
      <w:r w:rsidR="00452382">
        <w:t xml:space="preserve"> </w:t>
      </w:r>
      <w:r>
        <w:t>code complies with the ownership rules, it m</w:t>
      </w:r>
      <w:del w:id="1997" w:author="AnneMarieW" w:date="2017-12-20T09:33:00Z">
        <w:r w:rsidDel="003A3D89">
          <w:delText>ay</w:delText>
        </w:r>
      </w:del>
      <w:ins w:id="1998" w:author="AnneMarieW" w:date="2017-12-20T09:33:00Z">
        <w:r w:rsidR="003A3D89">
          <w:t>ight</w:t>
        </w:r>
      </w:ins>
      <w:r>
        <w:t xml:space="preserve"> reject a correct program; in</w:t>
      </w:r>
      <w:r w:rsidR="00452382">
        <w:t xml:space="preserve"> </w:t>
      </w:r>
      <w:r>
        <w:t>this way, it</w:t>
      </w:r>
      <w:del w:id="1999" w:author="AnneMarieW" w:date="2017-12-20T09:33:00Z">
        <w:r w:rsidDel="003A3D89">
          <w:delText xml:space="preserve"> i</w:delText>
        </w:r>
      </w:del>
      <w:ins w:id="2000" w:author="AnneMarieW" w:date="2017-12-20T09:33:00Z">
        <w:r w:rsidR="003A3D89">
          <w:t>’</w:t>
        </w:r>
      </w:ins>
      <w:r>
        <w:t xml:space="preserve">s conservative. If Rust </w:t>
      </w:r>
      <w:del w:id="2001" w:author="AnneMarieW" w:date="2017-12-20T09:33:00Z">
        <w:r w:rsidDel="0012039A">
          <w:delText xml:space="preserve">were to </w:delText>
        </w:r>
      </w:del>
      <w:r>
        <w:t>accept</w:t>
      </w:r>
      <w:ins w:id="2002" w:author="AnneMarieW" w:date="2017-12-20T09:33:00Z">
        <w:r w:rsidR="0012039A">
          <w:t>ed</w:t>
        </w:r>
      </w:ins>
      <w:r>
        <w:t xml:space="preserve"> an incorrect program,</w:t>
      </w:r>
      <w:r w:rsidR="00452382">
        <w:t xml:space="preserve"> </w:t>
      </w:r>
      <w:r>
        <w:t>users would</w:t>
      </w:r>
      <w:del w:id="2003" w:author="AnneMarieW" w:date="2017-12-20T09:33:00Z">
        <w:r w:rsidDel="0012039A">
          <w:delText xml:space="preserve"> </w:delText>
        </w:r>
      </w:del>
      <w:r>
        <w:t>n</w:t>
      </w:r>
      <w:del w:id="2004" w:author="AnneMarieW" w:date="2017-12-20T09:33:00Z">
        <w:r w:rsidDel="0012039A">
          <w:delText>o</w:delText>
        </w:r>
      </w:del>
      <w:ins w:id="2005" w:author="AnneMarieW" w:date="2017-12-20T09:33:00Z">
        <w:r w:rsidR="0012039A">
          <w:t>’</w:t>
        </w:r>
      </w:ins>
      <w:r>
        <w:t>t be able to trust in the guarantees Rust makes. However, if Rust</w:t>
      </w:r>
      <w:r w:rsidR="00452382">
        <w:t xml:space="preserve"> </w:t>
      </w:r>
      <w:r>
        <w:t>rejects a correct program, the programmer will be inconvenienced, but nothing</w:t>
      </w:r>
      <w:r w:rsidR="00452382">
        <w:t xml:space="preserve"> </w:t>
      </w:r>
      <w:r>
        <w:t>catastrophic can occur.</w:t>
      </w:r>
      <w:ins w:id="2006" w:author="AnneMarieW" w:date="2017-12-20T09:35:00Z">
        <w:r w:rsidR="00AF7C51">
          <w:t xml:space="preserve"> The</w:t>
        </w:r>
      </w:ins>
      <w:r>
        <w:t> </w:t>
      </w:r>
      <w:r w:rsidRPr="00452382">
        <w:rPr>
          <w:rStyle w:val="Literal"/>
        </w:rPr>
        <w:t>RefCell&lt;T&gt;</w:t>
      </w:r>
      <w:r>
        <w:t> </w:t>
      </w:r>
      <w:ins w:id="2007" w:author="AnneMarieW" w:date="2017-12-20T09:35:00Z">
        <w:r w:rsidR="00AF7C51">
          <w:t xml:space="preserve">type </w:t>
        </w:r>
      </w:ins>
      <w:r>
        <w:t>is useful when you</w:t>
      </w:r>
      <w:del w:id="2008" w:author="AnneMarieW" w:date="2017-12-20T09:34:00Z">
        <w:r w:rsidDel="00B7293D">
          <w:delText xml:space="preserve"> yourself a</w:delText>
        </w:r>
      </w:del>
      <w:ins w:id="2009" w:author="AnneMarieW" w:date="2017-12-20T09:34:00Z">
        <w:r w:rsidR="00B7293D">
          <w:t>’</w:t>
        </w:r>
      </w:ins>
      <w:r>
        <w:t xml:space="preserve">re sure </w:t>
      </w:r>
      <w:del w:id="2010" w:author="AnneMarieW" w:date="2017-12-20T09:34:00Z">
        <w:r w:rsidDel="00B7293D">
          <w:delText>that</w:delText>
        </w:r>
        <w:r w:rsidR="00452382" w:rsidDel="00B7293D">
          <w:delText xml:space="preserve"> </w:delText>
        </w:r>
      </w:del>
      <w:r>
        <w:t xml:space="preserve">your code follows the borrowing rules, but the compiler is </w:t>
      </w:r>
      <w:del w:id="2011" w:author="AnneMarieW" w:date="2017-12-20T09:34:00Z">
        <w:r w:rsidDel="00B7293D">
          <w:delText xml:space="preserve">not </w:delText>
        </w:r>
      </w:del>
      <w:ins w:id="2012" w:author="AnneMarieW" w:date="2017-12-20T09:34:00Z">
        <w:r w:rsidR="00B7293D">
          <w:t>un</w:t>
        </w:r>
      </w:ins>
      <w:r>
        <w:t>able to</w:t>
      </w:r>
      <w:r w:rsidR="00452382">
        <w:t xml:space="preserve"> </w:t>
      </w:r>
      <w:r>
        <w:t>understand and guarantee that.</w:t>
      </w:r>
    </w:p>
    <w:p w14:paraId="48D3D2FA" w14:textId="77777777" w:rsidR="00957DBC" w:rsidRDefault="00957DBC" w:rsidP="00957DBC">
      <w:pPr>
        <w:pStyle w:val="Body"/>
        <w:rPr>
          <w:ins w:id="2013" w:author="janelle" w:date="2018-01-12T17:25:00Z"/>
        </w:rPr>
      </w:pPr>
      <w:r>
        <w:t>Similar</w:t>
      </w:r>
      <w:del w:id="2014" w:author="AnneMarieW" w:date="2017-12-20T09:36:00Z">
        <w:r w:rsidDel="00AF7C51">
          <w:delText>ly</w:delText>
        </w:r>
      </w:del>
      <w:r>
        <w:t xml:space="preserve"> to </w:t>
      </w:r>
      <w:r w:rsidRPr="00452382">
        <w:rPr>
          <w:rStyle w:val="Literal"/>
        </w:rPr>
        <w:t>Rc&lt;T&gt;</w:t>
      </w:r>
      <w:r>
        <w:t>, </w:t>
      </w:r>
      <w:r w:rsidRPr="00452382">
        <w:rPr>
          <w:rStyle w:val="Literal"/>
        </w:rPr>
        <w:t>RefCell&lt;T&gt;</w:t>
      </w:r>
      <w:r>
        <w:t> is only for use in single-threaded scenarios</w:t>
      </w:r>
      <w:r w:rsidR="00452382">
        <w:t xml:space="preserve"> </w:t>
      </w:r>
      <w:r>
        <w:t xml:space="preserve">and will give you a compile time error if you try </w:t>
      </w:r>
      <w:ins w:id="2015" w:author="AnneMarieW" w:date="2017-12-20T09:36:00Z">
        <w:r w:rsidR="00AF7C51">
          <w:t xml:space="preserve">using it </w:t>
        </w:r>
      </w:ins>
      <w:r>
        <w:t>in a multithreaded context.</w:t>
      </w:r>
      <w:r w:rsidR="00452382">
        <w:t xml:space="preserve"> </w:t>
      </w:r>
      <w:r>
        <w:t>We’ll talk about how to get the functionality of </w:t>
      </w:r>
      <w:r w:rsidRPr="00452382">
        <w:rPr>
          <w:rStyle w:val="Literal"/>
        </w:rPr>
        <w:t>RefCell&lt;T&gt;</w:t>
      </w:r>
      <w:r>
        <w:t> in a</w:t>
      </w:r>
      <w:r w:rsidR="00452382">
        <w:t xml:space="preserve"> </w:t>
      </w:r>
      <w:r>
        <w:t xml:space="preserve">multithreaded program in </w:t>
      </w:r>
      <w:r w:rsidRPr="00E41F5C">
        <w:rPr>
          <w:highlight w:val="yellow"/>
          <w:rPrChange w:id="2016" w:author="janelle" w:date="2018-01-12T17:25:00Z">
            <w:rPr/>
          </w:rPrChange>
        </w:rPr>
        <w:t>Chapter 16</w:t>
      </w:r>
      <w:r>
        <w:t>.</w:t>
      </w:r>
    </w:p>
    <w:p w14:paraId="0151A71A" w14:textId="77777777" w:rsidR="00E41F5C" w:rsidRDefault="00E41F5C">
      <w:pPr>
        <w:pStyle w:val="ProductionDirective"/>
        <w:pPrChange w:id="2017" w:author="janelle" w:date="2018-01-12T17:25:00Z">
          <w:pPr>
            <w:pStyle w:val="Body"/>
          </w:pPr>
        </w:pPrChange>
      </w:pPr>
      <w:ins w:id="2018" w:author="janelle" w:date="2018-01-12T17:25:00Z">
        <w:r>
          <w:t>confirm xref</w:t>
        </w:r>
      </w:ins>
    </w:p>
    <w:p w14:paraId="34844199" w14:textId="77777777" w:rsidR="00957DBC" w:rsidRDefault="00957DBC" w:rsidP="00957DBC">
      <w:pPr>
        <w:pStyle w:val="Body"/>
      </w:pPr>
      <w:del w:id="2019" w:author="AnneMarieW" w:date="2017-12-20T09:37:00Z">
        <w:r w:rsidDel="00AF7C51">
          <w:delText xml:space="preserve">To </w:delText>
        </w:r>
      </w:del>
      <w:ins w:id="2020" w:author="AnneMarieW" w:date="2017-12-20T09:37:00Z">
        <w:r w:rsidR="00AF7C51">
          <w:t xml:space="preserve">Here is a </w:t>
        </w:r>
      </w:ins>
      <w:r>
        <w:t>recap</w:t>
      </w:r>
      <w:ins w:id="2021" w:author="AnneMarieW" w:date="2017-12-20T09:37:00Z">
        <w:r w:rsidR="00AF7C51">
          <w:t xml:space="preserve"> of</w:t>
        </w:r>
      </w:ins>
      <w:r>
        <w:t xml:space="preserve"> the reasons to choose </w:t>
      </w:r>
      <w:r w:rsidRPr="00452382">
        <w:rPr>
          <w:rStyle w:val="Literal"/>
        </w:rPr>
        <w:t>Box&lt;T&gt;</w:t>
      </w:r>
      <w:r>
        <w:t>, </w:t>
      </w:r>
      <w:r w:rsidRPr="00452382">
        <w:rPr>
          <w:rStyle w:val="Literal"/>
        </w:rPr>
        <w:t>Rc&lt;T&gt;</w:t>
      </w:r>
      <w:r>
        <w:t>, or </w:t>
      </w:r>
      <w:r w:rsidRPr="00452382">
        <w:rPr>
          <w:rStyle w:val="Literal"/>
        </w:rPr>
        <w:t>RefCell&lt;T&gt;</w:t>
      </w:r>
      <w:r>
        <w:t>:</w:t>
      </w:r>
    </w:p>
    <w:p w14:paraId="50D56A6A" w14:textId="77777777" w:rsidR="00957DBC" w:rsidRDefault="00957DBC" w:rsidP="00452382">
      <w:pPr>
        <w:pStyle w:val="BulletA"/>
      </w:pPr>
      <w:r w:rsidRPr="00452382">
        <w:rPr>
          <w:rStyle w:val="Literal"/>
        </w:rPr>
        <w:t>Rc&lt;T&gt;</w:t>
      </w:r>
      <w:r>
        <w:t> enables multiple owners of the same data; </w:t>
      </w:r>
      <w:r w:rsidRPr="00452382">
        <w:rPr>
          <w:rStyle w:val="Literal"/>
        </w:rPr>
        <w:t>Box&lt;T&gt;</w:t>
      </w:r>
      <w:r>
        <w:t> and </w:t>
      </w:r>
      <w:r w:rsidRPr="00452382">
        <w:rPr>
          <w:rStyle w:val="Literal"/>
        </w:rPr>
        <w:t>RefCell&lt;T&gt;</w:t>
      </w:r>
      <w:r w:rsidR="00452382">
        <w:t xml:space="preserve"> </w:t>
      </w:r>
      <w:r>
        <w:t>have single owners.</w:t>
      </w:r>
    </w:p>
    <w:p w14:paraId="26605610" w14:textId="77777777" w:rsidR="00957DBC" w:rsidRDefault="00957DBC" w:rsidP="00452382">
      <w:pPr>
        <w:pStyle w:val="BulletB"/>
      </w:pPr>
      <w:r w:rsidRPr="00452382">
        <w:rPr>
          <w:rStyle w:val="Literal"/>
        </w:rPr>
        <w:t>Box&lt;T&gt;</w:t>
      </w:r>
      <w:r>
        <w:t> allows immutable or mutable borrows checked at compile time; </w:t>
      </w:r>
      <w:r w:rsidRPr="00452382">
        <w:rPr>
          <w:rStyle w:val="Literal"/>
        </w:rPr>
        <w:t>Rc&lt;T&gt;</w:t>
      </w:r>
      <w:r w:rsidR="00452382">
        <w:t xml:space="preserve"> </w:t>
      </w:r>
      <w:r>
        <w:t>only allows immutable borrows checked at compile time; </w:t>
      </w:r>
      <w:r w:rsidRPr="00452382">
        <w:rPr>
          <w:rStyle w:val="Literal"/>
        </w:rPr>
        <w:t>RefCell&lt;T&gt;</w:t>
      </w:r>
      <w:r>
        <w:t> allows</w:t>
      </w:r>
      <w:r w:rsidR="00452382">
        <w:t xml:space="preserve"> </w:t>
      </w:r>
      <w:r>
        <w:t>immutable or mutable borrows checked at runtime.</w:t>
      </w:r>
    </w:p>
    <w:p w14:paraId="58D27509" w14:textId="77777777" w:rsidR="00957DBC" w:rsidRDefault="00957DBC" w:rsidP="00452382">
      <w:pPr>
        <w:pStyle w:val="BulletC"/>
      </w:pPr>
      <w:r>
        <w:lastRenderedPageBreak/>
        <w:t>Because </w:t>
      </w:r>
      <w:r w:rsidRPr="00452382">
        <w:rPr>
          <w:rStyle w:val="Literal"/>
        </w:rPr>
        <w:t>RefCell&lt;T&gt;</w:t>
      </w:r>
      <w:r>
        <w:t> allows mutable borrows checked at runtime, we can mutate</w:t>
      </w:r>
      <w:r w:rsidR="00452382">
        <w:t xml:space="preserve"> </w:t>
      </w:r>
      <w:r>
        <w:t>the value inside the </w:t>
      </w:r>
      <w:r w:rsidRPr="00452382">
        <w:rPr>
          <w:rStyle w:val="Literal"/>
        </w:rPr>
        <w:t>RefCell&lt;T&gt;</w:t>
      </w:r>
      <w:r>
        <w:t> even when the </w:t>
      </w:r>
      <w:r w:rsidRPr="00452382">
        <w:rPr>
          <w:rStyle w:val="Literal"/>
        </w:rPr>
        <w:t>RefCell&lt;T&gt;</w:t>
      </w:r>
      <w:r>
        <w:t xml:space="preserve"> is </w:t>
      </w:r>
      <w:del w:id="2022" w:author="AnneMarieW" w:date="2017-12-20T09:38:00Z">
        <w:r w:rsidDel="00AF7C51">
          <w:delText>itself</w:delText>
        </w:r>
        <w:r w:rsidR="00452382" w:rsidDel="00AF7C51">
          <w:delText xml:space="preserve"> </w:delText>
        </w:r>
      </w:del>
      <w:r>
        <w:t>immutable.</w:t>
      </w:r>
    </w:p>
    <w:p w14:paraId="1CE0B037" w14:textId="3CF2E405" w:rsidR="00957DBC" w:rsidRDefault="008657B6" w:rsidP="00957DBC">
      <w:pPr>
        <w:pStyle w:val="Body"/>
      </w:pPr>
      <w:ins w:id="2023" w:author="Carol Nichols" w:date="2018-01-15T18:18:00Z">
        <w:r>
          <w:t>Mutating the value inside an immutable value</w:t>
        </w:r>
      </w:ins>
      <w:commentRangeStart w:id="2024"/>
      <w:del w:id="2025" w:author="Carol Nichols" w:date="2018-01-15T18:18:00Z">
        <w:r w:rsidR="00957DBC" w:rsidDel="008657B6">
          <w:delText>The last reason</w:delText>
        </w:r>
      </w:del>
      <w:commentRangeEnd w:id="2024"/>
      <w:r w:rsidR="00A86014">
        <w:rPr>
          <w:rStyle w:val="CommentReference"/>
        </w:rPr>
        <w:commentReference w:id="2024"/>
      </w:r>
      <w:r w:rsidR="00957DBC">
        <w:t xml:space="preserve"> is the </w:t>
      </w:r>
      <w:r w:rsidR="00957DBC" w:rsidRPr="00452382">
        <w:rPr>
          <w:rStyle w:val="EmphasisItalic"/>
        </w:rPr>
        <w:t>interior mutability</w:t>
      </w:r>
      <w:r w:rsidR="00957DBC">
        <w:t xml:space="preserve"> pattern. Let’s look at a </w:t>
      </w:r>
      <w:del w:id="2026" w:author="AnneMarieW" w:date="2017-12-20T09:40:00Z">
        <w:r w:rsidR="00957DBC" w:rsidDel="00A86014">
          <w:delText>case when</w:delText>
        </w:r>
      </w:del>
      <w:ins w:id="2027" w:author="AnneMarieW" w:date="2017-12-20T09:40:00Z">
        <w:r w:rsidR="00A86014">
          <w:t>situation in which</w:t>
        </w:r>
      </w:ins>
      <w:r w:rsidR="00452382">
        <w:t xml:space="preserve"> </w:t>
      </w:r>
      <w:r w:rsidR="00957DBC">
        <w:t xml:space="preserve">interior mutability is useful and </w:t>
      </w:r>
      <w:del w:id="2028" w:author="AnneMarieW" w:date="2017-12-20T09:41:00Z">
        <w:r w:rsidR="00957DBC" w:rsidDel="005B04D9">
          <w:delText>discuss</w:delText>
        </w:r>
      </w:del>
      <w:ins w:id="2029" w:author="AnneMarieW" w:date="2017-12-20T09:41:00Z">
        <w:r w:rsidR="005B04D9">
          <w:t>examine</w:t>
        </w:r>
      </w:ins>
      <w:r w:rsidR="00957DBC">
        <w:t xml:space="preserve"> how </w:t>
      </w:r>
      <w:del w:id="2030" w:author="AnneMarieW" w:date="2017-12-20T09:40:00Z">
        <w:r w:rsidR="00957DBC" w:rsidDel="00A86014">
          <w:delText xml:space="preserve">this </w:delText>
        </w:r>
      </w:del>
      <w:ins w:id="2031" w:author="AnneMarieW" w:date="2017-12-20T09:40:00Z">
        <w:r w:rsidR="00A86014">
          <w:t>it</w:t>
        </w:r>
      </w:ins>
      <w:del w:id="2032" w:author="AnneMarieW" w:date="2017-12-20T09:40:00Z">
        <w:r w:rsidR="00957DBC" w:rsidDel="00A86014">
          <w:delText>i</w:delText>
        </w:r>
      </w:del>
      <w:ins w:id="2033" w:author="AnneMarieW" w:date="2017-12-20T09:40:00Z">
        <w:r w:rsidR="00A86014">
          <w:t>’</w:t>
        </w:r>
      </w:ins>
      <w:r w:rsidR="00957DBC">
        <w:t>s possible.</w:t>
      </w:r>
    </w:p>
    <w:p w14:paraId="72D4EE91" w14:textId="77777777" w:rsidR="00957DBC" w:rsidRDefault="00957DBC" w:rsidP="00452382">
      <w:pPr>
        <w:pStyle w:val="HeadB"/>
      </w:pPr>
      <w:bookmarkStart w:id="2034" w:name="interior-mutability:-a-mutable-borrow-to"/>
      <w:bookmarkStart w:id="2035" w:name="_Toc503815282"/>
      <w:bookmarkEnd w:id="2034"/>
      <w:r>
        <w:t>Interior Mutability: A Mutable Borrow to an Immutable Value</w:t>
      </w:r>
      <w:bookmarkEnd w:id="2035"/>
    </w:p>
    <w:p w14:paraId="6DD1208B" w14:textId="77777777" w:rsidR="00957DBC" w:rsidRDefault="00957DBC" w:rsidP="00496169">
      <w:pPr>
        <w:pStyle w:val="BodyFirst"/>
      </w:pPr>
      <w:r>
        <w:t>A consequence of the borrowing rules is that when we have an immutable value,</w:t>
      </w:r>
      <w:r w:rsidR="00452382">
        <w:t xml:space="preserve"> </w:t>
      </w:r>
      <w:r>
        <w:t>we can’t borrow it mutably. For example, this code won’t compile:</w:t>
      </w:r>
    </w:p>
    <w:p w14:paraId="0ADA55AF" w14:textId="77777777" w:rsidR="00957DBC" w:rsidRPr="00452382" w:rsidRDefault="00957DBC" w:rsidP="00F27888">
      <w:pPr>
        <w:pStyle w:val="CodeA"/>
      </w:pPr>
      <w:r w:rsidRPr="00452382">
        <w:t>fn main() {</w:t>
      </w:r>
    </w:p>
    <w:p w14:paraId="7515BE50" w14:textId="77777777" w:rsidR="00957DBC" w:rsidRPr="00452382" w:rsidRDefault="00957DBC" w:rsidP="00452382">
      <w:pPr>
        <w:pStyle w:val="CodeB"/>
      </w:pPr>
      <w:r w:rsidRPr="00452382">
        <w:t xml:space="preserve">    let x = 5;</w:t>
      </w:r>
    </w:p>
    <w:p w14:paraId="5E32F58D" w14:textId="77777777" w:rsidR="00957DBC" w:rsidRPr="00452382" w:rsidRDefault="00957DBC" w:rsidP="00452382">
      <w:pPr>
        <w:pStyle w:val="CodeB"/>
      </w:pPr>
      <w:r w:rsidRPr="00452382">
        <w:t xml:space="preserve">    let y = &amp;mut x;</w:t>
      </w:r>
    </w:p>
    <w:p w14:paraId="6403110A" w14:textId="77777777" w:rsidR="00957DBC" w:rsidRPr="00452382" w:rsidRDefault="00957DBC" w:rsidP="00F27888">
      <w:pPr>
        <w:pStyle w:val="CodeC"/>
      </w:pPr>
      <w:r w:rsidRPr="00452382">
        <w:t>}</w:t>
      </w:r>
    </w:p>
    <w:p w14:paraId="64B19F45" w14:textId="77777777" w:rsidR="00957DBC" w:rsidRDefault="00957DBC" w:rsidP="00957DBC">
      <w:pPr>
        <w:pStyle w:val="Body"/>
      </w:pPr>
      <w:del w:id="2036" w:author="AnneMarieW" w:date="2017-12-21T11:23:00Z">
        <w:r w:rsidDel="00437F9D">
          <w:delText>If</w:delText>
        </w:r>
      </w:del>
      <w:ins w:id="2037" w:author="AnneMarieW" w:date="2017-12-21T11:23:00Z">
        <w:r w:rsidR="00437F9D">
          <w:t>When</w:t>
        </w:r>
      </w:ins>
      <w:r>
        <w:t xml:space="preserve"> we try to compile this</w:t>
      </w:r>
      <w:ins w:id="2038" w:author="AnneMarieW" w:date="2017-12-20T10:54:00Z">
        <w:r w:rsidR="00F66577">
          <w:t xml:space="preserve"> code</w:t>
        </w:r>
      </w:ins>
      <w:r>
        <w:t>, we’ll get th</w:t>
      </w:r>
      <w:del w:id="2039" w:author="AnneMarieW" w:date="2017-12-20T10:54:00Z">
        <w:r w:rsidDel="00F66577">
          <w:delText>is</w:delText>
        </w:r>
      </w:del>
      <w:ins w:id="2040" w:author="AnneMarieW" w:date="2017-12-20T10:55:00Z">
        <w:r w:rsidR="00F66577">
          <w:t>e following</w:t>
        </w:r>
      </w:ins>
      <w:r>
        <w:t xml:space="preserve"> error:</w:t>
      </w:r>
    </w:p>
    <w:p w14:paraId="0D3816D3" w14:textId="77777777" w:rsidR="00957DBC" w:rsidRPr="00452382" w:rsidRDefault="00957DBC" w:rsidP="00F27888">
      <w:pPr>
        <w:pStyle w:val="CodeA"/>
      </w:pPr>
      <w:r w:rsidRPr="00452382">
        <w:t>error[E0596]: cannot borrow immutable local variable `x` as mutable</w:t>
      </w:r>
    </w:p>
    <w:p w14:paraId="3BD060B0" w14:textId="77777777" w:rsidR="00957DBC" w:rsidRPr="00452382" w:rsidRDefault="00957DBC" w:rsidP="00452382">
      <w:pPr>
        <w:pStyle w:val="CodeB"/>
      </w:pPr>
      <w:r w:rsidRPr="00452382">
        <w:t xml:space="preserve"> --&gt; src/main.rs:3:18</w:t>
      </w:r>
    </w:p>
    <w:p w14:paraId="441A1714" w14:textId="77777777" w:rsidR="00957DBC" w:rsidRPr="00452382" w:rsidRDefault="00957DBC" w:rsidP="00452382">
      <w:pPr>
        <w:pStyle w:val="CodeB"/>
      </w:pPr>
      <w:r w:rsidRPr="00452382">
        <w:t xml:space="preserve">  |</w:t>
      </w:r>
    </w:p>
    <w:p w14:paraId="37F43D9F" w14:textId="77777777" w:rsidR="00957DBC" w:rsidRPr="00452382" w:rsidRDefault="00957DBC" w:rsidP="00452382">
      <w:pPr>
        <w:pStyle w:val="CodeB"/>
      </w:pPr>
      <w:r w:rsidRPr="00452382">
        <w:t>2 |     let x = 5;</w:t>
      </w:r>
    </w:p>
    <w:p w14:paraId="2FECD10F" w14:textId="77777777" w:rsidR="00957DBC" w:rsidRPr="00452382" w:rsidRDefault="00957DBC" w:rsidP="00452382">
      <w:pPr>
        <w:pStyle w:val="CodeB"/>
      </w:pPr>
      <w:r w:rsidRPr="00452382">
        <w:t xml:space="preserve">  |         - consider changing this to `mut x`</w:t>
      </w:r>
    </w:p>
    <w:p w14:paraId="2B1CED30" w14:textId="77777777" w:rsidR="00957DBC" w:rsidRPr="00452382" w:rsidRDefault="00957DBC" w:rsidP="00452382">
      <w:pPr>
        <w:pStyle w:val="CodeB"/>
      </w:pPr>
      <w:r w:rsidRPr="00452382">
        <w:t>3 |     let y = &amp;mut x;</w:t>
      </w:r>
    </w:p>
    <w:p w14:paraId="0FC421E2" w14:textId="77777777" w:rsidR="00957DBC" w:rsidRPr="00452382" w:rsidRDefault="00957DBC" w:rsidP="00F27888">
      <w:pPr>
        <w:pStyle w:val="CodeC"/>
      </w:pPr>
      <w:r w:rsidRPr="00452382">
        <w:t xml:space="preserve">  |                  ^ cannot borrow mutably</w:t>
      </w:r>
    </w:p>
    <w:p w14:paraId="72548D9A" w14:textId="77777777" w:rsidR="00957DBC" w:rsidRDefault="00957DBC" w:rsidP="00957DBC">
      <w:pPr>
        <w:pStyle w:val="Body"/>
      </w:pPr>
      <w:r>
        <w:t xml:space="preserve">However, there are situations </w:t>
      </w:r>
      <w:del w:id="2041" w:author="AnneMarieW" w:date="2017-12-20T10:55:00Z">
        <w:r w:rsidDel="00431CF5">
          <w:delText>where</w:delText>
        </w:r>
      </w:del>
      <w:ins w:id="2042" w:author="AnneMarieW" w:date="2017-12-20T10:55:00Z">
        <w:r w:rsidR="00431CF5">
          <w:t>in which</w:t>
        </w:r>
      </w:ins>
      <w:r>
        <w:t xml:space="preserve"> it would be useful for a value </w:t>
      </w:r>
      <w:del w:id="2043" w:author="AnneMarieW" w:date="2017-12-20T10:55:00Z">
        <w:r w:rsidDel="00431CF5">
          <w:delText>to be able</w:delText>
        </w:r>
        <w:r w:rsidR="00452382" w:rsidDel="00431CF5">
          <w:delText xml:space="preserve"> </w:delText>
        </w:r>
      </w:del>
      <w:r>
        <w:t xml:space="preserve">to mutate itself in its methods, but to other code, the value would appear </w:t>
      </w:r>
      <w:del w:id="2044" w:author="AnneMarieW" w:date="2017-12-20T10:55:00Z">
        <w:r w:rsidDel="00431CF5">
          <w:delText>to</w:delText>
        </w:r>
        <w:r w:rsidR="00452382" w:rsidDel="00431CF5">
          <w:delText xml:space="preserve"> </w:delText>
        </w:r>
        <w:r w:rsidDel="00431CF5">
          <w:delText xml:space="preserve">be </w:delText>
        </w:r>
      </w:del>
      <w:r>
        <w:t>immutable. Code outside the value’s methods would not be able to mutate the</w:t>
      </w:r>
      <w:r w:rsidR="00452382">
        <w:t xml:space="preserve"> </w:t>
      </w:r>
      <w:r>
        <w:t>value.</w:t>
      </w:r>
      <w:ins w:id="2045" w:author="AnneMarieW" w:date="2017-12-20T10:56:00Z">
        <w:r w:rsidR="00431CF5">
          <w:t xml:space="preserve"> Using</w:t>
        </w:r>
      </w:ins>
      <w:r>
        <w:t> </w:t>
      </w:r>
      <w:r w:rsidRPr="00452382">
        <w:rPr>
          <w:rStyle w:val="Literal"/>
        </w:rPr>
        <w:t>RefCell&lt;T&gt;</w:t>
      </w:r>
      <w:r>
        <w:t> is one way to get the ability to have interior mutability.</w:t>
      </w:r>
      <w:ins w:id="2046" w:author="AnneMarieW" w:date="2017-12-20T11:00:00Z">
        <w:r w:rsidR="00431CF5">
          <w:t xml:space="preserve"> But</w:t>
        </w:r>
      </w:ins>
      <w:r w:rsidR="00452382">
        <w:t xml:space="preserve"> </w:t>
      </w:r>
      <w:r w:rsidRPr="00452382">
        <w:rPr>
          <w:rStyle w:val="Literal"/>
        </w:rPr>
        <w:t>RefCell&lt;T&gt;</w:t>
      </w:r>
      <w:r>
        <w:t> </w:t>
      </w:r>
      <w:del w:id="2047" w:author="AnneMarieW" w:date="2017-12-20T11:00:00Z">
        <w:r w:rsidDel="00431CF5">
          <w:delText>is</w:delText>
        </w:r>
      </w:del>
      <w:ins w:id="2048" w:author="AnneMarieW" w:date="2017-12-20T11:00:00Z">
        <w:r w:rsidR="00431CF5">
          <w:t>does</w:t>
        </w:r>
      </w:ins>
      <w:r>
        <w:t>n’t get</w:t>
      </w:r>
      <w:del w:id="2049" w:author="AnneMarieW" w:date="2017-12-20T11:00:00Z">
        <w:r w:rsidDel="00431CF5">
          <w:delText>ting</w:delText>
        </w:r>
      </w:del>
      <w:r>
        <w:t xml:space="preserve"> around the borrowing rules completely</w:t>
      </w:r>
      <w:del w:id="2050" w:author="AnneMarieW" w:date="2017-12-20T11:00:00Z">
        <w:r w:rsidDel="00431CF5">
          <w:delText>,</w:delText>
        </w:r>
      </w:del>
      <w:ins w:id="2051" w:author="AnneMarieW" w:date="2017-12-20T11:00:00Z">
        <w:r w:rsidR="00431CF5">
          <w:t xml:space="preserve">: </w:t>
        </w:r>
      </w:ins>
      <w:del w:id="2052" w:author="AnneMarieW" w:date="2017-12-20T11:00:00Z">
        <w:r w:rsidDel="00431CF5">
          <w:delText xml:space="preserve"> but </w:delText>
        </w:r>
      </w:del>
      <w:r>
        <w:t>the</w:t>
      </w:r>
      <w:r w:rsidR="00452382">
        <w:t xml:space="preserve"> </w:t>
      </w:r>
      <w:r>
        <w:t>borrow checker in the compiler allows this interior mutability</w:t>
      </w:r>
      <w:ins w:id="2053" w:author="AnneMarieW" w:date="2017-12-20T11:01:00Z">
        <w:r w:rsidR="00431CF5">
          <w:t>,</w:t>
        </w:r>
      </w:ins>
      <w:r>
        <w:t xml:space="preserve"> and the</w:t>
      </w:r>
      <w:r w:rsidR="00452382">
        <w:t xml:space="preserve"> </w:t>
      </w:r>
      <w:r>
        <w:t>borrowing rules are checked at runtime instead. If we violate the rules, we’ll</w:t>
      </w:r>
      <w:r w:rsidR="00452382">
        <w:t xml:space="preserve"> </w:t>
      </w:r>
      <w:r>
        <w:t>get a </w:t>
      </w:r>
      <w:r w:rsidRPr="00452382">
        <w:rPr>
          <w:rStyle w:val="Literal"/>
        </w:rPr>
        <w:t>panic!</w:t>
      </w:r>
      <w:r>
        <w:t> instead of a compiler error.</w:t>
      </w:r>
    </w:p>
    <w:p w14:paraId="30C9371F" w14:textId="77777777" w:rsidR="00957DBC" w:rsidRDefault="00957DBC" w:rsidP="00957DBC">
      <w:pPr>
        <w:pStyle w:val="Body"/>
      </w:pPr>
      <w:r>
        <w:t>Let’s work through a practical example where we can use </w:t>
      </w:r>
      <w:r w:rsidRPr="00452382">
        <w:rPr>
          <w:rStyle w:val="Literal"/>
        </w:rPr>
        <w:t>RefCell&lt;T&gt;</w:t>
      </w:r>
      <w:del w:id="2054" w:author="Carol Nichols" w:date="2018-01-15T18:19:00Z">
        <w:r w:rsidDel="00FB0B36">
          <w:delText> </w:delText>
        </w:r>
      </w:del>
      <w:del w:id="2055" w:author="AnneMarieW" w:date="2017-12-20T11:01:00Z">
        <w:r w:rsidDel="00431CF5">
          <w:delText>to make it</w:delText>
        </w:r>
        <w:r w:rsidR="00452382" w:rsidDel="00431CF5">
          <w:delText xml:space="preserve"> </w:delText>
        </w:r>
        <w:r w:rsidDel="00431CF5">
          <w:delText>possible</w:delText>
        </w:r>
      </w:del>
      <w:r>
        <w:t xml:space="preserve"> to mutate an immutable value and see why that</w:t>
      </w:r>
      <w:del w:id="2056" w:author="AnneMarieW" w:date="2017-12-20T11:01:00Z">
        <w:r w:rsidDel="00431CF5">
          <w:delText>’</w:delText>
        </w:r>
      </w:del>
      <w:ins w:id="2057" w:author="AnneMarieW" w:date="2017-12-20T11:01:00Z">
        <w:r w:rsidR="00431CF5">
          <w:t xml:space="preserve"> i</w:t>
        </w:r>
      </w:ins>
      <w:r>
        <w:t>s useful.</w:t>
      </w:r>
    </w:p>
    <w:p w14:paraId="32546293" w14:textId="77777777" w:rsidR="00957DBC" w:rsidRDefault="00957DBC">
      <w:pPr>
        <w:pStyle w:val="HeadC"/>
        <w:pPrChange w:id="2058" w:author="Carol Nichols" w:date="2018-01-15T18:20:00Z">
          <w:pPr>
            <w:pStyle w:val="HeadB"/>
          </w:pPr>
        </w:pPrChange>
      </w:pPr>
      <w:bookmarkStart w:id="2059" w:name="a-use-case-for-interior-mutability:-mock"/>
      <w:bookmarkStart w:id="2060" w:name="_Toc503815283"/>
      <w:bookmarkEnd w:id="2059"/>
      <w:r>
        <w:t>A Use Case for Interior Mutability: Mock Objects</w:t>
      </w:r>
      <w:bookmarkEnd w:id="2060"/>
    </w:p>
    <w:p w14:paraId="6A5671B9" w14:textId="19875574" w:rsidR="00957DBC" w:rsidRDefault="00957DBC" w:rsidP="00171BBD">
      <w:pPr>
        <w:pStyle w:val="BodyFirst"/>
      </w:pPr>
      <w:r>
        <w:lastRenderedPageBreak/>
        <w:t>A </w:t>
      </w:r>
      <w:r w:rsidRPr="00452382">
        <w:rPr>
          <w:rStyle w:val="EmphasisItalic"/>
        </w:rPr>
        <w:t>test double</w:t>
      </w:r>
      <w:r>
        <w:t xml:space="preserve"> is the general programming concept for a type </w:t>
      </w:r>
      <w:del w:id="2061" w:author="AnneMarieW" w:date="2017-12-20T11:03:00Z">
        <w:r w:rsidDel="006D61C7">
          <w:delText>that stands</w:delText>
        </w:r>
      </w:del>
      <w:ins w:id="2062" w:author="AnneMarieW" w:date="2017-12-20T11:03:00Z">
        <w:r w:rsidR="006D61C7">
          <w:t xml:space="preserve">used </w:t>
        </w:r>
        <w:del w:id="2063" w:author="Carol Nichols" w:date="2018-01-15T18:20:00Z">
          <w:r w:rsidR="006D61C7" w:rsidDel="005D657E">
            <w:delText>as a proxy</w:delText>
          </w:r>
        </w:del>
      </w:ins>
      <w:del w:id="2064" w:author="Carol Nichols" w:date="2018-01-15T18:20:00Z">
        <w:r w:rsidDel="005D657E">
          <w:delText xml:space="preserve"> </w:delText>
        </w:r>
      </w:del>
      <w:r>
        <w:t>in</w:t>
      </w:r>
      <w:del w:id="2065" w:author="AnneMarieW" w:date="2017-12-20T11:03:00Z">
        <w:r w:rsidR="00452382" w:rsidDel="006D61C7">
          <w:delText xml:space="preserve"> </w:delText>
        </w:r>
        <w:r w:rsidDel="006D61C7">
          <w:delText>the</w:delText>
        </w:r>
      </w:del>
      <w:r>
        <w:t xml:space="preserve"> place of another type during testing. </w:t>
      </w:r>
      <w:r w:rsidRPr="00452382">
        <w:rPr>
          <w:rStyle w:val="EmphasisItalic"/>
        </w:rPr>
        <w:t>Mock objects</w:t>
      </w:r>
      <w:r>
        <w:t> are specific types of</w:t>
      </w:r>
      <w:r w:rsidR="00452382">
        <w:t xml:space="preserve"> </w:t>
      </w:r>
      <w:r>
        <w:t>test doubles that record what happens during a test so</w:t>
      </w:r>
      <w:del w:id="2066" w:author="AnneMarieW" w:date="2017-12-20T11:04:00Z">
        <w:r w:rsidDel="00FA3DBA">
          <w:delText xml:space="preserve"> that</w:delText>
        </w:r>
      </w:del>
      <w:r>
        <w:t xml:space="preserve"> we can assert that</w:t>
      </w:r>
      <w:r w:rsidR="00452382">
        <w:t xml:space="preserve"> </w:t>
      </w:r>
      <w:r>
        <w:t>the correct actions took place.</w:t>
      </w:r>
    </w:p>
    <w:p w14:paraId="1155BB9F" w14:textId="77777777" w:rsidR="00957DBC" w:rsidRDefault="00957DBC" w:rsidP="00957DBC">
      <w:pPr>
        <w:pStyle w:val="Body"/>
      </w:pPr>
      <w:del w:id="2067" w:author="AnneMarieW" w:date="2017-12-20T11:04:00Z">
        <w:r w:rsidDel="00FA3DBA">
          <w:delText>While</w:delText>
        </w:r>
      </w:del>
      <w:del w:id="2068" w:author="AnneMarieW" w:date="2017-12-20T11:05:00Z">
        <w:r w:rsidDel="00FA3DBA">
          <w:delText xml:space="preserve"> </w:delText>
        </w:r>
      </w:del>
      <w:r>
        <w:t xml:space="preserve">Rust doesn’t have objects in the </w:t>
      </w:r>
      <w:del w:id="2069" w:author="AnneMarieW" w:date="2017-12-20T11:04:00Z">
        <w:r w:rsidDel="00FA3DBA">
          <w:delText xml:space="preserve">exact </w:delText>
        </w:r>
      </w:del>
      <w:r>
        <w:t xml:space="preserve">same sense </w:t>
      </w:r>
      <w:del w:id="2070" w:author="AnneMarieW" w:date="2017-12-20T11:04:00Z">
        <w:r w:rsidDel="00FA3DBA">
          <w:delText>that</w:delText>
        </w:r>
      </w:del>
      <w:ins w:id="2071" w:author="AnneMarieW" w:date="2017-12-20T11:04:00Z">
        <w:r w:rsidR="00FA3DBA">
          <w:t>as</w:t>
        </w:r>
      </w:ins>
      <w:r>
        <w:t xml:space="preserve"> other languages</w:t>
      </w:r>
      <w:r w:rsidR="00452382">
        <w:t xml:space="preserve"> </w:t>
      </w:r>
      <w:r>
        <w:t>have objects, and Rust doesn’t have mock object functionality built into the</w:t>
      </w:r>
      <w:r w:rsidR="00452382">
        <w:t xml:space="preserve"> </w:t>
      </w:r>
      <w:r>
        <w:t>standard library like some other languages do</w:t>
      </w:r>
      <w:del w:id="2072" w:author="AnneMarieW" w:date="2017-12-20T11:05:00Z">
        <w:r w:rsidDel="00FA3DBA">
          <w:delText>,</w:delText>
        </w:r>
      </w:del>
      <w:ins w:id="2073" w:author="AnneMarieW" w:date="2017-12-20T11:05:00Z">
        <w:r w:rsidR="00FA3DBA">
          <w:t>. However,</w:t>
        </w:r>
      </w:ins>
      <w:r>
        <w:t xml:space="preserve"> we can definitely create a</w:t>
      </w:r>
      <w:r w:rsidR="00452382">
        <w:t xml:space="preserve"> </w:t>
      </w:r>
      <w:r>
        <w:t>struct that will serve the same purposes as a mock object.</w:t>
      </w:r>
    </w:p>
    <w:p w14:paraId="210B8E71" w14:textId="77777777" w:rsidR="00957DBC" w:rsidRDefault="00957DBC" w:rsidP="00957DBC">
      <w:pPr>
        <w:pStyle w:val="Body"/>
      </w:pPr>
      <w:r>
        <w:t>Here’s the scenario we</w:t>
      </w:r>
      <w:del w:id="2074" w:author="AnneMarieW" w:date="2017-12-20T11:05:00Z">
        <w:r w:rsidDel="00FA3DBA">
          <w:delText>’d like to</w:delText>
        </w:r>
      </w:del>
      <w:ins w:id="2075" w:author="AnneMarieW" w:date="2017-12-20T11:05:00Z">
        <w:r w:rsidR="00FA3DBA">
          <w:t>’ll</w:t>
        </w:r>
      </w:ins>
      <w:r>
        <w:t xml:space="preserve"> test: we’</w:t>
      </w:r>
      <w:del w:id="2076" w:author="AnneMarieW" w:date="2017-12-20T11:06:00Z">
        <w:r w:rsidDel="00FA3DBA">
          <w:delText>re</w:delText>
        </w:r>
      </w:del>
      <w:ins w:id="2077" w:author="AnneMarieW" w:date="2017-12-20T11:06:00Z">
        <w:r w:rsidR="00FA3DBA">
          <w:t>ll</w:t>
        </w:r>
      </w:ins>
      <w:r>
        <w:t xml:space="preserve"> creat</w:t>
      </w:r>
      <w:ins w:id="2078" w:author="AnneMarieW" w:date="2017-12-20T11:06:00Z">
        <w:r w:rsidR="00FA3DBA">
          <w:t>e</w:t>
        </w:r>
      </w:ins>
      <w:del w:id="2079" w:author="AnneMarieW" w:date="2017-12-20T11:06:00Z">
        <w:r w:rsidDel="00FA3DBA">
          <w:delText>ing</w:delText>
        </w:r>
      </w:del>
      <w:r>
        <w:t xml:space="preserve"> a library that tracks a</w:t>
      </w:r>
      <w:r w:rsidR="00452382">
        <w:t xml:space="preserve"> </w:t>
      </w:r>
      <w:r>
        <w:t>value against a maximum value</w:t>
      </w:r>
      <w:del w:id="2080" w:author="AnneMarieW" w:date="2017-12-20T11:06:00Z">
        <w:r w:rsidDel="00FA3DBA">
          <w:delText>,</w:delText>
        </w:r>
      </w:del>
      <w:r>
        <w:t xml:space="preserve"> and sends messages based on how close to the</w:t>
      </w:r>
      <w:r w:rsidR="00452382">
        <w:t xml:space="preserve"> </w:t>
      </w:r>
      <w:r>
        <w:t xml:space="preserve">maximum value the current value is. This </w:t>
      </w:r>
      <w:ins w:id="2081" w:author="AnneMarieW" w:date="2017-12-20T11:06:00Z">
        <w:r w:rsidR="00FA3DBA">
          <w:t xml:space="preserve">library </w:t>
        </w:r>
      </w:ins>
      <w:r>
        <w:t>could be used for keeping track of a</w:t>
      </w:r>
      <w:r w:rsidR="00452382">
        <w:t xml:space="preserve"> </w:t>
      </w:r>
      <w:r>
        <w:t>user’s quota for the number of API calls they’re allowed to make, for example.</w:t>
      </w:r>
    </w:p>
    <w:p w14:paraId="53644A0F" w14:textId="77777777" w:rsidR="00957DBC" w:rsidRDefault="00957DBC" w:rsidP="00957DBC">
      <w:pPr>
        <w:pStyle w:val="Body"/>
      </w:pPr>
      <w:r>
        <w:t xml:space="preserve">Our library </w:t>
      </w:r>
      <w:del w:id="2082" w:author="AnneMarieW" w:date="2017-12-20T11:07:00Z">
        <w:r w:rsidDel="00FA3DBA">
          <w:delText>is</w:delText>
        </w:r>
      </w:del>
      <w:ins w:id="2083" w:author="AnneMarieW" w:date="2017-12-20T11:07:00Z">
        <w:r w:rsidR="00FA3DBA">
          <w:t>will</w:t>
        </w:r>
      </w:ins>
      <w:r>
        <w:t xml:space="preserve"> only </w:t>
      </w:r>
      <w:del w:id="2084" w:author="AnneMarieW" w:date="2017-12-20T11:07:00Z">
        <w:r w:rsidDel="00FA3DBA">
          <w:delText xml:space="preserve">going to </w:delText>
        </w:r>
      </w:del>
      <w:r>
        <w:t>provide the functionality of tracking how close to</w:t>
      </w:r>
      <w:r w:rsidR="00452382">
        <w:t xml:space="preserve"> </w:t>
      </w:r>
      <w:r>
        <w:t>the maximum a value is</w:t>
      </w:r>
      <w:del w:id="2085" w:author="AnneMarieW" w:date="2017-12-20T11:07:00Z">
        <w:r w:rsidDel="00FA3DBA">
          <w:delText>,</w:delText>
        </w:r>
      </w:del>
      <w:r>
        <w:t xml:space="preserve"> and what the messages should be at what times.</w:t>
      </w:r>
      <w:r w:rsidR="00452382">
        <w:t xml:space="preserve"> </w:t>
      </w:r>
      <w:r>
        <w:t>Applications that use our library will be expected to provide the</w:t>
      </w:r>
      <w:del w:id="2086" w:author="AnneMarieW" w:date="2017-12-20T11:07:00Z">
        <w:r w:rsidDel="00FA3DBA">
          <w:delText xml:space="preserve"> actual</w:delText>
        </w:r>
      </w:del>
      <w:r w:rsidR="00452382">
        <w:t xml:space="preserve"> </w:t>
      </w:r>
      <w:r>
        <w:t>mechanism for sending the messages: the application could</w:t>
      </w:r>
      <w:del w:id="2087" w:author="AnneMarieW" w:date="2017-12-20T11:07:00Z">
        <w:r w:rsidDel="00FA3DBA">
          <w:delText xml:space="preserve"> choose to</w:delText>
        </w:r>
      </w:del>
      <w:r>
        <w:t xml:space="preserve"> put a</w:t>
      </w:r>
      <w:r w:rsidR="00452382">
        <w:t xml:space="preserve"> </w:t>
      </w:r>
      <w:r>
        <w:t>message in the application, send an email, send a text message, or something</w:t>
      </w:r>
      <w:r w:rsidR="00452382">
        <w:t xml:space="preserve"> </w:t>
      </w:r>
      <w:r>
        <w:t xml:space="preserve">else. </w:t>
      </w:r>
      <w:del w:id="2088" w:author="AnneMarieW" w:date="2017-12-20T11:08:00Z">
        <w:r w:rsidDel="00FA3DBA">
          <w:delText>Our</w:delText>
        </w:r>
      </w:del>
      <w:ins w:id="2089" w:author="AnneMarieW" w:date="2017-12-20T11:08:00Z">
        <w:r w:rsidR="00FA3DBA">
          <w:t>The</w:t>
        </w:r>
      </w:ins>
      <w:r>
        <w:t xml:space="preserve"> library doesn’t need to know </w:t>
      </w:r>
      <w:del w:id="2090" w:author="AnneMarieW" w:date="2017-12-20T11:09:00Z">
        <w:r w:rsidDel="00FA3DBA">
          <w:delText xml:space="preserve">about </w:delText>
        </w:r>
      </w:del>
      <w:r>
        <w:t>that detail</w:t>
      </w:r>
      <w:del w:id="2091" w:author="AnneMarieW" w:date="2017-12-20T11:08:00Z">
        <w:r w:rsidDel="00FA3DBA">
          <w:delText>;</w:delText>
        </w:r>
      </w:del>
      <w:ins w:id="2092" w:author="AnneMarieW" w:date="2017-12-20T11:08:00Z">
        <w:r w:rsidR="00FA3DBA">
          <w:t>.</w:t>
        </w:r>
      </w:ins>
      <w:r>
        <w:t xml:space="preserve"> </w:t>
      </w:r>
      <w:del w:id="2093" w:author="AnneMarieW" w:date="2017-12-20T11:08:00Z">
        <w:r w:rsidDel="00FA3DBA">
          <w:delText>a</w:delText>
        </w:r>
      </w:del>
      <w:ins w:id="2094" w:author="AnneMarieW" w:date="2017-12-20T11:08:00Z">
        <w:r w:rsidR="00FA3DBA">
          <w:t>A</w:t>
        </w:r>
      </w:ins>
      <w:r>
        <w:t>ll it needs is</w:t>
      </w:r>
      <w:r w:rsidR="00452382">
        <w:t xml:space="preserve"> </w:t>
      </w:r>
      <w:r>
        <w:t>something that implements a trait we’ll provide called </w:t>
      </w:r>
      <w:r w:rsidRPr="00452382">
        <w:rPr>
          <w:rStyle w:val="Literal"/>
        </w:rPr>
        <w:t>Messenger</w:t>
      </w:r>
      <w:r>
        <w:t>. Listing</w:t>
      </w:r>
      <w:r w:rsidR="00452382">
        <w:t xml:space="preserve"> </w:t>
      </w:r>
      <w:r>
        <w:t>15-</w:t>
      </w:r>
      <w:ins w:id="2095" w:author="AnneMarieW" w:date="2017-12-21T10:15:00Z">
        <w:r w:rsidR="00736618">
          <w:t>20</w:t>
        </w:r>
      </w:ins>
      <w:del w:id="2096" w:author="AnneMarieW" w:date="2017-12-21T10:15:00Z">
        <w:r w:rsidDel="00736618">
          <w:delText>15</w:delText>
        </w:r>
      </w:del>
      <w:r>
        <w:t xml:space="preserve"> shows </w:t>
      </w:r>
      <w:del w:id="2097" w:author="AnneMarieW" w:date="2017-12-20T11:08:00Z">
        <w:r w:rsidDel="00FA3DBA">
          <w:delText>our</w:delText>
        </w:r>
      </w:del>
      <w:ins w:id="2098" w:author="AnneMarieW" w:date="2017-12-20T11:08:00Z">
        <w:r w:rsidR="00FA3DBA">
          <w:t>the</w:t>
        </w:r>
      </w:ins>
      <w:r>
        <w:t xml:space="preserve"> library code:</w:t>
      </w:r>
    </w:p>
    <w:p w14:paraId="497A0674" w14:textId="77777777" w:rsidR="00957DBC" w:rsidRDefault="00957DBC" w:rsidP="00F27888">
      <w:pPr>
        <w:pStyle w:val="ProductionDirective"/>
      </w:pPr>
      <w:del w:id="2099" w:author="janelle" w:date="2017-12-14T13:03:00Z">
        <w:r w:rsidDel="0019543F">
          <w:delText xml:space="preserve">Filename: </w:delText>
        </w:r>
      </w:del>
      <w:r>
        <w:t>src/lib.rs</w:t>
      </w:r>
    </w:p>
    <w:p w14:paraId="69566448" w14:textId="77777777" w:rsidR="00957DBC" w:rsidRPr="00452382" w:rsidRDefault="00957DBC" w:rsidP="00F27888">
      <w:pPr>
        <w:pStyle w:val="CodeA"/>
      </w:pPr>
      <w:r w:rsidRPr="00452382">
        <w:t>pub trait Messenger {</w:t>
      </w:r>
    </w:p>
    <w:p w14:paraId="32521DAF" w14:textId="62867503" w:rsidR="00957DBC" w:rsidRPr="00452382" w:rsidRDefault="004D3A43">
      <w:pPr>
        <w:pStyle w:val="CodeBWingding"/>
        <w:pPrChange w:id="2100" w:author="Carol Nichols" w:date="2018-01-16T14:25:00Z">
          <w:pPr>
            <w:pStyle w:val="CodeB"/>
          </w:pPr>
        </w:pPrChange>
      </w:pPr>
      <w:ins w:id="2101" w:author="Carol Nichols" w:date="2018-01-16T14:24:00Z">
        <w:r w:rsidRPr="004D3A43">
          <w:rPr>
            <w:rStyle w:val="Wingdings"/>
            <w:rPrChange w:id="2102" w:author="Carol Nichols" w:date="2018-01-16T14:25:00Z">
              <w:rPr/>
            </w:rPrChange>
          </w:rPr>
          <w:t>u</w:t>
        </w:r>
      </w:ins>
      <w:r w:rsidR="00957DBC" w:rsidRPr="00452382">
        <w:t xml:space="preserve">    fn send(&amp;self, msg: &amp;str);</w:t>
      </w:r>
    </w:p>
    <w:p w14:paraId="1349A243" w14:textId="77777777" w:rsidR="00957DBC" w:rsidRPr="00452382" w:rsidRDefault="00957DBC" w:rsidP="00452382">
      <w:pPr>
        <w:pStyle w:val="CodeB"/>
      </w:pPr>
      <w:r w:rsidRPr="00452382">
        <w:t>}</w:t>
      </w:r>
    </w:p>
    <w:p w14:paraId="0AE29619" w14:textId="77777777" w:rsidR="00957DBC" w:rsidRPr="00452382" w:rsidRDefault="00957DBC" w:rsidP="00452382">
      <w:pPr>
        <w:pStyle w:val="CodeB"/>
      </w:pPr>
    </w:p>
    <w:p w14:paraId="31A4E193" w14:textId="77777777" w:rsidR="00957DBC" w:rsidRPr="00452382" w:rsidRDefault="00957DBC" w:rsidP="00452382">
      <w:pPr>
        <w:pStyle w:val="CodeB"/>
      </w:pPr>
      <w:r w:rsidRPr="00452382">
        <w:t>pub struct LimitTracker&lt;'a, T: 'a + Messenger&gt; {</w:t>
      </w:r>
    </w:p>
    <w:p w14:paraId="1D6E897D" w14:textId="77777777" w:rsidR="00957DBC" w:rsidRPr="00452382" w:rsidRDefault="00957DBC" w:rsidP="00452382">
      <w:pPr>
        <w:pStyle w:val="CodeB"/>
      </w:pPr>
      <w:r w:rsidRPr="00452382">
        <w:t xml:space="preserve">    messenger: &amp;'a T,</w:t>
      </w:r>
    </w:p>
    <w:p w14:paraId="349D4605" w14:textId="77777777" w:rsidR="00957DBC" w:rsidRPr="00452382" w:rsidRDefault="00957DBC" w:rsidP="00452382">
      <w:pPr>
        <w:pStyle w:val="CodeB"/>
      </w:pPr>
      <w:r w:rsidRPr="00452382">
        <w:t xml:space="preserve">    value: usize,</w:t>
      </w:r>
    </w:p>
    <w:p w14:paraId="1093FDD8" w14:textId="77777777" w:rsidR="00957DBC" w:rsidRPr="00452382" w:rsidRDefault="00957DBC" w:rsidP="00452382">
      <w:pPr>
        <w:pStyle w:val="CodeB"/>
      </w:pPr>
      <w:r w:rsidRPr="00452382">
        <w:t xml:space="preserve">    max: usize,</w:t>
      </w:r>
    </w:p>
    <w:p w14:paraId="187DFAA6" w14:textId="77777777" w:rsidR="00957DBC" w:rsidRPr="00452382" w:rsidRDefault="00957DBC" w:rsidP="00452382">
      <w:pPr>
        <w:pStyle w:val="CodeB"/>
      </w:pPr>
      <w:r w:rsidRPr="00452382">
        <w:t>}</w:t>
      </w:r>
    </w:p>
    <w:p w14:paraId="3405681B" w14:textId="77777777" w:rsidR="00957DBC" w:rsidRPr="00452382" w:rsidRDefault="00957DBC" w:rsidP="00452382">
      <w:pPr>
        <w:pStyle w:val="CodeB"/>
      </w:pPr>
    </w:p>
    <w:p w14:paraId="4E779752" w14:textId="77777777" w:rsidR="00957DBC" w:rsidRPr="00452382" w:rsidRDefault="00957DBC" w:rsidP="00452382">
      <w:pPr>
        <w:pStyle w:val="CodeB"/>
      </w:pPr>
      <w:r w:rsidRPr="00452382">
        <w:t>impl&lt;'a, T&gt; LimitTracker&lt;'a, T&gt;</w:t>
      </w:r>
    </w:p>
    <w:p w14:paraId="5CF4F184" w14:textId="77777777" w:rsidR="00957DBC" w:rsidRPr="00452382" w:rsidRDefault="00957DBC" w:rsidP="00452382">
      <w:pPr>
        <w:pStyle w:val="CodeB"/>
      </w:pPr>
      <w:r w:rsidRPr="00452382">
        <w:t xml:space="preserve">    where T: Messenger {</w:t>
      </w:r>
    </w:p>
    <w:p w14:paraId="3BE22ECB" w14:textId="77777777" w:rsidR="00957DBC" w:rsidRPr="00452382" w:rsidRDefault="00957DBC" w:rsidP="00452382">
      <w:pPr>
        <w:pStyle w:val="CodeB"/>
      </w:pPr>
      <w:r w:rsidRPr="00452382">
        <w:t xml:space="preserve">    pub fn new(messenger: &amp;T, max: usize) -&gt; LimitTracker&lt;T&gt; {</w:t>
      </w:r>
    </w:p>
    <w:p w14:paraId="6F29F36A" w14:textId="77777777" w:rsidR="00957DBC" w:rsidRPr="00452382" w:rsidRDefault="00957DBC" w:rsidP="00452382">
      <w:pPr>
        <w:pStyle w:val="CodeB"/>
      </w:pPr>
      <w:r w:rsidRPr="00452382">
        <w:t xml:space="preserve">        LimitTracker {</w:t>
      </w:r>
    </w:p>
    <w:p w14:paraId="376C2943" w14:textId="77777777" w:rsidR="00957DBC" w:rsidRPr="00452382" w:rsidRDefault="00957DBC" w:rsidP="00452382">
      <w:pPr>
        <w:pStyle w:val="CodeB"/>
      </w:pPr>
      <w:r w:rsidRPr="00452382">
        <w:t xml:space="preserve">            messenger,</w:t>
      </w:r>
    </w:p>
    <w:p w14:paraId="4B77BDA4" w14:textId="77777777" w:rsidR="00957DBC" w:rsidRPr="00452382" w:rsidRDefault="00957DBC" w:rsidP="00452382">
      <w:pPr>
        <w:pStyle w:val="CodeB"/>
      </w:pPr>
      <w:r w:rsidRPr="00452382">
        <w:t xml:space="preserve">            value: 0,</w:t>
      </w:r>
    </w:p>
    <w:p w14:paraId="4BB30F4C" w14:textId="77777777" w:rsidR="00957DBC" w:rsidRPr="00452382" w:rsidRDefault="00957DBC" w:rsidP="00452382">
      <w:pPr>
        <w:pStyle w:val="CodeB"/>
      </w:pPr>
      <w:r w:rsidRPr="00452382">
        <w:lastRenderedPageBreak/>
        <w:t xml:space="preserve">            max,</w:t>
      </w:r>
    </w:p>
    <w:p w14:paraId="2F5EC4D5" w14:textId="77777777" w:rsidR="00957DBC" w:rsidRPr="00452382" w:rsidRDefault="00957DBC" w:rsidP="00452382">
      <w:pPr>
        <w:pStyle w:val="CodeB"/>
      </w:pPr>
      <w:r w:rsidRPr="00452382">
        <w:t xml:space="preserve">        }</w:t>
      </w:r>
    </w:p>
    <w:p w14:paraId="61B1DA45" w14:textId="77777777" w:rsidR="00957DBC" w:rsidRPr="00452382" w:rsidRDefault="00957DBC" w:rsidP="00452382">
      <w:pPr>
        <w:pStyle w:val="CodeB"/>
      </w:pPr>
      <w:r w:rsidRPr="00452382">
        <w:t xml:space="preserve">    }</w:t>
      </w:r>
    </w:p>
    <w:p w14:paraId="7F0F806C" w14:textId="77777777" w:rsidR="00957DBC" w:rsidRPr="00452382" w:rsidRDefault="00957DBC" w:rsidP="00452382">
      <w:pPr>
        <w:pStyle w:val="CodeB"/>
      </w:pPr>
    </w:p>
    <w:p w14:paraId="10BEBD00" w14:textId="14360B1D" w:rsidR="00957DBC" w:rsidRPr="00452382" w:rsidRDefault="004D3A43">
      <w:pPr>
        <w:pStyle w:val="CodeBWingding"/>
        <w:pPrChange w:id="2103" w:author="Carol Nichols" w:date="2018-01-16T14:25:00Z">
          <w:pPr>
            <w:pStyle w:val="CodeB"/>
          </w:pPr>
        </w:pPrChange>
      </w:pPr>
      <w:ins w:id="2104" w:author="Carol Nichols" w:date="2018-01-16T14:25:00Z">
        <w:r w:rsidRPr="004D3A43">
          <w:rPr>
            <w:rStyle w:val="Wingdings"/>
            <w:rPrChange w:id="2105" w:author="Carol Nichols" w:date="2018-01-16T14:25:00Z">
              <w:rPr/>
            </w:rPrChange>
          </w:rPr>
          <w:t>v</w:t>
        </w:r>
      </w:ins>
      <w:r w:rsidR="00957DBC" w:rsidRPr="00452382">
        <w:t xml:space="preserve">    pub fn set_value(&amp;mut self, value: usize) {</w:t>
      </w:r>
    </w:p>
    <w:p w14:paraId="006575F5" w14:textId="77777777" w:rsidR="00957DBC" w:rsidRPr="00452382" w:rsidRDefault="00957DBC" w:rsidP="00452382">
      <w:pPr>
        <w:pStyle w:val="CodeB"/>
      </w:pPr>
      <w:r w:rsidRPr="00452382">
        <w:t xml:space="preserve">        self.value = value;</w:t>
      </w:r>
    </w:p>
    <w:p w14:paraId="4F6ADA05" w14:textId="77777777" w:rsidR="00957DBC" w:rsidRPr="00452382" w:rsidRDefault="00957DBC" w:rsidP="00452382">
      <w:pPr>
        <w:pStyle w:val="CodeB"/>
      </w:pPr>
    </w:p>
    <w:p w14:paraId="513ADD7D" w14:textId="77777777" w:rsidR="00957DBC" w:rsidRPr="00452382" w:rsidRDefault="00957DBC" w:rsidP="00452382">
      <w:pPr>
        <w:pStyle w:val="CodeB"/>
      </w:pPr>
      <w:r w:rsidRPr="00452382">
        <w:t xml:space="preserve">        let percentage_of_max = self.value as f64 / self.max as f64;</w:t>
      </w:r>
    </w:p>
    <w:p w14:paraId="5A4FED4F" w14:textId="77777777" w:rsidR="00957DBC" w:rsidRPr="00452382" w:rsidRDefault="00957DBC" w:rsidP="00452382">
      <w:pPr>
        <w:pStyle w:val="CodeB"/>
      </w:pPr>
    </w:p>
    <w:p w14:paraId="474FD4ED" w14:textId="77777777" w:rsidR="00957DBC" w:rsidRPr="00452382" w:rsidRDefault="00957DBC" w:rsidP="00452382">
      <w:pPr>
        <w:pStyle w:val="CodeB"/>
      </w:pPr>
      <w:r w:rsidRPr="00452382">
        <w:t xml:space="preserve">        if percentage_of_max &gt;= 0.75 &amp;&amp; percentage_of_max &lt; 0.9 {</w:t>
      </w:r>
    </w:p>
    <w:p w14:paraId="5CA87125" w14:textId="0FB59A3E" w:rsidR="00957DBC" w:rsidRPr="00452382" w:rsidRDefault="00957DBC" w:rsidP="00452382">
      <w:pPr>
        <w:pStyle w:val="CodeB"/>
      </w:pPr>
      <w:r w:rsidRPr="00452382">
        <w:t xml:space="preserve">            self.messenger.send("Warning: You've used up over 75% of your</w:t>
      </w:r>
      <w:ins w:id="2106" w:author="Carol Nichols" w:date="2018-01-15T20:55:00Z">
        <w:r w:rsidR="00434700">
          <w:t xml:space="preserve"> </w:t>
        </w:r>
      </w:ins>
      <w:del w:id="2107" w:author="Carol Nichols" w:date="2018-01-15T20:55:00Z">
        <w:r w:rsidRPr="00452382" w:rsidDel="00434700">
          <w:delText xml:space="preserve"> </w:delText>
        </w:r>
      </w:del>
      <w:r w:rsidRPr="00452382">
        <w:t>quota!");</w:t>
      </w:r>
    </w:p>
    <w:p w14:paraId="45098B9B" w14:textId="77777777" w:rsidR="00957DBC" w:rsidRPr="00452382" w:rsidRDefault="00957DBC" w:rsidP="00452382">
      <w:pPr>
        <w:pStyle w:val="CodeB"/>
      </w:pPr>
      <w:r w:rsidRPr="00452382">
        <w:t xml:space="preserve">        } else if percentage_of_max &gt;= 0.9 &amp;&amp; percentage_of_max &lt; 1.0 {</w:t>
      </w:r>
    </w:p>
    <w:p w14:paraId="1A3D9A1E" w14:textId="44EB0847" w:rsidR="00957DBC" w:rsidRPr="00452382" w:rsidRDefault="00957DBC" w:rsidP="00452382">
      <w:pPr>
        <w:pStyle w:val="CodeB"/>
      </w:pPr>
      <w:r w:rsidRPr="00452382">
        <w:t xml:space="preserve">            self.messenger.send("Urgent warning: You've used up over 90% of</w:t>
      </w:r>
      <w:ins w:id="2108" w:author="Carol Nichols" w:date="2018-01-15T20:55:00Z">
        <w:r w:rsidR="00434700">
          <w:t xml:space="preserve"> </w:t>
        </w:r>
      </w:ins>
      <w:del w:id="2109" w:author="Carol Nichols" w:date="2018-01-15T20:55:00Z">
        <w:r w:rsidRPr="00452382" w:rsidDel="00434700">
          <w:delText xml:space="preserve"> </w:delText>
        </w:r>
      </w:del>
      <w:r w:rsidRPr="00452382">
        <w:t>your quota!");</w:t>
      </w:r>
    </w:p>
    <w:p w14:paraId="484E3E73" w14:textId="77777777" w:rsidR="00957DBC" w:rsidRPr="00452382" w:rsidRDefault="00957DBC" w:rsidP="00452382">
      <w:pPr>
        <w:pStyle w:val="CodeB"/>
      </w:pPr>
      <w:r w:rsidRPr="00452382">
        <w:t xml:space="preserve">        } else if percentage_of_max &gt;= 1.0 {</w:t>
      </w:r>
    </w:p>
    <w:p w14:paraId="7CBE9B8A" w14:textId="77777777" w:rsidR="00957DBC" w:rsidRPr="00452382" w:rsidRDefault="00957DBC" w:rsidP="00452382">
      <w:pPr>
        <w:pStyle w:val="CodeB"/>
      </w:pPr>
      <w:r w:rsidRPr="00452382">
        <w:t xml:space="preserve">            self.messenger.send("Error: You are over your quota!");</w:t>
      </w:r>
    </w:p>
    <w:p w14:paraId="3761EE33" w14:textId="77777777" w:rsidR="00957DBC" w:rsidRPr="00452382" w:rsidRDefault="00957DBC" w:rsidP="00452382">
      <w:pPr>
        <w:pStyle w:val="CodeB"/>
      </w:pPr>
      <w:r w:rsidRPr="00452382">
        <w:t xml:space="preserve">        }</w:t>
      </w:r>
    </w:p>
    <w:p w14:paraId="42FBF81D" w14:textId="77777777" w:rsidR="00957DBC" w:rsidRPr="00452382" w:rsidRDefault="00957DBC" w:rsidP="00452382">
      <w:pPr>
        <w:pStyle w:val="CodeB"/>
      </w:pPr>
      <w:r w:rsidRPr="00452382">
        <w:t xml:space="preserve">    }</w:t>
      </w:r>
    </w:p>
    <w:p w14:paraId="576A455A" w14:textId="77777777" w:rsidR="00957DBC" w:rsidRPr="00452382" w:rsidRDefault="00957DBC" w:rsidP="00F27888">
      <w:pPr>
        <w:pStyle w:val="CodeC"/>
      </w:pPr>
      <w:r w:rsidRPr="00452382">
        <w:t>}</w:t>
      </w:r>
    </w:p>
    <w:p w14:paraId="22F37F37" w14:textId="77777777" w:rsidR="00957DBC" w:rsidRDefault="00957DBC" w:rsidP="00F27888">
      <w:pPr>
        <w:pStyle w:val="Listing"/>
      </w:pPr>
      <w:r>
        <w:t>Listing 15-</w:t>
      </w:r>
      <w:ins w:id="2110" w:author="AnneMarieW" w:date="2017-12-21T10:16:00Z">
        <w:r w:rsidR="00736618">
          <w:t>20</w:t>
        </w:r>
      </w:ins>
      <w:del w:id="2111" w:author="AnneMarieW" w:date="2017-12-21T10:16:00Z">
        <w:r w:rsidDel="00736618">
          <w:delText>15</w:delText>
        </w:r>
      </w:del>
      <w:r>
        <w:t>: A library to keep track of how close to a maximum value a value</w:t>
      </w:r>
      <w:r w:rsidR="00452382">
        <w:t xml:space="preserve"> </w:t>
      </w:r>
      <w:r>
        <w:t>is</w:t>
      </w:r>
      <w:del w:id="2112" w:author="AnneMarieW" w:date="2017-12-20T11:09:00Z">
        <w:r w:rsidDel="00FA3DBA">
          <w:delText>,</w:delText>
        </w:r>
      </w:del>
      <w:r>
        <w:t xml:space="preserve"> and warn when the value is at certain levels</w:t>
      </w:r>
    </w:p>
    <w:p w14:paraId="72641B92" w14:textId="78551832" w:rsidR="00957DBC" w:rsidRDefault="00957DBC" w:rsidP="00957DBC">
      <w:pPr>
        <w:pStyle w:val="Body"/>
      </w:pPr>
      <w:r>
        <w:t>One important part of this code is that the </w:t>
      </w:r>
      <w:r w:rsidRPr="00452382">
        <w:rPr>
          <w:rStyle w:val="Literal"/>
        </w:rPr>
        <w:t>Messenger</w:t>
      </w:r>
      <w:r>
        <w:t> trait has one method</w:t>
      </w:r>
      <w:del w:id="2113" w:author="AnneMarieW" w:date="2017-12-21T10:30:00Z">
        <w:r w:rsidDel="009752E8">
          <w:delText>,</w:delText>
        </w:r>
      </w:del>
      <w:ins w:id="2114" w:author="AnneMarieW" w:date="2017-12-21T10:30:00Z">
        <w:r w:rsidR="009752E8">
          <w:t xml:space="preserve"> called</w:t>
        </w:r>
      </w:ins>
      <w:r w:rsidR="00452382">
        <w:t xml:space="preserve"> </w:t>
      </w:r>
      <w:r w:rsidRPr="00452382">
        <w:rPr>
          <w:rStyle w:val="Literal"/>
        </w:rPr>
        <w:t>send</w:t>
      </w:r>
      <w:del w:id="2115" w:author="AnneMarieW" w:date="2017-12-21T10:30:00Z">
        <w:r w:rsidDel="009752E8">
          <w:delText>,</w:delText>
        </w:r>
      </w:del>
      <w:r>
        <w:t xml:space="preserve"> that takes an immutable reference to </w:t>
      </w:r>
      <w:r w:rsidRPr="00452382">
        <w:rPr>
          <w:rStyle w:val="Literal"/>
        </w:rPr>
        <w:t>self</w:t>
      </w:r>
      <w:r>
        <w:t> and text of the message</w:t>
      </w:r>
      <w:ins w:id="2116" w:author="Carol Nichols" w:date="2018-01-16T14:25:00Z">
        <w:r w:rsidR="004D3A43">
          <w:t xml:space="preserve"> </w:t>
        </w:r>
        <w:r w:rsidR="004D3A43" w:rsidRPr="004D3A43">
          <w:rPr>
            <w:rStyle w:val="Wingdings"/>
            <w:rPrChange w:id="2117" w:author="Carol Nichols" w:date="2018-01-16T14:25:00Z">
              <w:rPr/>
            </w:rPrChange>
          </w:rPr>
          <w:t>u</w:t>
        </w:r>
      </w:ins>
      <w:r>
        <w:t>.</w:t>
      </w:r>
      <w:r w:rsidR="00452382">
        <w:t xml:space="preserve"> </w:t>
      </w:r>
      <w:r>
        <w:t xml:space="preserve">This is the interface our mock object </w:t>
      </w:r>
      <w:del w:id="2118" w:author="AnneMarieW" w:date="2017-12-20T11:10:00Z">
        <w:r w:rsidDel="00177315">
          <w:delText xml:space="preserve">will </w:delText>
        </w:r>
      </w:del>
      <w:r>
        <w:t>need</w:t>
      </w:r>
      <w:ins w:id="2119" w:author="AnneMarieW" w:date="2017-12-20T11:10:00Z">
        <w:r w:rsidR="00177315">
          <w:t>s</w:t>
        </w:r>
      </w:ins>
      <w:r>
        <w:t xml:space="preserve"> to have. The other important</w:t>
      </w:r>
      <w:r w:rsidR="00452382">
        <w:t xml:space="preserve"> </w:t>
      </w:r>
      <w:r>
        <w:t>part is that we want to test the behavior of the </w:t>
      </w:r>
      <w:r w:rsidRPr="00452382">
        <w:rPr>
          <w:rStyle w:val="Literal"/>
        </w:rPr>
        <w:t>set_value</w:t>
      </w:r>
      <w:r>
        <w:t> method on the</w:t>
      </w:r>
      <w:r w:rsidR="00452382">
        <w:t xml:space="preserve"> </w:t>
      </w:r>
      <w:r w:rsidRPr="00452382">
        <w:rPr>
          <w:rStyle w:val="Literal"/>
        </w:rPr>
        <w:t>LimitTracker</w:t>
      </w:r>
      <w:ins w:id="2120" w:author="Carol Nichols" w:date="2018-01-16T14:25:00Z">
        <w:r w:rsidR="004D3A43">
          <w:rPr>
            <w:rStyle w:val="Literal"/>
          </w:rPr>
          <w:t xml:space="preserve"> </w:t>
        </w:r>
        <w:r w:rsidR="004D3A43" w:rsidRPr="004D3A43">
          <w:rPr>
            <w:rStyle w:val="Wingdings"/>
            <w:rPrChange w:id="2121" w:author="Carol Nichols" w:date="2018-01-16T14:25:00Z">
              <w:rPr>
                <w:rStyle w:val="Literal"/>
              </w:rPr>
            </w:rPrChange>
          </w:rPr>
          <w:t>v</w:t>
        </w:r>
      </w:ins>
      <w:r>
        <w:t>. We can change what we pass in for the </w:t>
      </w:r>
      <w:r w:rsidRPr="00452382">
        <w:rPr>
          <w:rStyle w:val="Literal"/>
        </w:rPr>
        <w:t>value</w:t>
      </w:r>
      <w:r>
        <w:t> parameter, but</w:t>
      </w:r>
      <w:r w:rsidR="00452382">
        <w:t xml:space="preserve"> </w:t>
      </w:r>
      <w:r w:rsidRPr="00452382">
        <w:rPr>
          <w:rStyle w:val="Literal"/>
        </w:rPr>
        <w:t>set_value</w:t>
      </w:r>
      <w:r>
        <w:t> doesn’t return anything for us to make assertions on. W</w:t>
      </w:r>
      <w:del w:id="2122" w:author="AnneMarieW" w:date="2017-12-20T11:10:00Z">
        <w:r w:rsidDel="00177315">
          <w:delText>hat w</w:delText>
        </w:r>
      </w:del>
      <w:r>
        <w:t>e want</w:t>
      </w:r>
      <w:r w:rsidR="00452382">
        <w:t xml:space="preserve"> </w:t>
      </w:r>
      <w:r>
        <w:t xml:space="preserve">to be able to say </w:t>
      </w:r>
      <w:del w:id="2123" w:author="AnneMarieW" w:date="2017-12-20T11:10:00Z">
        <w:r w:rsidDel="00177315">
          <w:delText xml:space="preserve">is </w:delText>
        </w:r>
      </w:del>
      <w:r>
        <w:t>that if we create a </w:t>
      </w:r>
      <w:r w:rsidRPr="00452382">
        <w:rPr>
          <w:rStyle w:val="Literal"/>
        </w:rPr>
        <w:t>LimitTracker</w:t>
      </w:r>
      <w:r>
        <w:t> with something that</w:t>
      </w:r>
      <w:r w:rsidR="00452382">
        <w:t xml:space="preserve"> </w:t>
      </w:r>
      <w:r>
        <w:t>implements the </w:t>
      </w:r>
      <w:r w:rsidRPr="00452382">
        <w:rPr>
          <w:rStyle w:val="Literal"/>
        </w:rPr>
        <w:t>Messenger</w:t>
      </w:r>
      <w:r>
        <w:t> trait and a particular value for </w:t>
      </w:r>
      <w:r w:rsidRPr="00452382">
        <w:rPr>
          <w:rStyle w:val="Literal"/>
        </w:rPr>
        <w:t>max</w:t>
      </w:r>
      <w:r>
        <w:t>, when we pass</w:t>
      </w:r>
      <w:r w:rsidR="00452382">
        <w:t xml:space="preserve"> </w:t>
      </w:r>
      <w:r>
        <w:t>different numbers for </w:t>
      </w:r>
      <w:r w:rsidRPr="00452382">
        <w:rPr>
          <w:rStyle w:val="Literal"/>
        </w:rPr>
        <w:t>value</w:t>
      </w:r>
      <w:r>
        <w:t xml:space="preserve">, the messenger </w:t>
      </w:r>
      <w:del w:id="2124" w:author="AnneMarieW" w:date="2017-12-20T11:11:00Z">
        <w:r w:rsidDel="00177315">
          <w:delText>get</w:delText>
        </w:r>
      </w:del>
      <w:ins w:id="2125" w:author="AnneMarieW" w:date="2017-12-20T11:11:00Z">
        <w:r w:rsidR="00177315">
          <w:t>i</w:t>
        </w:r>
      </w:ins>
      <w:r>
        <w:t>s told to send the appropriate</w:t>
      </w:r>
      <w:r w:rsidR="00452382">
        <w:t xml:space="preserve"> </w:t>
      </w:r>
      <w:r>
        <w:t>messages.</w:t>
      </w:r>
    </w:p>
    <w:p w14:paraId="0582B1E5" w14:textId="77777777" w:rsidR="00957DBC" w:rsidRDefault="00957DBC" w:rsidP="00957DBC">
      <w:pPr>
        <w:pStyle w:val="Body"/>
      </w:pPr>
      <w:r>
        <w:t>W</w:t>
      </w:r>
      <w:del w:id="2126" w:author="AnneMarieW" w:date="2017-12-20T11:11:00Z">
        <w:r w:rsidDel="001A1613">
          <w:delText>hat w</w:delText>
        </w:r>
      </w:del>
      <w:r>
        <w:t>e need</w:t>
      </w:r>
      <w:del w:id="2127" w:author="AnneMarieW" w:date="2017-12-20T11:11:00Z">
        <w:r w:rsidDel="001A1613">
          <w:delText xml:space="preserve"> is</w:delText>
        </w:r>
      </w:del>
      <w:r>
        <w:t xml:space="preserve"> a mock object that</w:t>
      </w:r>
      <w:del w:id="2128" w:author="AnneMarieW" w:date="2017-12-20T11:12:00Z">
        <w:r w:rsidDel="001A1613">
          <w:delText>,</w:delText>
        </w:r>
      </w:del>
      <w:r>
        <w:t xml:space="preserve"> instead of</w:t>
      </w:r>
      <w:del w:id="2129" w:author="AnneMarieW" w:date="2017-12-20T11:11:00Z">
        <w:r w:rsidDel="001A1613">
          <w:delText xml:space="preserve"> actually</w:delText>
        </w:r>
      </w:del>
      <w:r>
        <w:t xml:space="preserve"> sending an email or</w:t>
      </w:r>
      <w:r w:rsidR="00452382">
        <w:t xml:space="preserve"> </w:t>
      </w:r>
      <w:r>
        <w:t>text message when we call </w:t>
      </w:r>
      <w:r w:rsidRPr="00452382">
        <w:rPr>
          <w:rStyle w:val="Literal"/>
        </w:rPr>
        <w:t>send</w:t>
      </w:r>
      <w:del w:id="2130" w:author="AnneMarieW" w:date="2017-12-20T11:12:00Z">
        <w:r w:rsidDel="001A1613">
          <w:delText>,</w:delText>
        </w:r>
      </w:del>
      <w:r>
        <w:t xml:space="preserve"> will only keep track of the messages it’s</w:t>
      </w:r>
      <w:r w:rsidR="00452382">
        <w:t xml:space="preserve"> </w:t>
      </w:r>
      <w:r>
        <w:t>told to send. We can create a new instance of the mock object, create a</w:t>
      </w:r>
      <w:r w:rsidR="00452382">
        <w:t xml:space="preserve"> </w:t>
      </w:r>
      <w:r w:rsidRPr="00452382">
        <w:rPr>
          <w:rStyle w:val="Literal"/>
        </w:rPr>
        <w:t>LimitTracker</w:t>
      </w:r>
      <w:r>
        <w:t> that uses the mock object, call the </w:t>
      </w:r>
      <w:r w:rsidRPr="00452382">
        <w:rPr>
          <w:rStyle w:val="Literal"/>
        </w:rPr>
        <w:t>set_value</w:t>
      </w:r>
      <w:r>
        <w:t> method on</w:t>
      </w:r>
      <w:r w:rsidR="00452382">
        <w:t xml:space="preserve"> </w:t>
      </w:r>
      <w:r w:rsidRPr="00452382">
        <w:rPr>
          <w:rStyle w:val="Literal"/>
        </w:rPr>
        <w:t>LimitTracker</w:t>
      </w:r>
      <w:r>
        <w:t xml:space="preserve">, </w:t>
      </w:r>
      <w:ins w:id="2131" w:author="AnneMarieW" w:date="2017-12-20T11:12:00Z">
        <w:r w:rsidR="001A1613">
          <w:t xml:space="preserve">and </w:t>
        </w:r>
      </w:ins>
      <w:r>
        <w:t>then check that the mock object has the messages we expect.</w:t>
      </w:r>
      <w:r w:rsidR="00452382">
        <w:t xml:space="preserve"> </w:t>
      </w:r>
      <w:r>
        <w:t>Listing 15-</w:t>
      </w:r>
      <w:ins w:id="2132" w:author="AnneMarieW" w:date="2017-12-21T10:16:00Z">
        <w:r w:rsidR="000B66CB">
          <w:t>21</w:t>
        </w:r>
      </w:ins>
      <w:del w:id="2133" w:author="AnneMarieW" w:date="2017-12-21T10:16:00Z">
        <w:r w:rsidDel="000B66CB">
          <w:delText>16</w:delText>
        </w:r>
      </w:del>
      <w:r>
        <w:t xml:space="preserve"> </w:t>
      </w:r>
      <w:r>
        <w:lastRenderedPageBreak/>
        <w:t>shows an attempt of implementing a mock object to do just that</w:t>
      </w:r>
      <w:del w:id="2134" w:author="AnneMarieW" w:date="2017-12-20T11:12:00Z">
        <w:r w:rsidDel="001A1613">
          <w:delText>,</w:delText>
        </w:r>
      </w:del>
      <w:r w:rsidR="00452382">
        <w:t xml:space="preserve"> </w:t>
      </w:r>
      <w:r>
        <w:t>but that the borrow checker won’t allow:</w:t>
      </w:r>
    </w:p>
    <w:p w14:paraId="01EF496E" w14:textId="77777777" w:rsidR="00957DBC" w:rsidRDefault="00957DBC" w:rsidP="00F27888">
      <w:pPr>
        <w:pStyle w:val="ProductionDirective"/>
      </w:pPr>
      <w:del w:id="2135" w:author="janelle" w:date="2017-12-14T13:04:00Z">
        <w:r w:rsidDel="0019543F">
          <w:delText xml:space="preserve">Filename: </w:delText>
        </w:r>
      </w:del>
      <w:r>
        <w:t>src/lib.rs</w:t>
      </w:r>
    </w:p>
    <w:p w14:paraId="53E0AD05" w14:textId="77777777" w:rsidR="00957DBC" w:rsidRPr="00452382" w:rsidRDefault="00957DBC" w:rsidP="00F27888">
      <w:pPr>
        <w:pStyle w:val="CodeA"/>
      </w:pPr>
      <w:r w:rsidRPr="00452382">
        <w:t>#[cfg(test)]</w:t>
      </w:r>
    </w:p>
    <w:p w14:paraId="6D5A6B2A" w14:textId="77777777" w:rsidR="00957DBC" w:rsidRPr="00452382" w:rsidRDefault="00957DBC" w:rsidP="00452382">
      <w:pPr>
        <w:pStyle w:val="CodeB"/>
      </w:pPr>
      <w:r w:rsidRPr="00452382">
        <w:t>mod tests {</w:t>
      </w:r>
    </w:p>
    <w:p w14:paraId="40CE0CA4" w14:textId="77777777" w:rsidR="00957DBC" w:rsidRPr="00452382" w:rsidRDefault="00957DBC" w:rsidP="00452382">
      <w:pPr>
        <w:pStyle w:val="CodeB"/>
      </w:pPr>
      <w:r w:rsidRPr="00452382">
        <w:t xml:space="preserve">    use super::*;</w:t>
      </w:r>
    </w:p>
    <w:p w14:paraId="3BC7B616" w14:textId="77777777" w:rsidR="00957DBC" w:rsidRPr="00452382" w:rsidRDefault="00957DBC" w:rsidP="00452382">
      <w:pPr>
        <w:pStyle w:val="CodeB"/>
      </w:pPr>
    </w:p>
    <w:p w14:paraId="77A140E8" w14:textId="5074A5AA" w:rsidR="00957DBC" w:rsidRPr="00452382" w:rsidRDefault="00333263">
      <w:pPr>
        <w:pStyle w:val="CodeBWingding"/>
        <w:pPrChange w:id="2136" w:author="Carol Nichols" w:date="2018-01-16T14:26:00Z">
          <w:pPr>
            <w:pStyle w:val="CodeB"/>
          </w:pPr>
        </w:pPrChange>
      </w:pPr>
      <w:ins w:id="2137" w:author="Carol Nichols" w:date="2018-01-16T14:26:00Z">
        <w:r w:rsidRPr="00D77563">
          <w:rPr>
            <w:rStyle w:val="Wingdings"/>
            <w:rPrChange w:id="2138" w:author="Carol Nichols" w:date="2018-01-16T14:26:00Z">
              <w:rPr/>
            </w:rPrChange>
          </w:rPr>
          <w:t>u</w:t>
        </w:r>
      </w:ins>
      <w:r w:rsidR="00957DBC" w:rsidRPr="00452382">
        <w:t xml:space="preserve">    struct MockMessenger {</w:t>
      </w:r>
    </w:p>
    <w:p w14:paraId="0043F919" w14:textId="391A52C4" w:rsidR="00957DBC" w:rsidRPr="00452382" w:rsidRDefault="00D77563">
      <w:pPr>
        <w:pStyle w:val="CodeBWingding"/>
        <w:pPrChange w:id="2139" w:author="Carol Nichols" w:date="2018-01-16T14:26:00Z">
          <w:pPr>
            <w:pStyle w:val="CodeB"/>
          </w:pPr>
        </w:pPrChange>
      </w:pPr>
      <w:ins w:id="2140" w:author="Carol Nichols" w:date="2018-01-16T14:26:00Z">
        <w:r w:rsidRPr="00D77563">
          <w:rPr>
            <w:rStyle w:val="Wingdings"/>
            <w:rPrChange w:id="2141" w:author="Carol Nichols" w:date="2018-01-16T14:26:00Z">
              <w:rPr/>
            </w:rPrChange>
          </w:rPr>
          <w:t>v</w:t>
        </w:r>
      </w:ins>
      <w:r w:rsidR="00957DBC" w:rsidRPr="00452382">
        <w:t xml:space="preserve">        sent_messages: Vec&lt;String&gt;,</w:t>
      </w:r>
    </w:p>
    <w:p w14:paraId="4AB7EE73" w14:textId="77777777" w:rsidR="00957DBC" w:rsidRPr="00452382" w:rsidRDefault="00957DBC" w:rsidP="00452382">
      <w:pPr>
        <w:pStyle w:val="CodeB"/>
      </w:pPr>
      <w:r w:rsidRPr="00452382">
        <w:t xml:space="preserve">    }</w:t>
      </w:r>
    </w:p>
    <w:p w14:paraId="0D439EBA" w14:textId="77777777" w:rsidR="00957DBC" w:rsidRPr="00452382" w:rsidRDefault="00957DBC" w:rsidP="00452382">
      <w:pPr>
        <w:pStyle w:val="CodeB"/>
      </w:pPr>
    </w:p>
    <w:p w14:paraId="762D0B7A" w14:textId="77777777" w:rsidR="00957DBC" w:rsidRPr="00452382" w:rsidRDefault="00957DBC" w:rsidP="00452382">
      <w:pPr>
        <w:pStyle w:val="CodeB"/>
      </w:pPr>
      <w:r w:rsidRPr="00452382">
        <w:t xml:space="preserve">    impl MockMessenger {</w:t>
      </w:r>
    </w:p>
    <w:p w14:paraId="391E3338" w14:textId="7D615552" w:rsidR="00957DBC" w:rsidRPr="00452382" w:rsidRDefault="00D77563">
      <w:pPr>
        <w:pStyle w:val="CodeBWingding"/>
        <w:pPrChange w:id="2142" w:author="Carol Nichols" w:date="2018-01-16T14:27:00Z">
          <w:pPr>
            <w:pStyle w:val="CodeB"/>
          </w:pPr>
        </w:pPrChange>
      </w:pPr>
      <w:ins w:id="2143" w:author="Carol Nichols" w:date="2018-01-16T14:27:00Z">
        <w:r w:rsidRPr="00D77563">
          <w:rPr>
            <w:rStyle w:val="Wingdings"/>
            <w:rPrChange w:id="2144" w:author="Carol Nichols" w:date="2018-01-16T14:27:00Z">
              <w:rPr/>
            </w:rPrChange>
          </w:rPr>
          <w:t>w</w:t>
        </w:r>
      </w:ins>
      <w:r w:rsidR="00957DBC" w:rsidRPr="00452382">
        <w:t xml:space="preserve">        fn new() -&gt; MockMessenger {</w:t>
      </w:r>
    </w:p>
    <w:p w14:paraId="569FB466" w14:textId="77777777" w:rsidR="00957DBC" w:rsidRPr="00452382" w:rsidRDefault="00957DBC" w:rsidP="00452382">
      <w:pPr>
        <w:pStyle w:val="CodeB"/>
      </w:pPr>
      <w:r w:rsidRPr="00452382">
        <w:t xml:space="preserve">            MockMessenger { sent_messages: vec![] }</w:t>
      </w:r>
    </w:p>
    <w:p w14:paraId="47D88AB7" w14:textId="77777777" w:rsidR="00957DBC" w:rsidRPr="00452382" w:rsidRDefault="00957DBC" w:rsidP="00452382">
      <w:pPr>
        <w:pStyle w:val="CodeB"/>
      </w:pPr>
      <w:r w:rsidRPr="00452382">
        <w:t xml:space="preserve">        }</w:t>
      </w:r>
    </w:p>
    <w:p w14:paraId="594E6A44" w14:textId="77777777" w:rsidR="00957DBC" w:rsidRPr="00452382" w:rsidRDefault="00957DBC" w:rsidP="00452382">
      <w:pPr>
        <w:pStyle w:val="CodeB"/>
      </w:pPr>
      <w:r w:rsidRPr="00452382">
        <w:t xml:space="preserve">    }</w:t>
      </w:r>
    </w:p>
    <w:p w14:paraId="304FA01A" w14:textId="77777777" w:rsidR="00957DBC" w:rsidRPr="00452382" w:rsidRDefault="00957DBC" w:rsidP="00452382">
      <w:pPr>
        <w:pStyle w:val="CodeB"/>
      </w:pPr>
    </w:p>
    <w:p w14:paraId="79BDC069" w14:textId="6BC70B0E" w:rsidR="00957DBC" w:rsidRPr="00452382" w:rsidRDefault="00D77563">
      <w:pPr>
        <w:pStyle w:val="CodeBWingding"/>
        <w:pPrChange w:id="2145" w:author="Carol Nichols" w:date="2018-01-16T14:27:00Z">
          <w:pPr>
            <w:pStyle w:val="CodeB"/>
          </w:pPr>
        </w:pPrChange>
      </w:pPr>
      <w:ins w:id="2146" w:author="Carol Nichols" w:date="2018-01-16T14:27:00Z">
        <w:r w:rsidRPr="00D77563">
          <w:rPr>
            <w:rStyle w:val="Wingdings"/>
            <w:rPrChange w:id="2147" w:author="Carol Nichols" w:date="2018-01-16T14:27:00Z">
              <w:rPr/>
            </w:rPrChange>
          </w:rPr>
          <w:t>x</w:t>
        </w:r>
      </w:ins>
      <w:r w:rsidR="00957DBC" w:rsidRPr="00452382">
        <w:t xml:space="preserve">    impl Messenger for MockMessenger {</w:t>
      </w:r>
    </w:p>
    <w:p w14:paraId="7F8B7A78" w14:textId="77777777" w:rsidR="00957DBC" w:rsidRPr="00452382" w:rsidRDefault="00957DBC" w:rsidP="00452382">
      <w:pPr>
        <w:pStyle w:val="CodeB"/>
      </w:pPr>
      <w:r w:rsidRPr="00452382">
        <w:t xml:space="preserve">        fn send(&amp;self, message: &amp;str) {</w:t>
      </w:r>
    </w:p>
    <w:p w14:paraId="24E65764" w14:textId="7418478E" w:rsidR="00957DBC" w:rsidRPr="00452382" w:rsidRDefault="00D77563">
      <w:pPr>
        <w:pStyle w:val="CodeBWingding"/>
        <w:pPrChange w:id="2148" w:author="Carol Nichols" w:date="2018-01-16T14:28:00Z">
          <w:pPr>
            <w:pStyle w:val="CodeB"/>
          </w:pPr>
        </w:pPrChange>
      </w:pPr>
      <w:ins w:id="2149" w:author="Carol Nichols" w:date="2018-01-16T14:28:00Z">
        <w:r w:rsidRPr="00D77563">
          <w:rPr>
            <w:rStyle w:val="Wingdings"/>
            <w:rPrChange w:id="2150" w:author="Carol Nichols" w:date="2018-01-16T14:28:00Z">
              <w:rPr/>
            </w:rPrChange>
          </w:rPr>
          <w:t>y</w:t>
        </w:r>
      </w:ins>
      <w:r w:rsidR="00957DBC" w:rsidRPr="00452382">
        <w:t xml:space="preserve">            self.sent_messages.push(String::from(message));</w:t>
      </w:r>
    </w:p>
    <w:p w14:paraId="33B34C4E" w14:textId="77777777" w:rsidR="00957DBC" w:rsidRPr="00452382" w:rsidRDefault="00957DBC" w:rsidP="00452382">
      <w:pPr>
        <w:pStyle w:val="CodeB"/>
      </w:pPr>
      <w:r w:rsidRPr="00452382">
        <w:t xml:space="preserve">        }</w:t>
      </w:r>
    </w:p>
    <w:p w14:paraId="00830FED" w14:textId="77777777" w:rsidR="00957DBC" w:rsidRPr="00452382" w:rsidRDefault="00957DBC" w:rsidP="00452382">
      <w:pPr>
        <w:pStyle w:val="CodeB"/>
      </w:pPr>
      <w:r w:rsidRPr="00452382">
        <w:t xml:space="preserve">    }</w:t>
      </w:r>
    </w:p>
    <w:p w14:paraId="3F06A46E" w14:textId="77777777" w:rsidR="00957DBC" w:rsidRPr="00452382" w:rsidRDefault="00957DBC" w:rsidP="00452382">
      <w:pPr>
        <w:pStyle w:val="CodeB"/>
      </w:pPr>
    </w:p>
    <w:p w14:paraId="7CDEE5AD" w14:textId="77777777" w:rsidR="00957DBC" w:rsidRPr="00452382" w:rsidRDefault="00957DBC" w:rsidP="00452382">
      <w:pPr>
        <w:pStyle w:val="CodeB"/>
      </w:pPr>
      <w:r w:rsidRPr="00452382">
        <w:t xml:space="preserve">    #[test]</w:t>
      </w:r>
    </w:p>
    <w:p w14:paraId="0E1E21BA" w14:textId="19E5BE3C" w:rsidR="00957DBC" w:rsidRPr="00452382" w:rsidRDefault="00D77563">
      <w:pPr>
        <w:pStyle w:val="CodeBWingding"/>
        <w:pPrChange w:id="2151" w:author="Carol Nichols" w:date="2018-01-16T14:28:00Z">
          <w:pPr>
            <w:pStyle w:val="CodeB"/>
          </w:pPr>
        </w:pPrChange>
      </w:pPr>
      <w:ins w:id="2152" w:author="Carol Nichols" w:date="2018-01-16T14:28:00Z">
        <w:r w:rsidRPr="00D77563">
          <w:rPr>
            <w:rStyle w:val="Wingdings"/>
            <w:rPrChange w:id="2153" w:author="Carol Nichols" w:date="2018-01-16T14:28:00Z">
              <w:rPr/>
            </w:rPrChange>
          </w:rPr>
          <w:t>z</w:t>
        </w:r>
      </w:ins>
      <w:r w:rsidR="00957DBC" w:rsidRPr="00452382">
        <w:t xml:space="preserve">    fn it_sends_an_over_75_percent_warning_message() {</w:t>
      </w:r>
    </w:p>
    <w:p w14:paraId="3500840F" w14:textId="77777777" w:rsidR="00957DBC" w:rsidRPr="00452382" w:rsidRDefault="00957DBC" w:rsidP="00452382">
      <w:pPr>
        <w:pStyle w:val="CodeB"/>
      </w:pPr>
      <w:r w:rsidRPr="00452382">
        <w:t xml:space="preserve">        let mock_messenger = MockMessenger::new();</w:t>
      </w:r>
    </w:p>
    <w:p w14:paraId="6FD702B9" w14:textId="77777777" w:rsidR="00957DBC" w:rsidRPr="00452382" w:rsidRDefault="00957DBC" w:rsidP="00452382">
      <w:pPr>
        <w:pStyle w:val="CodeB"/>
      </w:pPr>
      <w:r w:rsidRPr="00452382">
        <w:t xml:space="preserve">        let mut limit_tracker = LimitTracker::new(&amp;mock_messenger, 100);</w:t>
      </w:r>
    </w:p>
    <w:p w14:paraId="269053CB" w14:textId="77777777" w:rsidR="00957DBC" w:rsidRPr="00452382" w:rsidRDefault="00957DBC" w:rsidP="00452382">
      <w:pPr>
        <w:pStyle w:val="CodeB"/>
      </w:pPr>
    </w:p>
    <w:p w14:paraId="09EB4B78" w14:textId="77777777" w:rsidR="00957DBC" w:rsidRPr="00452382" w:rsidRDefault="00957DBC" w:rsidP="00452382">
      <w:pPr>
        <w:pStyle w:val="CodeB"/>
      </w:pPr>
      <w:r w:rsidRPr="00452382">
        <w:t xml:space="preserve">        limit_tracker.set_value(80);</w:t>
      </w:r>
    </w:p>
    <w:p w14:paraId="22BB0154" w14:textId="77777777" w:rsidR="00957DBC" w:rsidRPr="00452382" w:rsidRDefault="00957DBC" w:rsidP="00452382">
      <w:pPr>
        <w:pStyle w:val="CodeB"/>
      </w:pPr>
    </w:p>
    <w:p w14:paraId="7B2EB8F9" w14:textId="77777777" w:rsidR="00957DBC" w:rsidRPr="00452382" w:rsidRDefault="00957DBC" w:rsidP="00452382">
      <w:pPr>
        <w:pStyle w:val="CodeB"/>
      </w:pPr>
      <w:r w:rsidRPr="00452382">
        <w:t xml:space="preserve">        assert_eq!(mock_messenger.sent_messages.len(), 1);</w:t>
      </w:r>
    </w:p>
    <w:p w14:paraId="4A7B10E8" w14:textId="77777777" w:rsidR="00957DBC" w:rsidRPr="00452382" w:rsidRDefault="00957DBC" w:rsidP="00452382">
      <w:pPr>
        <w:pStyle w:val="CodeB"/>
      </w:pPr>
      <w:r w:rsidRPr="00452382">
        <w:t xml:space="preserve">    }</w:t>
      </w:r>
    </w:p>
    <w:p w14:paraId="6E447636" w14:textId="77777777" w:rsidR="00957DBC" w:rsidRPr="00452382" w:rsidRDefault="00957DBC" w:rsidP="00F27888">
      <w:pPr>
        <w:pStyle w:val="CodeC"/>
      </w:pPr>
      <w:r w:rsidRPr="00452382">
        <w:t>}</w:t>
      </w:r>
    </w:p>
    <w:p w14:paraId="5377DEF7" w14:textId="77777777" w:rsidR="00957DBC" w:rsidRDefault="00957DBC" w:rsidP="00F27888">
      <w:pPr>
        <w:pStyle w:val="Listing"/>
      </w:pPr>
      <w:r>
        <w:t>Listing 15-</w:t>
      </w:r>
      <w:ins w:id="2154" w:author="AnneMarieW" w:date="2017-12-21T10:16:00Z">
        <w:r w:rsidR="000B66CB">
          <w:t>21</w:t>
        </w:r>
      </w:ins>
      <w:del w:id="2155" w:author="AnneMarieW" w:date="2017-12-21T10:16:00Z">
        <w:r w:rsidDel="000B66CB">
          <w:delText>16</w:delText>
        </w:r>
      </w:del>
      <w:r>
        <w:t>: An attempt to implement a </w:t>
      </w:r>
      <w:r w:rsidR="007568D6" w:rsidRPr="007568D6">
        <w:rPr>
          <w:rStyle w:val="LiteralCaption"/>
          <w:rPrChange w:id="2156" w:author="janelle" w:date="2017-12-14T13:04:00Z">
            <w:rPr>
              <w:rStyle w:val="Literal"/>
            </w:rPr>
          </w:rPrChange>
        </w:rPr>
        <w:t>MockMessenger</w:t>
      </w:r>
      <w:r>
        <w:t> that isn’t allowed by</w:t>
      </w:r>
      <w:r w:rsidR="00452382">
        <w:t xml:space="preserve"> </w:t>
      </w:r>
      <w:r>
        <w:t>the borrow checker</w:t>
      </w:r>
    </w:p>
    <w:p w14:paraId="38B1928E" w14:textId="627E1483" w:rsidR="00957DBC" w:rsidRDefault="00957DBC" w:rsidP="00957DBC">
      <w:pPr>
        <w:pStyle w:val="Body"/>
      </w:pPr>
      <w:r>
        <w:lastRenderedPageBreak/>
        <w:t>This test code defines a </w:t>
      </w:r>
      <w:r w:rsidRPr="00452382">
        <w:rPr>
          <w:rStyle w:val="Literal"/>
        </w:rPr>
        <w:t>MockMessenger</w:t>
      </w:r>
      <w:r>
        <w:t> struct</w:t>
      </w:r>
      <w:ins w:id="2157" w:author="Carol Nichols" w:date="2018-01-16T14:26:00Z">
        <w:r w:rsidR="00D77563">
          <w:t xml:space="preserve"> </w:t>
        </w:r>
        <w:r w:rsidR="00D77563" w:rsidRPr="00D77563">
          <w:rPr>
            <w:rStyle w:val="Wingdings"/>
            <w:rPrChange w:id="2158" w:author="Carol Nichols" w:date="2018-01-16T14:26:00Z">
              <w:rPr/>
            </w:rPrChange>
          </w:rPr>
          <w:t>u</w:t>
        </w:r>
      </w:ins>
      <w:r>
        <w:t xml:space="preserve"> that has a </w:t>
      </w:r>
      <w:r w:rsidRPr="00452382">
        <w:rPr>
          <w:rStyle w:val="Literal"/>
        </w:rPr>
        <w:t>sent_messages</w:t>
      </w:r>
      <w:r w:rsidR="00452382">
        <w:t xml:space="preserve"> </w:t>
      </w:r>
      <w:r>
        <w:t>field with a </w:t>
      </w:r>
      <w:r w:rsidRPr="00452382">
        <w:rPr>
          <w:rStyle w:val="Literal"/>
        </w:rPr>
        <w:t>Vec</w:t>
      </w:r>
      <w:r>
        <w:t> of </w:t>
      </w:r>
      <w:r w:rsidRPr="00452382">
        <w:rPr>
          <w:rStyle w:val="Literal"/>
        </w:rPr>
        <w:t>String</w:t>
      </w:r>
      <w:r>
        <w:t> values</w:t>
      </w:r>
      <w:ins w:id="2159" w:author="Carol Nichols" w:date="2018-01-16T14:27:00Z">
        <w:r w:rsidR="00D77563">
          <w:t xml:space="preserve"> </w:t>
        </w:r>
        <w:r w:rsidR="00D77563" w:rsidRPr="00D77563">
          <w:rPr>
            <w:rStyle w:val="Wingdings"/>
            <w:rPrChange w:id="2160" w:author="Carol Nichols" w:date="2018-01-16T14:27:00Z">
              <w:rPr/>
            </w:rPrChange>
          </w:rPr>
          <w:t>v</w:t>
        </w:r>
      </w:ins>
      <w:r>
        <w:t xml:space="preserve"> to keep track of the messages it’s told</w:t>
      </w:r>
      <w:r w:rsidR="00452382">
        <w:t xml:space="preserve"> </w:t>
      </w:r>
      <w:r>
        <w:t>to send. We also define</w:t>
      </w:r>
      <w:del w:id="2161" w:author="AnneMarieW" w:date="2017-12-20T11:13:00Z">
        <w:r w:rsidDel="00C36122">
          <w:delText>d</w:delText>
        </w:r>
      </w:del>
      <w:r>
        <w:t xml:space="preserve"> an associated function </w:t>
      </w:r>
      <w:r w:rsidRPr="00452382">
        <w:rPr>
          <w:rStyle w:val="Literal"/>
        </w:rPr>
        <w:t>new</w:t>
      </w:r>
      <w:r>
        <w:t> </w:t>
      </w:r>
      <w:ins w:id="2162" w:author="Carol Nichols" w:date="2018-01-16T14:27:00Z">
        <w:r w:rsidR="00D77563" w:rsidRPr="00D77563">
          <w:rPr>
            <w:rStyle w:val="Wingdings"/>
            <w:rPrChange w:id="2163" w:author="Carol Nichols" w:date="2018-01-16T14:27:00Z">
              <w:rPr/>
            </w:rPrChange>
          </w:rPr>
          <w:t>w</w:t>
        </w:r>
        <w:r w:rsidR="00D77563">
          <w:t xml:space="preserve"> </w:t>
        </w:r>
      </w:ins>
      <w:r>
        <w:t>to make it convenient to</w:t>
      </w:r>
      <w:r w:rsidR="00452382">
        <w:t xml:space="preserve"> </w:t>
      </w:r>
      <w:r>
        <w:t>create new </w:t>
      </w:r>
      <w:r w:rsidRPr="00452382">
        <w:rPr>
          <w:rStyle w:val="Literal"/>
        </w:rPr>
        <w:t>MockMessenger</w:t>
      </w:r>
      <w:r>
        <w:t> values that start with an empty list of messages. We</w:t>
      </w:r>
      <w:r w:rsidR="00452382">
        <w:t xml:space="preserve"> </w:t>
      </w:r>
      <w:r>
        <w:t>then implement the </w:t>
      </w:r>
      <w:r w:rsidRPr="00452382">
        <w:rPr>
          <w:rStyle w:val="Literal"/>
        </w:rPr>
        <w:t>Messenger</w:t>
      </w:r>
      <w:r>
        <w:t> trait for </w:t>
      </w:r>
      <w:r w:rsidRPr="00452382">
        <w:rPr>
          <w:rStyle w:val="Literal"/>
        </w:rPr>
        <w:t>MockMessenger</w:t>
      </w:r>
      <w:r>
        <w:t> </w:t>
      </w:r>
      <w:ins w:id="2164" w:author="Carol Nichols" w:date="2018-01-16T14:27:00Z">
        <w:r w:rsidR="00D77563" w:rsidRPr="00D77563">
          <w:rPr>
            <w:rStyle w:val="Wingdings"/>
            <w:rPrChange w:id="2165" w:author="Carol Nichols" w:date="2018-01-16T14:27:00Z">
              <w:rPr/>
            </w:rPrChange>
          </w:rPr>
          <w:t>x</w:t>
        </w:r>
        <w:r w:rsidR="00D77563">
          <w:t xml:space="preserve"> </w:t>
        </w:r>
      </w:ins>
      <w:r>
        <w:t xml:space="preserve">so </w:t>
      </w:r>
      <w:del w:id="2166" w:author="AnneMarieW" w:date="2017-12-20T11:13:00Z">
        <w:r w:rsidDel="00C36122">
          <w:delText xml:space="preserve">that </w:delText>
        </w:r>
      </w:del>
      <w:r>
        <w:t>we can give a</w:t>
      </w:r>
      <w:r w:rsidR="00452382">
        <w:t xml:space="preserve"> </w:t>
      </w:r>
      <w:r w:rsidRPr="00452382">
        <w:rPr>
          <w:rStyle w:val="Literal"/>
        </w:rPr>
        <w:t>MockMessenger</w:t>
      </w:r>
      <w:r>
        <w:t> to a </w:t>
      </w:r>
      <w:r w:rsidRPr="00452382">
        <w:rPr>
          <w:rStyle w:val="Literal"/>
        </w:rPr>
        <w:t>LimitTracker</w:t>
      </w:r>
      <w:r>
        <w:t>. In the definition of the </w:t>
      </w:r>
      <w:r w:rsidRPr="00452382">
        <w:rPr>
          <w:rStyle w:val="Literal"/>
        </w:rPr>
        <w:t>send</w:t>
      </w:r>
      <w:r>
        <w:t> method</w:t>
      </w:r>
      <w:ins w:id="2167" w:author="Carol Nichols" w:date="2018-01-16T14:28:00Z">
        <w:r w:rsidR="00D77563">
          <w:t xml:space="preserve"> </w:t>
        </w:r>
        <w:r w:rsidR="00D77563" w:rsidRPr="00D77563">
          <w:rPr>
            <w:rStyle w:val="Wingdings"/>
            <w:rPrChange w:id="2168" w:author="Carol Nichols" w:date="2018-01-16T14:28:00Z">
              <w:rPr/>
            </w:rPrChange>
          </w:rPr>
          <w:t>y</w:t>
        </w:r>
      </w:ins>
      <w:r>
        <w:t>, we</w:t>
      </w:r>
      <w:r w:rsidR="00452382">
        <w:t xml:space="preserve"> </w:t>
      </w:r>
      <w:r>
        <w:t>take the message passed in as a parameter and store it in the </w:t>
      </w:r>
      <w:r w:rsidRPr="00452382">
        <w:rPr>
          <w:rStyle w:val="Literal"/>
        </w:rPr>
        <w:t>MockMessenger</w:t>
      </w:r>
      <w:r w:rsidR="00452382">
        <w:t xml:space="preserve"> </w:t>
      </w:r>
      <w:r>
        <w:t>list of </w:t>
      </w:r>
      <w:r w:rsidRPr="00452382">
        <w:rPr>
          <w:rStyle w:val="Literal"/>
        </w:rPr>
        <w:t>sent_messages</w:t>
      </w:r>
      <w:r>
        <w:t>.</w:t>
      </w:r>
    </w:p>
    <w:p w14:paraId="0F502FD9" w14:textId="1DBFB2B4" w:rsidR="00957DBC" w:rsidRDefault="00957DBC" w:rsidP="00957DBC">
      <w:pPr>
        <w:pStyle w:val="Body"/>
      </w:pPr>
      <w:r>
        <w:t>In the test, we’re testing what happens when the </w:t>
      </w:r>
      <w:r w:rsidRPr="00452382">
        <w:rPr>
          <w:rStyle w:val="Literal"/>
        </w:rPr>
        <w:t>LimitTracker</w:t>
      </w:r>
      <w:r>
        <w:t> is told to set</w:t>
      </w:r>
      <w:r w:rsidR="00452382">
        <w:t xml:space="preserve"> </w:t>
      </w:r>
      <w:r w:rsidRPr="00452382">
        <w:rPr>
          <w:rStyle w:val="Literal"/>
        </w:rPr>
        <w:t>value</w:t>
      </w:r>
      <w:r>
        <w:t> to something that</w:t>
      </w:r>
      <w:del w:id="2169" w:author="AnneMarieW" w:date="2017-12-20T11:14:00Z">
        <w:r w:rsidDel="004B4036">
          <w:delText>’</w:delText>
        </w:r>
      </w:del>
      <w:ins w:id="2170" w:author="AnneMarieW" w:date="2017-12-20T11:14:00Z">
        <w:r w:rsidR="004B4036">
          <w:t xml:space="preserve"> i</w:t>
        </w:r>
      </w:ins>
      <w:r>
        <w:t xml:space="preserve">s </w:t>
      </w:r>
      <w:del w:id="2171" w:author="AnneMarieW" w:date="2017-12-20T11:14:00Z">
        <w:r w:rsidDel="004B4036">
          <w:delText>over</w:delText>
        </w:r>
      </w:del>
      <w:ins w:id="2172" w:author="AnneMarieW" w:date="2017-12-20T11:14:00Z">
        <w:r w:rsidR="004B4036">
          <w:t>more than</w:t>
        </w:r>
      </w:ins>
      <w:r>
        <w:t xml:space="preserve"> 75</w:t>
      </w:r>
      <w:del w:id="2173" w:author="AnneMarieW" w:date="2017-12-20T11:14:00Z">
        <w:r w:rsidDel="004B4036">
          <w:delText>%</w:delText>
        </w:r>
      </w:del>
      <w:ins w:id="2174" w:author="AnneMarieW" w:date="2017-12-20T11:14:00Z">
        <w:r w:rsidR="004B4036">
          <w:t xml:space="preserve"> percent</w:t>
        </w:r>
      </w:ins>
      <w:r>
        <w:t xml:space="preserve"> of the </w:t>
      </w:r>
      <w:r w:rsidRPr="00452382">
        <w:rPr>
          <w:rStyle w:val="Literal"/>
        </w:rPr>
        <w:t>max</w:t>
      </w:r>
      <w:r>
        <w:t> value</w:t>
      </w:r>
      <w:ins w:id="2175" w:author="Carol Nichols" w:date="2018-01-16T14:29:00Z">
        <w:r w:rsidR="00D77563">
          <w:t xml:space="preserve"> </w:t>
        </w:r>
        <w:r w:rsidR="00D77563" w:rsidRPr="00D77563">
          <w:rPr>
            <w:rStyle w:val="Wingdings"/>
            <w:rPrChange w:id="2176" w:author="Carol Nichols" w:date="2018-01-16T14:29:00Z">
              <w:rPr/>
            </w:rPrChange>
          </w:rPr>
          <w:t>z</w:t>
        </w:r>
      </w:ins>
      <w:r>
        <w:t>. First, we create a new</w:t>
      </w:r>
      <w:r w:rsidR="00452382">
        <w:t xml:space="preserve"> </w:t>
      </w:r>
      <w:r w:rsidRPr="00452382">
        <w:rPr>
          <w:rStyle w:val="Literal"/>
        </w:rPr>
        <w:t>MockMessenger</w:t>
      </w:r>
      <w:r>
        <w:t>, which will start with an empty list of messages. Then we</w:t>
      </w:r>
      <w:r w:rsidR="00452382">
        <w:t xml:space="preserve"> </w:t>
      </w:r>
      <w:r>
        <w:t>create a new </w:t>
      </w:r>
      <w:r w:rsidRPr="00452382">
        <w:rPr>
          <w:rStyle w:val="Literal"/>
        </w:rPr>
        <w:t>LimitTracker</w:t>
      </w:r>
      <w:r>
        <w:t> and give it a reference to the new </w:t>
      </w:r>
      <w:r w:rsidRPr="00452382">
        <w:rPr>
          <w:rStyle w:val="Literal"/>
        </w:rPr>
        <w:t>MockMessenger</w:t>
      </w:r>
      <w:r w:rsidR="00452382">
        <w:t xml:space="preserve"> </w:t>
      </w:r>
      <w:r>
        <w:t>and a </w:t>
      </w:r>
      <w:r w:rsidRPr="00452382">
        <w:rPr>
          <w:rStyle w:val="Literal"/>
        </w:rPr>
        <w:t>max</w:t>
      </w:r>
      <w:r>
        <w:t> value of 100. We call the </w:t>
      </w:r>
      <w:r w:rsidRPr="00452382">
        <w:rPr>
          <w:rStyle w:val="Literal"/>
        </w:rPr>
        <w:t>set_value</w:t>
      </w:r>
      <w:r>
        <w:t> method on the </w:t>
      </w:r>
      <w:r w:rsidRPr="00452382">
        <w:rPr>
          <w:rStyle w:val="Literal"/>
        </w:rPr>
        <w:t>LimitTracker</w:t>
      </w:r>
      <w:r w:rsidR="00452382">
        <w:t xml:space="preserve"> </w:t>
      </w:r>
      <w:r>
        <w:t>with a value of 80, which is more than 75</w:t>
      </w:r>
      <w:del w:id="2177" w:author="AnneMarieW" w:date="2017-12-20T11:15:00Z">
        <w:r w:rsidDel="004B4036">
          <w:delText>%</w:delText>
        </w:r>
      </w:del>
      <w:ins w:id="2178" w:author="AnneMarieW" w:date="2017-12-20T11:15:00Z">
        <w:r w:rsidR="004B4036">
          <w:t xml:space="preserve"> percent</w:t>
        </w:r>
      </w:ins>
      <w:r>
        <w:t xml:space="preserve"> of 100. Then we assert that the list</w:t>
      </w:r>
      <w:r w:rsidR="00452382">
        <w:t xml:space="preserve"> </w:t>
      </w:r>
      <w:r>
        <w:t>of messages that the </w:t>
      </w:r>
      <w:r w:rsidRPr="00452382">
        <w:rPr>
          <w:rStyle w:val="Literal"/>
        </w:rPr>
        <w:t>MockMessenger</w:t>
      </w:r>
      <w:r>
        <w:t> is keeping track of should now have one</w:t>
      </w:r>
      <w:r w:rsidR="00452382">
        <w:t xml:space="preserve"> </w:t>
      </w:r>
      <w:r>
        <w:t>message in it.</w:t>
      </w:r>
    </w:p>
    <w:p w14:paraId="12485EA4" w14:textId="77777777" w:rsidR="00957DBC" w:rsidRDefault="004B4036" w:rsidP="00957DBC">
      <w:pPr>
        <w:pStyle w:val="Body"/>
      </w:pPr>
      <w:ins w:id="2179" w:author="AnneMarieW" w:date="2017-12-20T11:15:00Z">
        <w:r>
          <w:t xml:space="preserve">However, </w:t>
        </w:r>
      </w:ins>
      <w:del w:id="2180" w:author="AnneMarieW" w:date="2017-12-20T11:15:00Z">
        <w:r w:rsidR="00957DBC" w:rsidDel="004B4036">
          <w:delText>T</w:delText>
        </w:r>
      </w:del>
      <w:ins w:id="2181" w:author="AnneMarieW" w:date="2017-12-20T11:15:00Z">
        <w:r>
          <w:t>t</w:t>
        </w:r>
      </w:ins>
      <w:r w:rsidR="00957DBC">
        <w:t>here’s one problem with this test</w:t>
      </w:r>
      <w:ins w:id="2182" w:author="AnneMarieW" w:date="2017-12-21T11:24:00Z">
        <w:r w:rsidR="00924D21">
          <w:t>, as shown here</w:t>
        </w:r>
      </w:ins>
      <w:del w:id="2183" w:author="AnneMarieW" w:date="2017-12-20T11:15:00Z">
        <w:r w:rsidR="00957DBC" w:rsidDel="004B4036">
          <w:delText>, however</w:delText>
        </w:r>
      </w:del>
      <w:r w:rsidR="00957DBC">
        <w:t>:</w:t>
      </w:r>
    </w:p>
    <w:p w14:paraId="7D638600" w14:textId="77777777" w:rsidR="00957DBC" w:rsidRPr="00452382" w:rsidRDefault="00957DBC" w:rsidP="00F27888">
      <w:pPr>
        <w:pStyle w:val="CodeA"/>
      </w:pPr>
      <w:r w:rsidRPr="00452382">
        <w:t>error[E0596]: cannot borrow immutable field `self.sent_messages` as mutable</w:t>
      </w:r>
    </w:p>
    <w:p w14:paraId="6E18B8B1" w14:textId="3890DDDE" w:rsidR="00957DBC" w:rsidRPr="00452382" w:rsidRDefault="00957DBC" w:rsidP="00452382">
      <w:pPr>
        <w:pStyle w:val="CodeB"/>
      </w:pPr>
      <w:r w:rsidRPr="00452382">
        <w:t xml:space="preserve">  --&gt; src/lib.rs:</w:t>
      </w:r>
      <w:ins w:id="2184" w:author="Carol Nichols" w:date="2018-01-16T13:24:00Z">
        <w:r w:rsidR="0086615B">
          <w:t>52</w:t>
        </w:r>
      </w:ins>
      <w:del w:id="2185" w:author="Carol Nichols" w:date="2018-01-16T13:24:00Z">
        <w:r w:rsidRPr="00452382" w:rsidDel="0086615B">
          <w:delText>46</w:delText>
        </w:r>
      </w:del>
      <w:r w:rsidRPr="00452382">
        <w:t>:13</w:t>
      </w:r>
    </w:p>
    <w:p w14:paraId="45724088" w14:textId="77777777" w:rsidR="00957DBC" w:rsidRPr="00452382" w:rsidRDefault="00957DBC" w:rsidP="00452382">
      <w:pPr>
        <w:pStyle w:val="CodeB"/>
      </w:pPr>
      <w:r w:rsidRPr="00452382">
        <w:t xml:space="preserve">   |</w:t>
      </w:r>
    </w:p>
    <w:p w14:paraId="4B228057" w14:textId="289C623F" w:rsidR="00957DBC" w:rsidRPr="00452382" w:rsidRDefault="0086615B" w:rsidP="00452382">
      <w:pPr>
        <w:pStyle w:val="CodeB"/>
      </w:pPr>
      <w:ins w:id="2186" w:author="Carol Nichols" w:date="2018-01-16T13:24:00Z">
        <w:r>
          <w:t>51</w:t>
        </w:r>
      </w:ins>
      <w:del w:id="2187" w:author="Carol Nichols" w:date="2018-01-16T13:24:00Z">
        <w:r w:rsidR="00957DBC" w:rsidRPr="00452382" w:rsidDel="0086615B">
          <w:delText>45</w:delText>
        </w:r>
      </w:del>
      <w:r w:rsidR="00957DBC" w:rsidRPr="00452382">
        <w:t xml:space="preserve"> |         fn send(&amp;self, message: &amp;str) {</w:t>
      </w:r>
    </w:p>
    <w:p w14:paraId="05A268C5" w14:textId="77777777" w:rsidR="00957DBC" w:rsidRPr="00452382" w:rsidRDefault="00957DBC" w:rsidP="00452382">
      <w:pPr>
        <w:pStyle w:val="CodeB"/>
      </w:pPr>
      <w:r w:rsidRPr="00452382">
        <w:t xml:space="preserve">   |                 ----- use `&amp;mut self` here to make mutable</w:t>
      </w:r>
    </w:p>
    <w:p w14:paraId="4299F4E7" w14:textId="1271C123" w:rsidR="00957DBC" w:rsidRPr="00452382" w:rsidRDefault="0086615B" w:rsidP="00452382">
      <w:pPr>
        <w:pStyle w:val="CodeB"/>
      </w:pPr>
      <w:ins w:id="2188" w:author="Carol Nichols" w:date="2018-01-16T13:24:00Z">
        <w:r>
          <w:t>52</w:t>
        </w:r>
      </w:ins>
      <w:del w:id="2189" w:author="Carol Nichols" w:date="2018-01-16T13:24:00Z">
        <w:r w:rsidR="00957DBC" w:rsidRPr="00452382" w:rsidDel="0086615B">
          <w:delText>46</w:delText>
        </w:r>
      </w:del>
      <w:r w:rsidR="00957DBC" w:rsidRPr="00452382">
        <w:t xml:space="preserve"> |             self.sent_messages.push(String::from(message));</w:t>
      </w:r>
    </w:p>
    <w:p w14:paraId="2755299F" w14:textId="77777777" w:rsidR="00957DBC" w:rsidRPr="00452382" w:rsidRDefault="00957DBC" w:rsidP="00F27888">
      <w:pPr>
        <w:pStyle w:val="CodeC"/>
      </w:pPr>
      <w:r w:rsidRPr="00452382">
        <w:t xml:space="preserve">   |             ^^^^^^^^^^^^^^^^^^ cannot mutably borrow immutable field</w:t>
      </w:r>
    </w:p>
    <w:p w14:paraId="092A7B3A" w14:textId="77777777" w:rsidR="00957DBC" w:rsidRDefault="00957DBC" w:rsidP="00957DBC">
      <w:pPr>
        <w:pStyle w:val="Body"/>
      </w:pPr>
      <w:r>
        <w:t>We can’t modify the </w:t>
      </w:r>
      <w:r w:rsidRPr="00452382">
        <w:rPr>
          <w:rStyle w:val="Literal"/>
        </w:rPr>
        <w:t>MockMessenger</w:t>
      </w:r>
      <w:r>
        <w:t> to keep track of the messages because the</w:t>
      </w:r>
      <w:r w:rsidR="00452382">
        <w:t xml:space="preserve"> </w:t>
      </w:r>
      <w:r w:rsidRPr="00452382">
        <w:rPr>
          <w:rStyle w:val="Literal"/>
        </w:rPr>
        <w:t>send</w:t>
      </w:r>
      <w:r>
        <w:t> method takes an immutable reference to </w:t>
      </w:r>
      <w:r w:rsidRPr="00452382">
        <w:rPr>
          <w:rStyle w:val="Literal"/>
        </w:rPr>
        <w:t>self</w:t>
      </w:r>
      <w:r>
        <w:t>. We also can’t take the</w:t>
      </w:r>
      <w:r w:rsidR="00452382">
        <w:t xml:space="preserve"> </w:t>
      </w:r>
      <w:r>
        <w:t>suggestion from the error text to use </w:t>
      </w:r>
      <w:r w:rsidRPr="00452382">
        <w:rPr>
          <w:rStyle w:val="Literal"/>
        </w:rPr>
        <w:t>&amp;mut self</w:t>
      </w:r>
      <w:r>
        <w:t> instead because then the</w:t>
      </w:r>
      <w:r w:rsidR="00452382">
        <w:t xml:space="preserve"> </w:t>
      </w:r>
      <w:r>
        <w:t>signature of </w:t>
      </w:r>
      <w:r w:rsidRPr="00452382">
        <w:rPr>
          <w:rStyle w:val="Literal"/>
        </w:rPr>
        <w:t>send</w:t>
      </w:r>
      <w:r>
        <w:t> wouldn’t match the signature in the </w:t>
      </w:r>
      <w:r w:rsidRPr="00452382">
        <w:rPr>
          <w:rStyle w:val="Literal"/>
        </w:rPr>
        <w:t>Messenger</w:t>
      </w:r>
      <w:r>
        <w:t> trait</w:t>
      </w:r>
      <w:r w:rsidR="00452382">
        <w:t xml:space="preserve"> </w:t>
      </w:r>
      <w:r>
        <w:t>definition (feel free to try and see what error message you get).</w:t>
      </w:r>
    </w:p>
    <w:p w14:paraId="3DC617F8" w14:textId="09A9C35C" w:rsidR="00957DBC" w:rsidRDefault="00957DBC" w:rsidP="00957DBC">
      <w:pPr>
        <w:pStyle w:val="Body"/>
      </w:pPr>
      <w:r>
        <w:t>This</w:t>
      </w:r>
      <w:ins w:id="2190" w:author="AnneMarieW" w:date="2017-12-20T11:16:00Z">
        <w:r w:rsidR="005143F8">
          <w:t xml:space="preserve"> is a situation in which</w:t>
        </w:r>
      </w:ins>
      <w:del w:id="2191" w:author="AnneMarieW" w:date="2017-12-20T11:16:00Z">
        <w:r w:rsidDel="005143F8">
          <w:delText xml:space="preserve"> is where</w:delText>
        </w:r>
      </w:del>
      <w:r>
        <w:t xml:space="preserve"> interior mutability can help! We’</w:t>
      </w:r>
      <w:del w:id="2192" w:author="AnneMarieW" w:date="2017-12-20T11:16:00Z">
        <w:r w:rsidDel="005143F8">
          <w:delText>re going to</w:delText>
        </w:r>
      </w:del>
      <w:ins w:id="2193" w:author="AnneMarieW" w:date="2017-12-20T11:16:00Z">
        <w:r w:rsidR="005143F8">
          <w:t>ll</w:t>
        </w:r>
      </w:ins>
      <w:r>
        <w:t xml:space="preserve"> store the</w:t>
      </w:r>
      <w:r w:rsidR="00452382">
        <w:t xml:space="preserve"> </w:t>
      </w:r>
      <w:r w:rsidRPr="00452382">
        <w:rPr>
          <w:rStyle w:val="Literal"/>
        </w:rPr>
        <w:t>sent_messages</w:t>
      </w:r>
      <w:r>
        <w:t> within a </w:t>
      </w:r>
      <w:r w:rsidRPr="00452382">
        <w:rPr>
          <w:rStyle w:val="Literal"/>
        </w:rPr>
        <w:t>RefCell</w:t>
      </w:r>
      <w:ins w:id="2194" w:author="Carol Nichols" w:date="2018-01-16T15:51:00Z">
        <w:r w:rsidR="00E049AF">
          <w:rPr>
            <w:rStyle w:val="Literal"/>
          </w:rPr>
          <w:t>&lt;T&gt;</w:t>
        </w:r>
      </w:ins>
      <w:r>
        <w:t>, and then the </w:t>
      </w:r>
      <w:r w:rsidRPr="00452382">
        <w:rPr>
          <w:rStyle w:val="Literal"/>
        </w:rPr>
        <w:t>send</w:t>
      </w:r>
      <w:r>
        <w:t> message will be able to</w:t>
      </w:r>
      <w:r w:rsidR="00452382">
        <w:t xml:space="preserve"> </w:t>
      </w:r>
      <w:r>
        <w:t>modify </w:t>
      </w:r>
      <w:r w:rsidRPr="00452382">
        <w:rPr>
          <w:rStyle w:val="Literal"/>
        </w:rPr>
        <w:t>sent_messages</w:t>
      </w:r>
      <w:r>
        <w:t> to store the messages we’ve seen. Listing 15-</w:t>
      </w:r>
      <w:ins w:id="2195" w:author="AnneMarieW" w:date="2017-12-21T10:16:00Z">
        <w:r w:rsidR="000B66CB">
          <w:t>22</w:t>
        </w:r>
      </w:ins>
      <w:del w:id="2196" w:author="AnneMarieW" w:date="2017-12-21T10:16:00Z">
        <w:r w:rsidDel="000B66CB">
          <w:delText>17</w:delText>
        </w:r>
      </w:del>
      <w:r>
        <w:t xml:space="preserve"> shows</w:t>
      </w:r>
      <w:r w:rsidR="00452382">
        <w:t xml:space="preserve"> </w:t>
      </w:r>
      <w:r>
        <w:t>what that looks like:</w:t>
      </w:r>
    </w:p>
    <w:p w14:paraId="73924BE6" w14:textId="77777777" w:rsidR="00957DBC" w:rsidRDefault="00957DBC" w:rsidP="00F27888">
      <w:pPr>
        <w:pStyle w:val="ProductionDirective"/>
      </w:pPr>
      <w:del w:id="2197" w:author="janelle" w:date="2017-12-14T13:04:00Z">
        <w:r w:rsidDel="0019543F">
          <w:delText xml:space="preserve">Filename: </w:delText>
        </w:r>
      </w:del>
      <w:r>
        <w:t>src/lib.rs</w:t>
      </w:r>
    </w:p>
    <w:p w14:paraId="4E76A958" w14:textId="77777777" w:rsidR="00957DBC" w:rsidRPr="00276F72" w:rsidRDefault="00957DBC" w:rsidP="00F27888">
      <w:pPr>
        <w:pStyle w:val="CodeA"/>
        <w:rPr>
          <w:rStyle w:val="Literal-Gray"/>
          <w:rPrChange w:id="2198" w:author="Carol Nichols" w:date="2018-01-16T13:25:00Z">
            <w:rPr/>
          </w:rPrChange>
        </w:rPr>
      </w:pPr>
      <w:r w:rsidRPr="00276F72">
        <w:rPr>
          <w:rStyle w:val="Literal-Gray"/>
          <w:rPrChange w:id="2199" w:author="Carol Nichols" w:date="2018-01-16T13:25:00Z">
            <w:rPr/>
          </w:rPrChange>
        </w:rPr>
        <w:lastRenderedPageBreak/>
        <w:t>#[cfg(test)]</w:t>
      </w:r>
    </w:p>
    <w:p w14:paraId="394B794C" w14:textId="77777777" w:rsidR="00957DBC" w:rsidRPr="00276F72" w:rsidRDefault="00957DBC" w:rsidP="00452382">
      <w:pPr>
        <w:pStyle w:val="CodeB"/>
        <w:rPr>
          <w:rStyle w:val="Literal-Gray"/>
          <w:rPrChange w:id="2200" w:author="Carol Nichols" w:date="2018-01-16T13:25:00Z">
            <w:rPr/>
          </w:rPrChange>
        </w:rPr>
      </w:pPr>
      <w:r w:rsidRPr="00276F72">
        <w:rPr>
          <w:rStyle w:val="Literal-Gray"/>
          <w:rPrChange w:id="2201" w:author="Carol Nichols" w:date="2018-01-16T13:25:00Z">
            <w:rPr/>
          </w:rPrChange>
        </w:rPr>
        <w:t>mod tests {</w:t>
      </w:r>
    </w:p>
    <w:p w14:paraId="1F793AC5" w14:textId="77777777" w:rsidR="00957DBC" w:rsidRPr="00276F72" w:rsidRDefault="00957DBC" w:rsidP="00452382">
      <w:pPr>
        <w:pStyle w:val="CodeB"/>
        <w:rPr>
          <w:rStyle w:val="Literal-Gray"/>
          <w:rPrChange w:id="2202" w:author="Carol Nichols" w:date="2018-01-16T13:25:00Z">
            <w:rPr/>
          </w:rPrChange>
        </w:rPr>
      </w:pPr>
      <w:r w:rsidRPr="00276F72">
        <w:rPr>
          <w:rStyle w:val="Literal-Gray"/>
          <w:rPrChange w:id="2203" w:author="Carol Nichols" w:date="2018-01-16T13:25:00Z">
            <w:rPr/>
          </w:rPrChange>
        </w:rPr>
        <w:t xml:space="preserve">    use super::*;</w:t>
      </w:r>
    </w:p>
    <w:p w14:paraId="08D04919" w14:textId="77777777" w:rsidR="00957DBC" w:rsidRPr="00452382" w:rsidRDefault="00957DBC" w:rsidP="00452382">
      <w:pPr>
        <w:pStyle w:val="CodeB"/>
      </w:pPr>
      <w:r w:rsidRPr="00452382">
        <w:t xml:space="preserve">    use std::cell::RefCell;</w:t>
      </w:r>
    </w:p>
    <w:p w14:paraId="3990FA08" w14:textId="77777777" w:rsidR="00957DBC" w:rsidRPr="00452382" w:rsidRDefault="00957DBC" w:rsidP="00452382">
      <w:pPr>
        <w:pStyle w:val="CodeB"/>
      </w:pPr>
    </w:p>
    <w:p w14:paraId="09D4D65B" w14:textId="77777777" w:rsidR="00957DBC" w:rsidRPr="00276F72" w:rsidRDefault="00957DBC" w:rsidP="00452382">
      <w:pPr>
        <w:pStyle w:val="CodeB"/>
        <w:rPr>
          <w:rStyle w:val="Literal-Gray"/>
          <w:rPrChange w:id="2204" w:author="Carol Nichols" w:date="2018-01-16T13:25:00Z">
            <w:rPr/>
          </w:rPrChange>
        </w:rPr>
      </w:pPr>
      <w:r w:rsidRPr="00276F72">
        <w:rPr>
          <w:rStyle w:val="Literal-Gray"/>
          <w:rPrChange w:id="2205" w:author="Carol Nichols" w:date="2018-01-16T13:25:00Z">
            <w:rPr/>
          </w:rPrChange>
        </w:rPr>
        <w:t xml:space="preserve">    struct MockMessenger {</w:t>
      </w:r>
    </w:p>
    <w:p w14:paraId="4530258B" w14:textId="5E3771FD" w:rsidR="00957DBC" w:rsidRPr="00452382" w:rsidRDefault="00D77563">
      <w:pPr>
        <w:pStyle w:val="CodeBWingding"/>
        <w:pPrChange w:id="2206" w:author="Carol Nichols" w:date="2018-01-16T14:29:00Z">
          <w:pPr>
            <w:pStyle w:val="CodeB"/>
          </w:pPr>
        </w:pPrChange>
      </w:pPr>
      <w:commentRangeStart w:id="2207"/>
      <w:ins w:id="2208" w:author="Carol Nichols" w:date="2018-01-16T14:29:00Z">
        <w:r w:rsidRPr="00343BBD">
          <w:rPr>
            <w:rStyle w:val="Wingdings"/>
            <w:rPrChange w:id="2209" w:author="Carol Nichols" w:date="2018-01-16T14:30:00Z">
              <w:rPr/>
            </w:rPrChange>
          </w:rPr>
          <w:t>u</w:t>
        </w:r>
      </w:ins>
      <w:r w:rsidR="00957DBC" w:rsidRPr="00452382">
        <w:t xml:space="preserve">        sent_messages: RefCell&lt;Vec&lt;String&gt;&gt;,</w:t>
      </w:r>
      <w:commentRangeEnd w:id="2207"/>
      <w:r>
        <w:rPr>
          <w:rStyle w:val="CommentReference"/>
          <w:rFonts w:ascii="Times New Roman" w:hAnsi="Times New Roman"/>
          <w:noProof w:val="0"/>
          <w:color w:val="auto"/>
        </w:rPr>
        <w:commentReference w:id="2207"/>
      </w:r>
    </w:p>
    <w:p w14:paraId="631D2015" w14:textId="77777777" w:rsidR="00957DBC" w:rsidRPr="00276F72" w:rsidRDefault="00957DBC" w:rsidP="00452382">
      <w:pPr>
        <w:pStyle w:val="CodeB"/>
        <w:rPr>
          <w:rStyle w:val="Literal-Gray"/>
          <w:rPrChange w:id="2210" w:author="Carol Nichols" w:date="2018-01-16T13:25:00Z">
            <w:rPr/>
          </w:rPrChange>
        </w:rPr>
      </w:pPr>
      <w:r w:rsidRPr="00276F72">
        <w:rPr>
          <w:rStyle w:val="Literal-Gray"/>
          <w:rPrChange w:id="2211" w:author="Carol Nichols" w:date="2018-01-16T13:25:00Z">
            <w:rPr/>
          </w:rPrChange>
        </w:rPr>
        <w:t xml:space="preserve">    }</w:t>
      </w:r>
    </w:p>
    <w:p w14:paraId="6F64B69E" w14:textId="77777777" w:rsidR="00957DBC" w:rsidRPr="00276F72" w:rsidRDefault="00957DBC" w:rsidP="00452382">
      <w:pPr>
        <w:pStyle w:val="CodeB"/>
        <w:rPr>
          <w:rStyle w:val="Literal-Gray"/>
          <w:rPrChange w:id="2212" w:author="Carol Nichols" w:date="2018-01-16T13:25:00Z">
            <w:rPr/>
          </w:rPrChange>
        </w:rPr>
      </w:pPr>
    </w:p>
    <w:p w14:paraId="05BEC84F" w14:textId="77777777" w:rsidR="00957DBC" w:rsidRPr="00276F72" w:rsidRDefault="00957DBC" w:rsidP="00452382">
      <w:pPr>
        <w:pStyle w:val="CodeB"/>
        <w:rPr>
          <w:rStyle w:val="Literal-Gray"/>
          <w:rPrChange w:id="2213" w:author="Carol Nichols" w:date="2018-01-16T13:25:00Z">
            <w:rPr/>
          </w:rPrChange>
        </w:rPr>
      </w:pPr>
      <w:r w:rsidRPr="00276F72">
        <w:rPr>
          <w:rStyle w:val="Literal-Gray"/>
          <w:rPrChange w:id="2214" w:author="Carol Nichols" w:date="2018-01-16T13:25:00Z">
            <w:rPr/>
          </w:rPrChange>
        </w:rPr>
        <w:t xml:space="preserve">    impl MockMessenger {</w:t>
      </w:r>
    </w:p>
    <w:p w14:paraId="03172A63" w14:textId="77777777" w:rsidR="00957DBC" w:rsidRPr="00276F72" w:rsidRDefault="00957DBC" w:rsidP="00452382">
      <w:pPr>
        <w:pStyle w:val="CodeB"/>
        <w:rPr>
          <w:rStyle w:val="Literal-Gray"/>
          <w:rPrChange w:id="2215" w:author="Carol Nichols" w:date="2018-01-16T13:25:00Z">
            <w:rPr/>
          </w:rPrChange>
        </w:rPr>
      </w:pPr>
      <w:r w:rsidRPr="00276F72">
        <w:rPr>
          <w:rStyle w:val="Literal-Gray"/>
          <w:rPrChange w:id="2216" w:author="Carol Nichols" w:date="2018-01-16T13:25:00Z">
            <w:rPr/>
          </w:rPrChange>
        </w:rPr>
        <w:t xml:space="preserve">        fn new() -&gt; MockMessenger {</w:t>
      </w:r>
    </w:p>
    <w:p w14:paraId="2AC1C779" w14:textId="4569CD8C" w:rsidR="00957DBC" w:rsidRPr="00452382" w:rsidRDefault="00343BBD">
      <w:pPr>
        <w:pStyle w:val="CodeBWingding"/>
        <w:pPrChange w:id="2217" w:author="Carol Nichols" w:date="2018-01-16T14:30:00Z">
          <w:pPr>
            <w:pStyle w:val="CodeB"/>
          </w:pPr>
        </w:pPrChange>
      </w:pPr>
      <w:commentRangeStart w:id="2218"/>
      <w:ins w:id="2219" w:author="Carol Nichols" w:date="2018-01-16T14:30:00Z">
        <w:r w:rsidRPr="00DC71D9">
          <w:rPr>
            <w:rStyle w:val="Wingdings"/>
            <w:rPrChange w:id="2220" w:author="Carol Nichols" w:date="2018-01-16T14:30:00Z">
              <w:rPr/>
            </w:rPrChange>
          </w:rPr>
          <w:t>v</w:t>
        </w:r>
      </w:ins>
      <w:r w:rsidR="00957DBC" w:rsidRPr="00452382">
        <w:t xml:space="preserve">            MockMessenger { sent_messages: RefCell::new(vec![]) }</w:t>
      </w:r>
      <w:commentRangeEnd w:id="2218"/>
      <w:r>
        <w:rPr>
          <w:rStyle w:val="CommentReference"/>
          <w:rFonts w:ascii="Times New Roman" w:hAnsi="Times New Roman"/>
          <w:noProof w:val="0"/>
          <w:color w:val="auto"/>
        </w:rPr>
        <w:commentReference w:id="2218"/>
      </w:r>
    </w:p>
    <w:p w14:paraId="670E2694" w14:textId="77777777" w:rsidR="00957DBC" w:rsidRPr="00276F72" w:rsidRDefault="00957DBC" w:rsidP="00452382">
      <w:pPr>
        <w:pStyle w:val="CodeB"/>
        <w:rPr>
          <w:rStyle w:val="Literal-Gray"/>
          <w:rPrChange w:id="2221" w:author="Carol Nichols" w:date="2018-01-16T13:26:00Z">
            <w:rPr/>
          </w:rPrChange>
        </w:rPr>
      </w:pPr>
      <w:r w:rsidRPr="00276F72">
        <w:rPr>
          <w:rStyle w:val="Literal-Gray"/>
          <w:rPrChange w:id="2222" w:author="Carol Nichols" w:date="2018-01-16T13:26:00Z">
            <w:rPr/>
          </w:rPrChange>
        </w:rPr>
        <w:t xml:space="preserve">        }</w:t>
      </w:r>
    </w:p>
    <w:p w14:paraId="24EAE065" w14:textId="77777777" w:rsidR="00957DBC" w:rsidRPr="00276F72" w:rsidRDefault="00957DBC" w:rsidP="00452382">
      <w:pPr>
        <w:pStyle w:val="CodeB"/>
        <w:rPr>
          <w:rStyle w:val="Literal-Gray"/>
          <w:rPrChange w:id="2223" w:author="Carol Nichols" w:date="2018-01-16T13:26:00Z">
            <w:rPr/>
          </w:rPrChange>
        </w:rPr>
      </w:pPr>
      <w:r w:rsidRPr="00276F72">
        <w:rPr>
          <w:rStyle w:val="Literal-Gray"/>
          <w:rPrChange w:id="2224" w:author="Carol Nichols" w:date="2018-01-16T13:26:00Z">
            <w:rPr/>
          </w:rPrChange>
        </w:rPr>
        <w:t xml:space="preserve">    }</w:t>
      </w:r>
    </w:p>
    <w:p w14:paraId="61AF5A5B" w14:textId="77777777" w:rsidR="00957DBC" w:rsidRPr="00276F72" w:rsidRDefault="00957DBC" w:rsidP="00452382">
      <w:pPr>
        <w:pStyle w:val="CodeB"/>
        <w:rPr>
          <w:rStyle w:val="Literal-Gray"/>
          <w:rPrChange w:id="2225" w:author="Carol Nichols" w:date="2018-01-16T13:26:00Z">
            <w:rPr/>
          </w:rPrChange>
        </w:rPr>
      </w:pPr>
    </w:p>
    <w:p w14:paraId="1F2A42D5" w14:textId="77777777" w:rsidR="00957DBC" w:rsidRPr="00276F72" w:rsidRDefault="00957DBC" w:rsidP="00452382">
      <w:pPr>
        <w:pStyle w:val="CodeB"/>
        <w:rPr>
          <w:rStyle w:val="Literal-Gray"/>
          <w:rPrChange w:id="2226" w:author="Carol Nichols" w:date="2018-01-16T13:26:00Z">
            <w:rPr/>
          </w:rPrChange>
        </w:rPr>
      </w:pPr>
      <w:r w:rsidRPr="00276F72">
        <w:rPr>
          <w:rStyle w:val="Literal-Gray"/>
          <w:rPrChange w:id="2227" w:author="Carol Nichols" w:date="2018-01-16T13:26:00Z">
            <w:rPr/>
          </w:rPrChange>
        </w:rPr>
        <w:t xml:space="preserve">    impl Messenger for MockMessenger {</w:t>
      </w:r>
    </w:p>
    <w:p w14:paraId="33529CD4" w14:textId="77777777" w:rsidR="00957DBC" w:rsidRPr="00276F72" w:rsidRDefault="00957DBC" w:rsidP="00452382">
      <w:pPr>
        <w:pStyle w:val="CodeB"/>
        <w:rPr>
          <w:rStyle w:val="Literal-Gray"/>
          <w:rPrChange w:id="2228" w:author="Carol Nichols" w:date="2018-01-16T13:26:00Z">
            <w:rPr/>
          </w:rPrChange>
        </w:rPr>
      </w:pPr>
      <w:r w:rsidRPr="00276F72">
        <w:rPr>
          <w:rStyle w:val="Literal-Gray"/>
          <w:rPrChange w:id="2229" w:author="Carol Nichols" w:date="2018-01-16T13:26:00Z">
            <w:rPr/>
          </w:rPrChange>
        </w:rPr>
        <w:t xml:space="preserve">        fn send(&amp;self, message: &amp;str) {</w:t>
      </w:r>
    </w:p>
    <w:p w14:paraId="03573461" w14:textId="64EC3C18" w:rsidR="00957DBC" w:rsidRPr="00452382" w:rsidRDefault="00DC71D9">
      <w:pPr>
        <w:pStyle w:val="CodeBWingding"/>
        <w:pPrChange w:id="2230" w:author="Carol Nichols" w:date="2018-01-16T14:31:00Z">
          <w:pPr>
            <w:pStyle w:val="CodeB"/>
          </w:pPr>
        </w:pPrChange>
      </w:pPr>
      <w:commentRangeStart w:id="2231"/>
      <w:ins w:id="2232" w:author="Carol Nichols" w:date="2018-01-16T14:31:00Z">
        <w:r w:rsidRPr="00E669B3">
          <w:rPr>
            <w:rStyle w:val="Wingdings"/>
            <w:rPrChange w:id="2233" w:author="Carol Nichols" w:date="2018-01-16T14:31:00Z">
              <w:rPr/>
            </w:rPrChange>
          </w:rPr>
          <w:t>w</w:t>
        </w:r>
      </w:ins>
      <w:r w:rsidR="00957DBC" w:rsidRPr="00452382">
        <w:t xml:space="preserve">            self.sent_messages.borrow_mut().push(String::from(message));</w:t>
      </w:r>
      <w:commentRangeEnd w:id="2231"/>
      <w:r>
        <w:rPr>
          <w:rStyle w:val="CommentReference"/>
          <w:rFonts w:ascii="Times New Roman" w:hAnsi="Times New Roman"/>
          <w:noProof w:val="0"/>
          <w:color w:val="auto"/>
        </w:rPr>
        <w:commentReference w:id="2231"/>
      </w:r>
    </w:p>
    <w:p w14:paraId="43812C07" w14:textId="77777777" w:rsidR="00957DBC" w:rsidRPr="00276F72" w:rsidRDefault="00957DBC" w:rsidP="00452382">
      <w:pPr>
        <w:pStyle w:val="CodeB"/>
        <w:rPr>
          <w:rStyle w:val="Literal-Gray"/>
          <w:rPrChange w:id="2234" w:author="Carol Nichols" w:date="2018-01-16T13:26:00Z">
            <w:rPr/>
          </w:rPrChange>
        </w:rPr>
      </w:pPr>
      <w:r w:rsidRPr="00276F72">
        <w:rPr>
          <w:rStyle w:val="Literal-Gray"/>
          <w:rPrChange w:id="2235" w:author="Carol Nichols" w:date="2018-01-16T13:26:00Z">
            <w:rPr/>
          </w:rPrChange>
        </w:rPr>
        <w:t xml:space="preserve">        }</w:t>
      </w:r>
    </w:p>
    <w:p w14:paraId="4D82EAA0" w14:textId="77777777" w:rsidR="00957DBC" w:rsidRPr="00276F72" w:rsidRDefault="00957DBC" w:rsidP="00452382">
      <w:pPr>
        <w:pStyle w:val="CodeB"/>
        <w:rPr>
          <w:rStyle w:val="Literal-Gray"/>
          <w:rPrChange w:id="2236" w:author="Carol Nichols" w:date="2018-01-16T13:26:00Z">
            <w:rPr/>
          </w:rPrChange>
        </w:rPr>
      </w:pPr>
      <w:r w:rsidRPr="00276F72">
        <w:rPr>
          <w:rStyle w:val="Literal-Gray"/>
          <w:rPrChange w:id="2237" w:author="Carol Nichols" w:date="2018-01-16T13:26:00Z">
            <w:rPr/>
          </w:rPrChange>
        </w:rPr>
        <w:t xml:space="preserve">    }</w:t>
      </w:r>
    </w:p>
    <w:p w14:paraId="326FCD0C" w14:textId="77777777" w:rsidR="00957DBC" w:rsidRPr="00276F72" w:rsidRDefault="00957DBC" w:rsidP="00452382">
      <w:pPr>
        <w:pStyle w:val="CodeB"/>
        <w:rPr>
          <w:rStyle w:val="Literal-Gray"/>
          <w:rPrChange w:id="2238" w:author="Carol Nichols" w:date="2018-01-16T13:26:00Z">
            <w:rPr/>
          </w:rPrChange>
        </w:rPr>
      </w:pPr>
    </w:p>
    <w:p w14:paraId="061A25CC" w14:textId="77777777" w:rsidR="00957DBC" w:rsidRPr="00276F72" w:rsidRDefault="00957DBC" w:rsidP="00452382">
      <w:pPr>
        <w:pStyle w:val="CodeB"/>
        <w:rPr>
          <w:rStyle w:val="Literal-Gray"/>
          <w:rPrChange w:id="2239" w:author="Carol Nichols" w:date="2018-01-16T13:26:00Z">
            <w:rPr/>
          </w:rPrChange>
        </w:rPr>
      </w:pPr>
      <w:r w:rsidRPr="00276F72">
        <w:rPr>
          <w:rStyle w:val="Literal-Gray"/>
          <w:rPrChange w:id="2240" w:author="Carol Nichols" w:date="2018-01-16T13:26:00Z">
            <w:rPr/>
          </w:rPrChange>
        </w:rPr>
        <w:t xml:space="preserve">    #[test]</w:t>
      </w:r>
    </w:p>
    <w:p w14:paraId="3428ADD2" w14:textId="77777777" w:rsidR="00957DBC" w:rsidRPr="00276F72" w:rsidRDefault="00957DBC" w:rsidP="00452382">
      <w:pPr>
        <w:pStyle w:val="CodeB"/>
        <w:rPr>
          <w:rStyle w:val="Literal-Gray"/>
          <w:rPrChange w:id="2241" w:author="Carol Nichols" w:date="2018-01-16T13:26:00Z">
            <w:rPr/>
          </w:rPrChange>
        </w:rPr>
      </w:pPr>
      <w:r w:rsidRPr="00276F72">
        <w:rPr>
          <w:rStyle w:val="Literal-Gray"/>
          <w:rPrChange w:id="2242" w:author="Carol Nichols" w:date="2018-01-16T13:26:00Z">
            <w:rPr/>
          </w:rPrChange>
        </w:rPr>
        <w:t xml:space="preserve">    fn it_sends_an_over_75_percent_warning_message() {</w:t>
      </w:r>
    </w:p>
    <w:p w14:paraId="17A1194C" w14:textId="011CB892" w:rsidR="00957DBC" w:rsidRPr="00276F72" w:rsidRDefault="00957DBC" w:rsidP="00452382">
      <w:pPr>
        <w:pStyle w:val="CodeB"/>
        <w:rPr>
          <w:rStyle w:val="Literal-Gray"/>
          <w:rPrChange w:id="2243" w:author="Carol Nichols" w:date="2018-01-16T13:26:00Z">
            <w:rPr/>
          </w:rPrChange>
        </w:rPr>
      </w:pPr>
      <w:r w:rsidRPr="00276F72">
        <w:rPr>
          <w:rStyle w:val="Literal-Gray"/>
          <w:rPrChange w:id="2244" w:author="Carol Nichols" w:date="2018-01-16T13:26:00Z">
            <w:rPr/>
          </w:rPrChange>
        </w:rPr>
        <w:t xml:space="preserve">        // </w:t>
      </w:r>
      <w:ins w:id="2245" w:author="Carol Nichols" w:date="2018-01-15T20:59:00Z">
        <w:r w:rsidR="00427487" w:rsidRPr="00276F72">
          <w:rPr>
            <w:rStyle w:val="Literal-Gray"/>
            <w:rPrChange w:id="2246" w:author="Carol Nichols" w:date="2018-01-16T13:26:00Z">
              <w:rPr/>
            </w:rPrChange>
          </w:rPr>
          <w:t>--</w:t>
        </w:r>
      </w:ins>
      <w:del w:id="2247" w:author="Carol Nichols" w:date="2018-01-15T20:59:00Z">
        <w:r w:rsidRPr="00276F72" w:rsidDel="00427487">
          <w:rPr>
            <w:rStyle w:val="Literal-Gray"/>
            <w:rPrChange w:id="2248" w:author="Carol Nichols" w:date="2018-01-16T13:26:00Z">
              <w:rPr/>
            </w:rPrChange>
          </w:rPr>
          <w:delText>...</w:delText>
        </w:r>
      </w:del>
      <w:r w:rsidRPr="00276F72">
        <w:rPr>
          <w:rStyle w:val="Literal-Gray"/>
          <w:rPrChange w:id="2249" w:author="Carol Nichols" w:date="2018-01-16T13:26:00Z">
            <w:rPr/>
          </w:rPrChange>
        </w:rPr>
        <w:t>snip</w:t>
      </w:r>
      <w:ins w:id="2250" w:author="Carol Nichols" w:date="2018-01-15T20:59:00Z">
        <w:r w:rsidR="00427487" w:rsidRPr="00276F72">
          <w:rPr>
            <w:rStyle w:val="Literal-Gray"/>
            <w:rPrChange w:id="2251" w:author="Carol Nichols" w:date="2018-01-16T13:26:00Z">
              <w:rPr/>
            </w:rPrChange>
          </w:rPr>
          <w:t>--</w:t>
        </w:r>
      </w:ins>
      <w:del w:id="2252" w:author="Carol Nichols" w:date="2018-01-15T20:59:00Z">
        <w:r w:rsidRPr="00276F72" w:rsidDel="00427487">
          <w:rPr>
            <w:rStyle w:val="Literal-Gray"/>
            <w:rPrChange w:id="2253" w:author="Carol Nichols" w:date="2018-01-16T13:26:00Z">
              <w:rPr/>
            </w:rPrChange>
          </w:rPr>
          <w:delText>...</w:delText>
        </w:r>
      </w:del>
    </w:p>
    <w:p w14:paraId="1A544171" w14:textId="0586BDBD" w:rsidR="00957DBC" w:rsidRPr="00452382" w:rsidDel="00B4574C" w:rsidRDefault="00957DBC" w:rsidP="00452382">
      <w:pPr>
        <w:pStyle w:val="CodeB"/>
        <w:rPr>
          <w:del w:id="2254" w:author="Carol Nichols" w:date="2018-01-14T16:53:00Z"/>
        </w:rPr>
      </w:pPr>
      <w:del w:id="2255" w:author="Carol Nichols" w:date="2018-01-14T16:53:00Z">
        <w:r w:rsidRPr="00452382" w:rsidDel="00B4574C">
          <w:delText>#         let mock_messenger = MockMessenger::new();</w:delText>
        </w:r>
      </w:del>
    </w:p>
    <w:p w14:paraId="2D5F54CF" w14:textId="1D299D9B" w:rsidR="00957DBC" w:rsidRPr="00452382" w:rsidDel="00B4574C" w:rsidRDefault="00957DBC" w:rsidP="00452382">
      <w:pPr>
        <w:pStyle w:val="CodeB"/>
        <w:rPr>
          <w:del w:id="2256" w:author="Carol Nichols" w:date="2018-01-14T16:53:00Z"/>
        </w:rPr>
      </w:pPr>
      <w:del w:id="2257" w:author="Carol Nichols" w:date="2018-01-14T16:53:00Z">
        <w:r w:rsidRPr="00452382" w:rsidDel="00B4574C">
          <w:delText>#         let mut limit_tracker = LimitTracker::new(&amp;mock_messenger, 100);</w:delText>
        </w:r>
      </w:del>
    </w:p>
    <w:p w14:paraId="3D454AFD" w14:textId="11C37922" w:rsidR="00957DBC" w:rsidRPr="00452382" w:rsidDel="00B4574C" w:rsidRDefault="00957DBC" w:rsidP="00452382">
      <w:pPr>
        <w:pStyle w:val="CodeB"/>
        <w:rPr>
          <w:del w:id="2258" w:author="Carol Nichols" w:date="2018-01-14T16:53:00Z"/>
        </w:rPr>
      </w:pPr>
      <w:del w:id="2259" w:author="Carol Nichols" w:date="2018-01-14T16:53:00Z">
        <w:r w:rsidRPr="00452382" w:rsidDel="00B4574C">
          <w:delText>#         limit_tracker.set_value(75);</w:delText>
        </w:r>
      </w:del>
    </w:p>
    <w:p w14:paraId="265A91D2" w14:textId="77777777" w:rsidR="00957DBC" w:rsidRPr="00452382" w:rsidRDefault="00957DBC" w:rsidP="00452382">
      <w:pPr>
        <w:pStyle w:val="CodeB"/>
      </w:pPr>
    </w:p>
    <w:p w14:paraId="7B98EAD2" w14:textId="1344F44F" w:rsidR="00957DBC" w:rsidRPr="00452382" w:rsidRDefault="00E669B3">
      <w:pPr>
        <w:pStyle w:val="CodeBWingding"/>
        <w:pPrChange w:id="2260" w:author="Carol Nichols" w:date="2018-01-16T14:32:00Z">
          <w:pPr>
            <w:pStyle w:val="CodeB"/>
          </w:pPr>
        </w:pPrChange>
      </w:pPr>
      <w:commentRangeStart w:id="2261"/>
      <w:ins w:id="2262" w:author="Carol Nichols" w:date="2018-01-16T14:32:00Z">
        <w:r w:rsidRPr="004E6EA2">
          <w:rPr>
            <w:rStyle w:val="Wingdings"/>
            <w:rPrChange w:id="2263" w:author="Carol Nichols" w:date="2018-01-16T14:32:00Z">
              <w:rPr/>
            </w:rPrChange>
          </w:rPr>
          <w:t>x</w:t>
        </w:r>
      </w:ins>
      <w:r w:rsidR="00957DBC" w:rsidRPr="00452382">
        <w:t xml:space="preserve">        assert_eq!(mock_messenger.sent_messages.borrow().len(), 1);</w:t>
      </w:r>
      <w:commentRangeEnd w:id="2261"/>
      <w:r>
        <w:rPr>
          <w:rStyle w:val="CommentReference"/>
          <w:rFonts w:ascii="Times New Roman" w:hAnsi="Times New Roman"/>
          <w:noProof w:val="0"/>
          <w:color w:val="auto"/>
        </w:rPr>
        <w:commentReference w:id="2261"/>
      </w:r>
    </w:p>
    <w:p w14:paraId="347569B5" w14:textId="77777777" w:rsidR="00957DBC" w:rsidRPr="00276F72" w:rsidRDefault="00957DBC" w:rsidP="00452382">
      <w:pPr>
        <w:pStyle w:val="CodeB"/>
        <w:rPr>
          <w:rStyle w:val="Literal-Gray"/>
          <w:rPrChange w:id="2264" w:author="Carol Nichols" w:date="2018-01-16T13:26:00Z">
            <w:rPr/>
          </w:rPrChange>
        </w:rPr>
      </w:pPr>
      <w:r w:rsidRPr="00276F72">
        <w:rPr>
          <w:rStyle w:val="Literal-Gray"/>
          <w:rPrChange w:id="2265" w:author="Carol Nichols" w:date="2018-01-16T13:26:00Z">
            <w:rPr/>
          </w:rPrChange>
        </w:rPr>
        <w:t xml:space="preserve">    }</w:t>
      </w:r>
    </w:p>
    <w:p w14:paraId="1765227E" w14:textId="77777777" w:rsidR="00957DBC" w:rsidRPr="00276F72" w:rsidRDefault="00957DBC" w:rsidP="00F27888">
      <w:pPr>
        <w:pStyle w:val="CodeC"/>
        <w:rPr>
          <w:rStyle w:val="Literal-Gray"/>
          <w:rPrChange w:id="2266" w:author="Carol Nichols" w:date="2018-01-16T13:26:00Z">
            <w:rPr/>
          </w:rPrChange>
        </w:rPr>
      </w:pPr>
      <w:r w:rsidRPr="00276F72">
        <w:rPr>
          <w:rStyle w:val="Literal-Gray"/>
          <w:rPrChange w:id="2267" w:author="Carol Nichols" w:date="2018-01-16T13:26:00Z">
            <w:rPr/>
          </w:rPrChange>
        </w:rPr>
        <w:t>}</w:t>
      </w:r>
    </w:p>
    <w:p w14:paraId="1DE8F82B" w14:textId="77777777" w:rsidR="00957DBC" w:rsidRDefault="00957DBC" w:rsidP="00F27888">
      <w:pPr>
        <w:pStyle w:val="Listing"/>
      </w:pPr>
      <w:r>
        <w:t>Listing 15-</w:t>
      </w:r>
      <w:ins w:id="2268" w:author="AnneMarieW" w:date="2017-12-21T10:16:00Z">
        <w:r w:rsidR="000B66CB">
          <w:t>22</w:t>
        </w:r>
      </w:ins>
      <w:del w:id="2269" w:author="AnneMarieW" w:date="2017-12-21T10:16:00Z">
        <w:r w:rsidDel="000B66CB">
          <w:delText>17</w:delText>
        </w:r>
      </w:del>
      <w:r>
        <w:t>: Using </w:t>
      </w:r>
      <w:r w:rsidR="007568D6" w:rsidRPr="007568D6">
        <w:rPr>
          <w:rStyle w:val="LiteralCaption"/>
          <w:rPrChange w:id="2270" w:author="janelle" w:date="2017-12-14T13:04:00Z">
            <w:rPr>
              <w:rStyle w:val="Literal"/>
            </w:rPr>
          </w:rPrChange>
        </w:rPr>
        <w:t>RefCell&lt;T&gt;</w:t>
      </w:r>
      <w:r>
        <w:t xml:space="preserve"> to </w:t>
      </w:r>
      <w:del w:id="2271" w:author="AnneMarieW" w:date="2017-12-20T11:17:00Z">
        <w:r w:rsidDel="008E57C3">
          <w:delText xml:space="preserve">be able to </w:delText>
        </w:r>
      </w:del>
      <w:r>
        <w:t>mutate an inner value while the</w:t>
      </w:r>
      <w:r w:rsidR="00452382">
        <w:t xml:space="preserve"> </w:t>
      </w:r>
      <w:r>
        <w:t>outer value is considered immutable</w:t>
      </w:r>
    </w:p>
    <w:p w14:paraId="0D854C89" w14:textId="50B85B3D" w:rsidR="00957DBC" w:rsidRDefault="00957DBC" w:rsidP="00957DBC">
      <w:pPr>
        <w:pStyle w:val="Body"/>
      </w:pPr>
      <w:r>
        <w:t>The </w:t>
      </w:r>
      <w:r w:rsidRPr="00452382">
        <w:rPr>
          <w:rStyle w:val="Literal"/>
        </w:rPr>
        <w:t>sent_messages</w:t>
      </w:r>
      <w:r>
        <w:t> field is now of type </w:t>
      </w:r>
      <w:r w:rsidRPr="00452382">
        <w:rPr>
          <w:rStyle w:val="Literal"/>
        </w:rPr>
        <w:t>RefCell&lt;Vec&lt;String&gt;&gt;</w:t>
      </w:r>
      <w:r>
        <w:t> </w:t>
      </w:r>
      <w:ins w:id="2272" w:author="Carol Nichols" w:date="2018-01-16T14:30:00Z">
        <w:r w:rsidR="00343BBD" w:rsidRPr="00343BBD">
          <w:rPr>
            <w:rStyle w:val="Wingdings"/>
            <w:rPrChange w:id="2273" w:author="Carol Nichols" w:date="2018-01-16T14:30:00Z">
              <w:rPr/>
            </w:rPrChange>
          </w:rPr>
          <w:t>u</w:t>
        </w:r>
        <w:r w:rsidR="00343BBD">
          <w:t xml:space="preserve"> </w:t>
        </w:r>
      </w:ins>
      <w:r>
        <w:t>instead of</w:t>
      </w:r>
      <w:r w:rsidR="00452382">
        <w:t xml:space="preserve"> </w:t>
      </w:r>
      <w:r w:rsidRPr="00452382">
        <w:rPr>
          <w:rStyle w:val="Literal"/>
        </w:rPr>
        <w:t>Vec&lt;String&gt;</w:t>
      </w:r>
      <w:r>
        <w:t>. In the </w:t>
      </w:r>
      <w:r w:rsidRPr="00452382">
        <w:rPr>
          <w:rStyle w:val="Literal"/>
        </w:rPr>
        <w:t>new</w:t>
      </w:r>
      <w:r>
        <w:t> function, we create a new </w:t>
      </w:r>
      <w:r w:rsidRPr="00452382">
        <w:rPr>
          <w:rStyle w:val="Literal"/>
        </w:rPr>
        <w:t>RefCell</w:t>
      </w:r>
      <w:ins w:id="2274" w:author="Carol Nichols" w:date="2018-01-16T15:51:00Z">
        <w:r w:rsidR="00E049AF">
          <w:rPr>
            <w:rStyle w:val="Literal"/>
          </w:rPr>
          <w:t>&lt;Vec&lt;String&gt;&gt;</w:t>
        </w:r>
      </w:ins>
      <w:r>
        <w:t> instance around</w:t>
      </w:r>
      <w:r w:rsidR="00452382">
        <w:t xml:space="preserve"> </w:t>
      </w:r>
      <w:r>
        <w:t>the empty vector</w:t>
      </w:r>
      <w:ins w:id="2275" w:author="Carol Nichols" w:date="2018-01-16T14:30:00Z">
        <w:r w:rsidR="00DC71D9">
          <w:t xml:space="preserve"> </w:t>
        </w:r>
        <w:r w:rsidR="00DC71D9" w:rsidRPr="00DC71D9">
          <w:rPr>
            <w:rStyle w:val="Wingdings"/>
            <w:rPrChange w:id="2276" w:author="Carol Nichols" w:date="2018-01-16T14:30:00Z">
              <w:rPr/>
            </w:rPrChange>
          </w:rPr>
          <w:t>v</w:t>
        </w:r>
      </w:ins>
      <w:r>
        <w:t>.</w:t>
      </w:r>
    </w:p>
    <w:p w14:paraId="4DD5DF1D" w14:textId="1A0DC3BF" w:rsidR="00957DBC" w:rsidRDefault="00957DBC" w:rsidP="00957DBC">
      <w:pPr>
        <w:pStyle w:val="Body"/>
      </w:pPr>
      <w:r>
        <w:t>For the implementation of the </w:t>
      </w:r>
      <w:r w:rsidRPr="00452382">
        <w:rPr>
          <w:rStyle w:val="Literal"/>
        </w:rPr>
        <w:t>send</w:t>
      </w:r>
      <w:r>
        <w:t> method, the first parameter is still an</w:t>
      </w:r>
      <w:r w:rsidR="00452382">
        <w:t xml:space="preserve"> </w:t>
      </w:r>
      <w:r>
        <w:t>immutable borrow of </w:t>
      </w:r>
      <w:r w:rsidRPr="00452382">
        <w:rPr>
          <w:rStyle w:val="Literal"/>
        </w:rPr>
        <w:t>self</w:t>
      </w:r>
      <w:r>
        <w:t>, which matches the trait definition. We call</w:t>
      </w:r>
      <w:r w:rsidR="00452382">
        <w:t xml:space="preserve"> </w:t>
      </w:r>
      <w:r w:rsidRPr="00452382">
        <w:rPr>
          <w:rStyle w:val="Literal"/>
        </w:rPr>
        <w:t>borrow_mut</w:t>
      </w:r>
      <w:r>
        <w:t> on the </w:t>
      </w:r>
      <w:r w:rsidRPr="00452382">
        <w:rPr>
          <w:rStyle w:val="Literal"/>
        </w:rPr>
        <w:t>RefCell</w:t>
      </w:r>
      <w:ins w:id="2277" w:author="Carol Nichols" w:date="2018-01-16T15:51:00Z">
        <w:r w:rsidR="00E049AF">
          <w:rPr>
            <w:rStyle w:val="Literal"/>
          </w:rPr>
          <w:t>&lt;Vec&lt;String&gt;&gt;</w:t>
        </w:r>
      </w:ins>
      <w:r>
        <w:t> in </w:t>
      </w:r>
      <w:r w:rsidRPr="00452382">
        <w:rPr>
          <w:rStyle w:val="Literal"/>
        </w:rPr>
        <w:t>self.sent_messages</w:t>
      </w:r>
      <w:r>
        <w:t> </w:t>
      </w:r>
      <w:ins w:id="2278" w:author="Carol Nichols" w:date="2018-01-16T14:32:00Z">
        <w:r w:rsidR="00E669B3" w:rsidRPr="00E669B3">
          <w:rPr>
            <w:rStyle w:val="Wingdings"/>
            <w:rPrChange w:id="2279" w:author="Carol Nichols" w:date="2018-01-16T14:32:00Z">
              <w:rPr/>
            </w:rPrChange>
          </w:rPr>
          <w:t>w</w:t>
        </w:r>
        <w:r w:rsidR="00E669B3">
          <w:t xml:space="preserve"> </w:t>
        </w:r>
      </w:ins>
      <w:r>
        <w:t>to get a mutable</w:t>
      </w:r>
      <w:r w:rsidR="00452382">
        <w:t xml:space="preserve"> </w:t>
      </w:r>
      <w:r>
        <w:t xml:space="preserve">reference to the value </w:t>
      </w:r>
      <w:r>
        <w:lastRenderedPageBreak/>
        <w:t>inside the </w:t>
      </w:r>
      <w:r w:rsidRPr="00452382">
        <w:rPr>
          <w:rStyle w:val="Literal"/>
        </w:rPr>
        <w:t>RefCell</w:t>
      </w:r>
      <w:ins w:id="2280" w:author="Carol Nichols" w:date="2018-01-16T15:51:00Z">
        <w:r w:rsidR="00E049AF">
          <w:rPr>
            <w:rStyle w:val="Literal"/>
          </w:rPr>
          <w:t>&lt;Vec&lt;String&gt;&gt;</w:t>
        </w:r>
      </w:ins>
      <w:r>
        <w:t>, which is the vector. Then we can</w:t>
      </w:r>
      <w:r w:rsidR="00452382">
        <w:t xml:space="preserve"> </w:t>
      </w:r>
      <w:r>
        <w:t>call </w:t>
      </w:r>
      <w:r w:rsidRPr="00452382">
        <w:rPr>
          <w:rStyle w:val="Literal"/>
        </w:rPr>
        <w:t>push</w:t>
      </w:r>
      <w:r>
        <w:t xml:space="preserve"> on the mutable reference to the vector </w:t>
      </w:r>
      <w:del w:id="2281" w:author="AnneMarieW" w:date="2017-12-20T11:18:00Z">
        <w:r w:rsidDel="00E52F87">
          <w:delText xml:space="preserve">in order </w:delText>
        </w:r>
      </w:del>
      <w:r>
        <w:t>to keep track of</w:t>
      </w:r>
      <w:r w:rsidR="00452382">
        <w:t xml:space="preserve"> </w:t>
      </w:r>
      <w:r>
        <w:t>the messages s</w:t>
      </w:r>
      <w:del w:id="2282" w:author="AnneMarieW" w:date="2017-12-20T11:18:00Z">
        <w:r w:rsidDel="00E52F87">
          <w:delText>ee</w:delText>
        </w:r>
      </w:del>
      <w:ins w:id="2283" w:author="Carol Nichols" w:date="2018-01-15T21:00:00Z">
        <w:r w:rsidR="0003622B">
          <w:t>ent</w:t>
        </w:r>
      </w:ins>
      <w:ins w:id="2284" w:author="AnneMarieW" w:date="2017-12-20T11:18:00Z">
        <w:del w:id="2285" w:author="Carol Nichols" w:date="2018-01-15T21:00:00Z">
          <w:r w:rsidR="00E52F87" w:rsidDel="0003622B">
            <w:delText>how</w:delText>
          </w:r>
        </w:del>
      </w:ins>
      <w:del w:id="2286" w:author="Carol Nichols" w:date="2018-01-15T21:00:00Z">
        <w:r w:rsidDel="0003622B">
          <w:delText>n</w:delText>
        </w:r>
      </w:del>
      <w:r>
        <w:t xml:space="preserve"> during the test.</w:t>
      </w:r>
    </w:p>
    <w:p w14:paraId="20DD2FFB" w14:textId="1D1B42F7" w:rsidR="00957DBC" w:rsidRDefault="00957DBC" w:rsidP="00957DBC">
      <w:pPr>
        <w:pStyle w:val="Body"/>
      </w:pPr>
      <w:r>
        <w:t xml:space="preserve">The last change we have to make is in the assertion: </w:t>
      </w:r>
      <w:del w:id="2287" w:author="AnneMarieW" w:date="2017-12-20T11:18:00Z">
        <w:r w:rsidDel="00F846FB">
          <w:delText xml:space="preserve">in order </w:delText>
        </w:r>
      </w:del>
      <w:r>
        <w:t>to see how many</w:t>
      </w:r>
      <w:r w:rsidR="00452382">
        <w:t xml:space="preserve"> </w:t>
      </w:r>
      <w:r>
        <w:t>items are in the inner vector, we call </w:t>
      </w:r>
      <w:r w:rsidRPr="00452382">
        <w:rPr>
          <w:rStyle w:val="Literal"/>
        </w:rPr>
        <w:t>borrow</w:t>
      </w:r>
      <w:r>
        <w:t> on the </w:t>
      </w:r>
      <w:r w:rsidRPr="00452382">
        <w:rPr>
          <w:rStyle w:val="Literal"/>
        </w:rPr>
        <w:t>RefCell</w:t>
      </w:r>
      <w:ins w:id="2288" w:author="Carol Nichols" w:date="2018-01-16T15:52:00Z">
        <w:r w:rsidR="00E049AF">
          <w:rPr>
            <w:rStyle w:val="Literal"/>
          </w:rPr>
          <w:t>&lt;Vec&lt;String&gt;&gt;</w:t>
        </w:r>
      </w:ins>
      <w:r>
        <w:t> to get an</w:t>
      </w:r>
      <w:r w:rsidR="00452382">
        <w:t xml:space="preserve"> </w:t>
      </w:r>
      <w:r>
        <w:t>immutable reference to the vector</w:t>
      </w:r>
      <w:ins w:id="2289" w:author="Carol Nichols" w:date="2018-01-16T14:32:00Z">
        <w:r w:rsidR="004E6EA2">
          <w:t xml:space="preserve"> </w:t>
        </w:r>
        <w:r w:rsidR="004E6EA2" w:rsidRPr="004E6EA2">
          <w:rPr>
            <w:rStyle w:val="Wingdings"/>
            <w:rPrChange w:id="2290" w:author="Carol Nichols" w:date="2018-01-16T14:32:00Z">
              <w:rPr/>
            </w:rPrChange>
          </w:rPr>
          <w:t>x</w:t>
        </w:r>
      </w:ins>
      <w:r>
        <w:t>.</w:t>
      </w:r>
    </w:p>
    <w:p w14:paraId="60867EDB" w14:textId="77777777" w:rsidR="00957DBC" w:rsidRDefault="00957DBC" w:rsidP="00957DBC">
      <w:pPr>
        <w:pStyle w:val="Body"/>
      </w:pPr>
      <w:r>
        <w:t xml:space="preserve">Now that </w:t>
      </w:r>
      <w:del w:id="2291" w:author="AnneMarieW" w:date="2017-12-20T11:18:00Z">
        <w:r w:rsidDel="00F846FB">
          <w:delText>we</w:delText>
        </w:r>
      </w:del>
      <w:ins w:id="2292" w:author="AnneMarieW" w:date="2017-12-20T11:18:00Z">
        <w:r w:rsidR="00F846FB">
          <w:t>you</w:t>
        </w:r>
      </w:ins>
      <w:r>
        <w:t>’ve seen how to use </w:t>
      </w:r>
      <w:r w:rsidRPr="00452382">
        <w:rPr>
          <w:rStyle w:val="Literal"/>
        </w:rPr>
        <w:t>RefCell&lt;T&gt;</w:t>
      </w:r>
      <w:r>
        <w:t>, let’s dig into how it works!</w:t>
      </w:r>
    </w:p>
    <w:p w14:paraId="22BD8D20" w14:textId="77777777" w:rsidR="00957DBC" w:rsidRDefault="00957DBC">
      <w:pPr>
        <w:pStyle w:val="HeadC"/>
        <w:pPrChange w:id="2293" w:author="Carol Nichols" w:date="2018-01-15T21:01:00Z">
          <w:pPr>
            <w:pStyle w:val="HeadB"/>
          </w:pPr>
        </w:pPrChange>
      </w:pPr>
      <w:bookmarkStart w:id="2294" w:name="`refcell`-keeps-track-of-borrows-at-runt"/>
      <w:bookmarkStart w:id="2295" w:name="_Toc503815284"/>
      <w:bookmarkEnd w:id="2294"/>
      <w:r w:rsidRPr="00FE1F71">
        <w:rPr>
          <w:rStyle w:val="Literal"/>
          <w:rPrChange w:id="2296" w:author="Carol Nichols" w:date="2018-01-15T21:01:00Z">
            <w:rPr>
              <w:i w:val="0"/>
            </w:rPr>
          </w:rPrChange>
        </w:rPr>
        <w:t>RefCell&lt;T&gt;</w:t>
      </w:r>
      <w:r>
        <w:t> Keeps Track of Borrows at Runtime</w:t>
      </w:r>
      <w:bookmarkEnd w:id="2295"/>
    </w:p>
    <w:p w14:paraId="5CDBB7E0" w14:textId="191825C5" w:rsidR="00957DBC" w:rsidRDefault="00957DBC" w:rsidP="00496169">
      <w:pPr>
        <w:pStyle w:val="BodyFirst"/>
      </w:pPr>
      <w:r>
        <w:t>When creating immutable and mutable references</w:t>
      </w:r>
      <w:ins w:id="2297" w:author="AnneMarieW" w:date="2017-12-20T13:22:00Z">
        <w:r w:rsidR="002D3677">
          <w:t>,</w:t>
        </w:r>
      </w:ins>
      <w:r>
        <w:t xml:space="preserve"> we use the </w:t>
      </w:r>
      <w:r w:rsidRPr="00452382">
        <w:rPr>
          <w:rStyle w:val="Literal"/>
        </w:rPr>
        <w:t>&amp;</w:t>
      </w:r>
      <w:r>
        <w:t> and </w:t>
      </w:r>
      <w:r w:rsidRPr="00452382">
        <w:rPr>
          <w:rStyle w:val="Literal"/>
        </w:rPr>
        <w:t>&amp;mut</w:t>
      </w:r>
      <w:r w:rsidR="00452382">
        <w:t xml:space="preserve"> </w:t>
      </w:r>
      <w:r>
        <w:t>syntax, respectively. With </w:t>
      </w:r>
      <w:r w:rsidRPr="00452382">
        <w:rPr>
          <w:rStyle w:val="Literal"/>
        </w:rPr>
        <w:t>RefCell&lt;T&gt;</w:t>
      </w:r>
      <w:r>
        <w:t>, we use the </w:t>
      </w:r>
      <w:r w:rsidRPr="00452382">
        <w:rPr>
          <w:rStyle w:val="Literal"/>
        </w:rPr>
        <w:t>borrow</w:t>
      </w:r>
      <w:r>
        <w:t> and </w:t>
      </w:r>
      <w:r w:rsidRPr="00452382">
        <w:rPr>
          <w:rStyle w:val="Literal"/>
        </w:rPr>
        <w:t>borrow_mut</w:t>
      </w:r>
      <w:r w:rsidR="00452382">
        <w:t xml:space="preserve"> </w:t>
      </w:r>
      <w:r>
        <w:t>methods, which are part of the safe API that belongs to </w:t>
      </w:r>
      <w:r w:rsidRPr="00452382">
        <w:rPr>
          <w:rStyle w:val="Literal"/>
        </w:rPr>
        <w:t>RefCell&lt;T&gt;</w:t>
      </w:r>
      <w:r>
        <w:t>. The</w:t>
      </w:r>
      <w:r w:rsidR="00452382">
        <w:t xml:space="preserve"> </w:t>
      </w:r>
      <w:r w:rsidRPr="00452382">
        <w:rPr>
          <w:rStyle w:val="Literal"/>
        </w:rPr>
        <w:t>borrow</w:t>
      </w:r>
      <w:r>
        <w:t> method returns the smart pointer type </w:t>
      </w:r>
      <w:r w:rsidRPr="00452382">
        <w:rPr>
          <w:rStyle w:val="Literal"/>
        </w:rPr>
        <w:t>Ref</w:t>
      </w:r>
      <w:ins w:id="2298" w:author="Carol Nichols" w:date="2018-01-16T15:52:00Z">
        <w:r w:rsidR="00E049AF">
          <w:rPr>
            <w:rStyle w:val="Literal"/>
          </w:rPr>
          <w:t>&lt;T&gt;</w:t>
        </w:r>
      </w:ins>
      <w:r>
        <w:t>, and </w:t>
      </w:r>
      <w:r w:rsidRPr="00452382">
        <w:rPr>
          <w:rStyle w:val="Literal"/>
        </w:rPr>
        <w:t>borrow_mut</w:t>
      </w:r>
      <w:r>
        <w:t> returns</w:t>
      </w:r>
      <w:r w:rsidR="00452382">
        <w:t xml:space="preserve"> </w:t>
      </w:r>
      <w:r>
        <w:t>the smart pointer type </w:t>
      </w:r>
      <w:r w:rsidRPr="00452382">
        <w:rPr>
          <w:rStyle w:val="Literal"/>
        </w:rPr>
        <w:t>RefMut</w:t>
      </w:r>
      <w:ins w:id="2299" w:author="Carol Nichols" w:date="2018-01-16T15:52:00Z">
        <w:r w:rsidR="00E049AF">
          <w:rPr>
            <w:rStyle w:val="Literal"/>
          </w:rPr>
          <w:t>&lt;T&gt;</w:t>
        </w:r>
      </w:ins>
      <w:r>
        <w:t>. Both types implement </w:t>
      </w:r>
      <w:r w:rsidRPr="00452382">
        <w:rPr>
          <w:rStyle w:val="Literal"/>
        </w:rPr>
        <w:t>Deref</w:t>
      </w:r>
      <w:r>
        <w:t> so we can treat</w:t>
      </w:r>
      <w:r w:rsidR="00452382">
        <w:t xml:space="preserve"> </w:t>
      </w:r>
      <w:r>
        <w:t>them like regular references.</w:t>
      </w:r>
    </w:p>
    <w:p w14:paraId="7429EF81" w14:textId="39A6F2BA" w:rsidR="00957DBC" w:rsidRDefault="00957DBC" w:rsidP="00957DBC">
      <w:pPr>
        <w:pStyle w:val="Body"/>
      </w:pPr>
      <w:r>
        <w:t>The </w:t>
      </w:r>
      <w:r w:rsidRPr="00452382">
        <w:rPr>
          <w:rStyle w:val="Literal"/>
        </w:rPr>
        <w:t>RefCell&lt;T&gt;</w:t>
      </w:r>
      <w:r>
        <w:t> keeps track of how many </w:t>
      </w:r>
      <w:r w:rsidRPr="00452382">
        <w:rPr>
          <w:rStyle w:val="Literal"/>
        </w:rPr>
        <w:t>Ref</w:t>
      </w:r>
      <w:ins w:id="2300" w:author="Carol Nichols" w:date="2018-01-16T15:52:00Z">
        <w:r w:rsidR="00762C18">
          <w:rPr>
            <w:rStyle w:val="Literal"/>
          </w:rPr>
          <w:t>&lt;T&gt;</w:t>
        </w:r>
      </w:ins>
      <w:r>
        <w:t> and </w:t>
      </w:r>
      <w:r w:rsidRPr="00452382">
        <w:rPr>
          <w:rStyle w:val="Literal"/>
        </w:rPr>
        <w:t>RefMut</w:t>
      </w:r>
      <w:ins w:id="2301" w:author="Carol Nichols" w:date="2018-01-16T15:52:00Z">
        <w:r w:rsidR="00762C18">
          <w:rPr>
            <w:rStyle w:val="Literal"/>
          </w:rPr>
          <w:t>&lt;T&gt;</w:t>
        </w:r>
      </w:ins>
      <w:r>
        <w:t> smart pointers are</w:t>
      </w:r>
      <w:r w:rsidR="00452382">
        <w:t xml:space="preserve"> </w:t>
      </w:r>
      <w:r>
        <w:t>currently active. Every time we call </w:t>
      </w:r>
      <w:r w:rsidRPr="00452382">
        <w:rPr>
          <w:rStyle w:val="Literal"/>
        </w:rPr>
        <w:t>borrow</w:t>
      </w:r>
      <w:r>
        <w:t>, the </w:t>
      </w:r>
      <w:r w:rsidRPr="00452382">
        <w:rPr>
          <w:rStyle w:val="Literal"/>
        </w:rPr>
        <w:t>RefCell&lt;T&gt;</w:t>
      </w:r>
      <w:r>
        <w:t> increases its</w:t>
      </w:r>
      <w:r w:rsidR="00452382">
        <w:t xml:space="preserve"> </w:t>
      </w:r>
      <w:r>
        <w:t>count of how many immutable borrows are active. When a </w:t>
      </w:r>
      <w:r w:rsidRPr="00452382">
        <w:rPr>
          <w:rStyle w:val="Literal"/>
        </w:rPr>
        <w:t>Ref</w:t>
      </w:r>
      <w:ins w:id="2302" w:author="Carol Nichols" w:date="2018-01-16T15:52:00Z">
        <w:r w:rsidR="00762C18">
          <w:rPr>
            <w:rStyle w:val="Literal"/>
          </w:rPr>
          <w:t>&lt;T&gt;</w:t>
        </w:r>
      </w:ins>
      <w:r>
        <w:t> value goes out of</w:t>
      </w:r>
      <w:r w:rsidR="00452382">
        <w:t xml:space="preserve"> </w:t>
      </w:r>
      <w:r>
        <w:t>scope, the count of immutable borrows goes down by one. Just like the compile</w:t>
      </w:r>
      <w:r w:rsidR="00452382">
        <w:t xml:space="preserve"> </w:t>
      </w:r>
      <w:r>
        <w:t>time borrowing rules, </w:t>
      </w:r>
      <w:r w:rsidRPr="00452382">
        <w:rPr>
          <w:rStyle w:val="Literal"/>
        </w:rPr>
        <w:t>RefCell&lt;T&gt;</w:t>
      </w:r>
      <w:r>
        <w:t> lets us have many immutable borrows or one</w:t>
      </w:r>
      <w:r w:rsidR="00452382">
        <w:t xml:space="preserve"> </w:t>
      </w:r>
      <w:r>
        <w:t>mutable borrow at any point in time.</w:t>
      </w:r>
    </w:p>
    <w:p w14:paraId="07D60D9F" w14:textId="77777777" w:rsidR="00957DBC" w:rsidRDefault="00957DBC" w:rsidP="00957DBC">
      <w:pPr>
        <w:pStyle w:val="Body"/>
      </w:pPr>
      <w:r>
        <w:t>If we try to violate these rules, rather than getting a compiler error like we</w:t>
      </w:r>
      <w:r w:rsidR="00452382">
        <w:t xml:space="preserve"> </w:t>
      </w:r>
      <w:r>
        <w:t>would with references, the implementation of </w:t>
      </w:r>
      <w:r w:rsidRPr="00452382">
        <w:rPr>
          <w:rStyle w:val="Literal"/>
        </w:rPr>
        <w:t>RefCell&lt;T&gt;</w:t>
      </w:r>
      <w:r>
        <w:t> will </w:t>
      </w:r>
      <w:r w:rsidRPr="00452382">
        <w:rPr>
          <w:rStyle w:val="Literal"/>
        </w:rPr>
        <w:t>panic!</w:t>
      </w:r>
      <w:r>
        <w:t> at</w:t>
      </w:r>
      <w:r w:rsidR="00452382">
        <w:t xml:space="preserve"> </w:t>
      </w:r>
      <w:r>
        <w:t>runtime. Listing 15-</w:t>
      </w:r>
      <w:ins w:id="2303" w:author="AnneMarieW" w:date="2017-12-21T10:17:00Z">
        <w:r w:rsidR="00651EEF">
          <w:t>23</w:t>
        </w:r>
      </w:ins>
      <w:del w:id="2304" w:author="AnneMarieW" w:date="2017-12-21T10:17:00Z">
        <w:r w:rsidDel="00651EEF">
          <w:delText>18</w:delText>
        </w:r>
      </w:del>
      <w:r>
        <w:t xml:space="preserve"> shows a modification </w:t>
      </w:r>
      <w:del w:id="2305" w:author="AnneMarieW" w:date="2017-12-20T13:24:00Z">
        <w:r w:rsidDel="002D3677">
          <w:delText>to</w:delText>
        </w:r>
      </w:del>
      <w:ins w:id="2306" w:author="AnneMarieW" w:date="2017-12-20T13:24:00Z">
        <w:r w:rsidR="002D3677">
          <w:t>of</w:t>
        </w:r>
      </w:ins>
      <w:r>
        <w:t xml:space="preserve"> the implementation of </w:t>
      </w:r>
      <w:r w:rsidRPr="00452382">
        <w:rPr>
          <w:rStyle w:val="Literal"/>
        </w:rPr>
        <w:t>send</w:t>
      </w:r>
      <w:r w:rsidR="00452382">
        <w:t xml:space="preserve"> </w:t>
      </w:r>
      <w:del w:id="2307" w:author="AnneMarieW" w:date="2017-12-20T13:23:00Z">
        <w:r w:rsidDel="002D3677">
          <w:delText>from</w:delText>
        </w:r>
      </w:del>
      <w:ins w:id="2308" w:author="AnneMarieW" w:date="2017-12-20T13:23:00Z">
        <w:r w:rsidR="002D3677">
          <w:t>in</w:t>
        </w:r>
      </w:ins>
      <w:r>
        <w:t xml:space="preserve"> Listing 15-</w:t>
      </w:r>
      <w:ins w:id="2309" w:author="AnneMarieW" w:date="2017-12-21T10:17:00Z">
        <w:r w:rsidR="00651EEF">
          <w:t>22</w:t>
        </w:r>
      </w:ins>
      <w:del w:id="2310" w:author="AnneMarieW" w:date="2017-12-21T10:17:00Z">
        <w:r w:rsidDel="00651EEF">
          <w:delText>17</w:delText>
        </w:r>
      </w:del>
      <w:ins w:id="2311" w:author="AnneMarieW" w:date="2017-12-20T13:24:00Z">
        <w:r w:rsidR="002D3677">
          <w:t xml:space="preserve">. </w:t>
        </w:r>
      </w:ins>
      <w:del w:id="2312" w:author="AnneMarieW" w:date="2017-12-20T13:25:00Z">
        <w:r w:rsidDel="002D3677">
          <w:delText xml:space="preserve"> where w</w:delText>
        </w:r>
      </w:del>
      <w:ins w:id="2313" w:author="AnneMarieW" w:date="2017-12-20T13:25:00Z">
        <w:r w:rsidR="002D3677">
          <w:t>W</w:t>
        </w:r>
      </w:ins>
      <w:r>
        <w:t>e’re deliberately trying to create two mutable</w:t>
      </w:r>
      <w:r w:rsidR="00452382">
        <w:t xml:space="preserve"> </w:t>
      </w:r>
      <w:r>
        <w:t xml:space="preserve">borrows active for the same scope </w:t>
      </w:r>
      <w:del w:id="2314" w:author="AnneMarieW" w:date="2017-12-20T13:24:00Z">
        <w:r w:rsidDel="002D3677">
          <w:delText xml:space="preserve">in order </w:delText>
        </w:r>
      </w:del>
      <w:r>
        <w:t>to illustrate that </w:t>
      </w:r>
      <w:r w:rsidRPr="00452382">
        <w:rPr>
          <w:rStyle w:val="Literal"/>
        </w:rPr>
        <w:t>RefCell&lt;T&gt;</w:t>
      </w:r>
      <w:r w:rsidR="00452382">
        <w:t xml:space="preserve"> </w:t>
      </w:r>
      <w:r>
        <w:t>prevents us from doing this at runtime:</w:t>
      </w:r>
    </w:p>
    <w:p w14:paraId="39D533A6" w14:textId="77777777" w:rsidR="00957DBC" w:rsidRDefault="00957DBC" w:rsidP="00F27888">
      <w:pPr>
        <w:pStyle w:val="ProductionDirective"/>
      </w:pPr>
      <w:del w:id="2315" w:author="janelle" w:date="2017-12-14T13:04:00Z">
        <w:r w:rsidDel="0019543F">
          <w:delText xml:space="preserve">Filename: </w:delText>
        </w:r>
      </w:del>
      <w:r>
        <w:t>src/lib.rs</w:t>
      </w:r>
    </w:p>
    <w:p w14:paraId="432B4B8F" w14:textId="77777777" w:rsidR="00957DBC" w:rsidRPr="00452382" w:rsidRDefault="00957DBC" w:rsidP="00F27888">
      <w:pPr>
        <w:pStyle w:val="CodeA"/>
      </w:pPr>
      <w:r w:rsidRPr="00452382">
        <w:t>impl Messenger for MockMessenger {</w:t>
      </w:r>
    </w:p>
    <w:p w14:paraId="6EFE8822" w14:textId="77777777" w:rsidR="00957DBC" w:rsidRPr="00452382" w:rsidRDefault="00957DBC" w:rsidP="00452382">
      <w:pPr>
        <w:pStyle w:val="CodeB"/>
      </w:pPr>
      <w:r w:rsidRPr="00452382">
        <w:t xml:space="preserve">    fn send(&amp;self, message: &amp;str) {</w:t>
      </w:r>
    </w:p>
    <w:p w14:paraId="35B982BA" w14:textId="77777777" w:rsidR="00957DBC" w:rsidRPr="00452382" w:rsidRDefault="00957DBC" w:rsidP="00452382">
      <w:pPr>
        <w:pStyle w:val="CodeB"/>
      </w:pPr>
      <w:r w:rsidRPr="00452382">
        <w:t xml:space="preserve">        let mut one_borrow = self.sent_messages.borrow_mut();</w:t>
      </w:r>
    </w:p>
    <w:p w14:paraId="28D8F582" w14:textId="77777777" w:rsidR="00957DBC" w:rsidRPr="00452382" w:rsidRDefault="00957DBC" w:rsidP="00452382">
      <w:pPr>
        <w:pStyle w:val="CodeB"/>
      </w:pPr>
      <w:r w:rsidRPr="00452382">
        <w:t xml:space="preserve">        let mut two_borrow = self.sent_messages.borrow_mut();</w:t>
      </w:r>
    </w:p>
    <w:p w14:paraId="264F5132" w14:textId="77777777" w:rsidR="00957DBC" w:rsidRPr="00452382" w:rsidRDefault="00957DBC" w:rsidP="00452382">
      <w:pPr>
        <w:pStyle w:val="CodeB"/>
      </w:pPr>
    </w:p>
    <w:p w14:paraId="4BEAC441" w14:textId="77777777" w:rsidR="00957DBC" w:rsidRPr="00452382" w:rsidRDefault="00957DBC" w:rsidP="00452382">
      <w:pPr>
        <w:pStyle w:val="CodeB"/>
      </w:pPr>
      <w:r w:rsidRPr="00452382">
        <w:t xml:space="preserve">        one_borrow.push(String::from(message));</w:t>
      </w:r>
    </w:p>
    <w:p w14:paraId="0877CA55" w14:textId="77777777" w:rsidR="00957DBC" w:rsidRPr="00452382" w:rsidRDefault="00957DBC" w:rsidP="00452382">
      <w:pPr>
        <w:pStyle w:val="CodeB"/>
      </w:pPr>
      <w:r w:rsidRPr="00452382">
        <w:t xml:space="preserve">        two_borrow.push(String::from(message));</w:t>
      </w:r>
    </w:p>
    <w:p w14:paraId="7699D4C0" w14:textId="77777777" w:rsidR="00957DBC" w:rsidRPr="00452382" w:rsidRDefault="00957DBC" w:rsidP="00452382">
      <w:pPr>
        <w:pStyle w:val="CodeB"/>
      </w:pPr>
      <w:r w:rsidRPr="00452382">
        <w:t xml:space="preserve">    }</w:t>
      </w:r>
    </w:p>
    <w:p w14:paraId="0683BA99" w14:textId="77777777" w:rsidR="00957DBC" w:rsidRPr="00452382" w:rsidRDefault="00957DBC" w:rsidP="00F27888">
      <w:pPr>
        <w:pStyle w:val="CodeC"/>
      </w:pPr>
      <w:r w:rsidRPr="00452382">
        <w:t>}</w:t>
      </w:r>
    </w:p>
    <w:p w14:paraId="069A21FA" w14:textId="77777777" w:rsidR="00957DBC" w:rsidRDefault="00957DBC" w:rsidP="00F27888">
      <w:pPr>
        <w:pStyle w:val="Listing"/>
      </w:pPr>
      <w:r>
        <w:lastRenderedPageBreak/>
        <w:t>Listing 15-</w:t>
      </w:r>
      <w:ins w:id="2316" w:author="AnneMarieW" w:date="2017-12-21T10:17:00Z">
        <w:r w:rsidR="00651EEF">
          <w:t>23</w:t>
        </w:r>
      </w:ins>
      <w:del w:id="2317" w:author="AnneMarieW" w:date="2017-12-21T10:17:00Z">
        <w:r w:rsidDel="00651EEF">
          <w:delText>18</w:delText>
        </w:r>
      </w:del>
      <w:r>
        <w:t>: Creating two mutable references in the same scope to see that</w:t>
      </w:r>
      <w:r w:rsidR="00452382">
        <w:t xml:space="preserve"> </w:t>
      </w:r>
      <w:r w:rsidR="007568D6" w:rsidRPr="007568D6">
        <w:rPr>
          <w:rStyle w:val="LiteralCaption"/>
          <w:rPrChange w:id="2318" w:author="janelle" w:date="2017-12-14T13:05:00Z">
            <w:rPr>
              <w:rStyle w:val="Literal"/>
            </w:rPr>
          </w:rPrChange>
        </w:rPr>
        <w:t>RefCell&lt;T&gt;</w:t>
      </w:r>
      <w:r>
        <w:t> will panic</w:t>
      </w:r>
    </w:p>
    <w:p w14:paraId="6216359B" w14:textId="54BA8EBA" w:rsidR="00957DBC" w:rsidRDefault="00957DBC" w:rsidP="00957DBC">
      <w:pPr>
        <w:pStyle w:val="Body"/>
      </w:pPr>
      <w:r>
        <w:t>We create a variable </w:t>
      </w:r>
      <w:r w:rsidRPr="00452382">
        <w:rPr>
          <w:rStyle w:val="Literal"/>
        </w:rPr>
        <w:t>one_borrow</w:t>
      </w:r>
      <w:r>
        <w:t> for the </w:t>
      </w:r>
      <w:r w:rsidRPr="00452382">
        <w:rPr>
          <w:rStyle w:val="Literal"/>
        </w:rPr>
        <w:t>RefMut</w:t>
      </w:r>
      <w:ins w:id="2319" w:author="Carol Nichols" w:date="2018-01-16T15:53:00Z">
        <w:r w:rsidR="00762C18">
          <w:rPr>
            <w:rStyle w:val="Literal"/>
          </w:rPr>
          <w:t>&lt;T&gt;</w:t>
        </w:r>
      </w:ins>
      <w:r>
        <w:t> smart pointer returned from</w:t>
      </w:r>
      <w:r w:rsidR="00452382">
        <w:t xml:space="preserve"> </w:t>
      </w:r>
      <w:r w:rsidRPr="00452382">
        <w:rPr>
          <w:rStyle w:val="Literal"/>
        </w:rPr>
        <w:t>borrow_mut</w:t>
      </w:r>
      <w:r>
        <w:t>. Then we create another mutable borrow in the same way in the</w:t>
      </w:r>
      <w:r w:rsidR="00452382">
        <w:t xml:space="preserve"> </w:t>
      </w:r>
      <w:r>
        <w:t>variable </w:t>
      </w:r>
      <w:r w:rsidRPr="00452382">
        <w:rPr>
          <w:rStyle w:val="Literal"/>
        </w:rPr>
        <w:t>two_borrow</w:t>
      </w:r>
      <w:r>
        <w:t>. This makes two mutable references in the same scope,</w:t>
      </w:r>
      <w:r w:rsidR="00452382">
        <w:t xml:space="preserve"> </w:t>
      </w:r>
      <w:r>
        <w:t xml:space="preserve">which isn’t allowed. </w:t>
      </w:r>
      <w:del w:id="2320" w:author="AnneMarieW" w:date="2017-12-20T13:25:00Z">
        <w:r w:rsidDel="002D3677">
          <w:delText>If</w:delText>
        </w:r>
      </w:del>
      <w:ins w:id="2321" w:author="AnneMarieW" w:date="2017-12-20T13:25:00Z">
        <w:r w:rsidR="002D3677">
          <w:t>When</w:t>
        </w:r>
      </w:ins>
      <w:r>
        <w:t xml:space="preserve"> we run the tests for our library, th</w:t>
      </w:r>
      <w:del w:id="2322" w:author="AnneMarieW" w:date="2017-12-20T13:26:00Z">
        <w:r w:rsidDel="002D3677">
          <w:delText>is</w:delText>
        </w:r>
      </w:del>
      <w:ins w:id="2323" w:author="AnneMarieW" w:date="2017-12-20T13:26:00Z">
        <w:r w:rsidR="002D3677">
          <w:t>e</w:t>
        </w:r>
      </w:ins>
      <w:r>
        <w:t xml:space="preserve"> code</w:t>
      </w:r>
      <w:ins w:id="2324" w:author="AnneMarieW" w:date="2017-12-20T13:26:00Z">
        <w:r w:rsidR="002D3677">
          <w:t xml:space="preserve"> in Listing 15-</w:t>
        </w:r>
      </w:ins>
      <w:ins w:id="2325" w:author="AnneMarieW" w:date="2017-12-21T10:17:00Z">
        <w:r w:rsidR="00770F2E">
          <w:t>23</w:t>
        </w:r>
      </w:ins>
      <w:r>
        <w:t xml:space="preserve"> will</w:t>
      </w:r>
      <w:r w:rsidR="00452382">
        <w:t xml:space="preserve"> </w:t>
      </w:r>
      <w:r>
        <w:t>compile without any errors, but the test will fail:</w:t>
      </w:r>
    </w:p>
    <w:p w14:paraId="09136795" w14:textId="77777777" w:rsidR="00957DBC" w:rsidRPr="00452382" w:rsidRDefault="00957DBC" w:rsidP="00F27888">
      <w:pPr>
        <w:pStyle w:val="CodeA"/>
      </w:pPr>
      <w:r w:rsidRPr="00452382">
        <w:t>---- tests::it_sends_an_over_75_percent_warning_message stdout ----</w:t>
      </w:r>
    </w:p>
    <w:p w14:paraId="487984AA" w14:textId="70F5BF92" w:rsidR="00957DBC" w:rsidRPr="00452382" w:rsidRDefault="00A85C94" w:rsidP="00452382">
      <w:pPr>
        <w:pStyle w:val="CodeB"/>
      </w:pPr>
      <w:ins w:id="2326" w:author="Carol Nichols" w:date="2018-01-15T21:02:00Z">
        <w:r>
          <w:t xml:space="preserve">    </w:t>
        </w:r>
      </w:ins>
      <w:del w:id="2327" w:author="Carol Nichols" w:date="2018-01-15T21:02:00Z">
        <w:r w:rsidR="00957DBC" w:rsidRPr="00452382" w:rsidDel="00A85C94">
          <w:delText xml:space="preserve">    </w:delText>
        </w:r>
      </w:del>
      <w:r w:rsidR="00957DBC" w:rsidRPr="00452382">
        <w:t>thread 'tests::it_sends_an_over_75_percent_warning_message' panicked at</w:t>
      </w:r>
    </w:p>
    <w:p w14:paraId="78E336CF" w14:textId="77777777" w:rsidR="00957DBC" w:rsidRPr="00452382" w:rsidRDefault="00957DBC" w:rsidP="00452382">
      <w:pPr>
        <w:pStyle w:val="CodeB"/>
      </w:pPr>
      <w:r w:rsidRPr="00452382">
        <w:t xml:space="preserve">    'already borrowed: BorrowMutError', src/libcore/result.rs:906:4</w:t>
      </w:r>
    </w:p>
    <w:p w14:paraId="3FBAA739" w14:textId="77777777" w:rsidR="00957DBC" w:rsidRPr="00452382" w:rsidRDefault="00957DBC" w:rsidP="00F27888">
      <w:pPr>
        <w:pStyle w:val="CodeC"/>
      </w:pPr>
      <w:r w:rsidRPr="00452382">
        <w:t>note: Run with `RUST_BACKTRACE=1` for a backtrace.</w:t>
      </w:r>
    </w:p>
    <w:p w14:paraId="76AE11A4" w14:textId="77777777" w:rsidR="00957DBC" w:rsidRDefault="00733349" w:rsidP="00957DBC">
      <w:pPr>
        <w:pStyle w:val="Body"/>
      </w:pPr>
      <w:ins w:id="2328" w:author="AnneMarieW" w:date="2017-12-20T13:27:00Z">
        <w:r>
          <w:t>Notice</w:t>
        </w:r>
      </w:ins>
      <w:del w:id="2329" w:author="AnneMarieW" w:date="2017-12-20T13:27:00Z">
        <w:r w:rsidR="00957DBC" w:rsidDel="00733349">
          <w:delText>We can see</w:delText>
        </w:r>
      </w:del>
      <w:r w:rsidR="00957DBC">
        <w:t xml:space="preserve"> that the code panicked with the message </w:t>
      </w:r>
      <w:r w:rsidR="00957DBC" w:rsidRPr="00452382">
        <w:rPr>
          <w:rStyle w:val="Literal"/>
        </w:rPr>
        <w:t>already borrowed: BorrowMutError</w:t>
      </w:r>
      <w:r w:rsidR="00957DBC">
        <w:t>. This is how </w:t>
      </w:r>
      <w:r w:rsidR="00957DBC" w:rsidRPr="00452382">
        <w:rPr>
          <w:rStyle w:val="Literal"/>
        </w:rPr>
        <w:t>RefCell&lt;T&gt;</w:t>
      </w:r>
      <w:r w:rsidR="00957DBC">
        <w:t> handles violations of the borrowing</w:t>
      </w:r>
      <w:r w:rsidR="00452382">
        <w:t xml:space="preserve"> </w:t>
      </w:r>
      <w:r w:rsidR="00957DBC">
        <w:t>rules at runtime.</w:t>
      </w:r>
    </w:p>
    <w:p w14:paraId="0EE7BBEA" w14:textId="7F22226F" w:rsidR="00957DBC" w:rsidRDefault="00957DBC" w:rsidP="00957DBC">
      <w:pPr>
        <w:pStyle w:val="Body"/>
      </w:pPr>
      <w:r>
        <w:t>Catching borrowing errors at runtime rather than compile time means that we</w:t>
      </w:r>
      <w:del w:id="2330" w:author="AnneMarieW" w:date="2017-12-20T13:27:00Z">
        <w:r w:rsidDel="00733349">
          <w:delText>’</w:delText>
        </w:r>
      </w:del>
      <w:ins w:id="2331" w:author="AnneMarieW" w:date="2017-12-20T13:27:00Z">
        <w:r w:rsidR="00733349">
          <w:t xml:space="preserve"> woul</w:t>
        </w:r>
      </w:ins>
      <w:r>
        <w:t>d</w:t>
      </w:r>
      <w:r w:rsidR="00452382">
        <w:t xml:space="preserve"> </w:t>
      </w:r>
      <w:r>
        <w:t>find</w:t>
      </w:r>
      <w:del w:id="2332" w:author="AnneMarieW" w:date="2017-12-20T13:27:00Z">
        <w:r w:rsidDel="00733349">
          <w:delText xml:space="preserve"> out that we made</w:delText>
        </w:r>
      </w:del>
      <w:r>
        <w:t xml:space="preserve"> a mistake in our code later in the development process</w:t>
      </w:r>
      <w:del w:id="2333" w:author="AnneMarieW" w:date="2017-12-20T13:28:00Z">
        <w:r w:rsidDel="00733349">
          <w:delText>—</w:delText>
        </w:r>
      </w:del>
      <w:ins w:id="2334" w:author="AnneMarieW" w:date="2017-12-20T13:28:00Z">
        <w:r w:rsidR="00733349">
          <w:t xml:space="preserve"> </w:t>
        </w:r>
      </w:ins>
      <w:del w:id="2335" w:author="AnneMarieW" w:date="2017-12-20T13:29:00Z">
        <w:r w:rsidR="00452382" w:rsidDel="0079532C">
          <w:delText xml:space="preserve"> </w:delText>
        </w:r>
      </w:del>
      <w:r>
        <w:t xml:space="preserve">and possibly not even until our code was deployed to production. </w:t>
      </w:r>
      <w:del w:id="2336" w:author="AnneMarieW" w:date="2017-12-20T13:28:00Z">
        <w:r w:rsidDel="00733349">
          <w:delText>There’s a</w:delText>
        </w:r>
      </w:del>
      <w:ins w:id="2337" w:author="AnneMarieW" w:date="2017-12-20T13:28:00Z">
        <w:r w:rsidR="00733349">
          <w:t>A</w:t>
        </w:r>
      </w:ins>
      <w:r>
        <w:t>lso</w:t>
      </w:r>
      <w:ins w:id="2338" w:author="AnneMarieW" w:date="2017-12-20T13:28:00Z">
        <w:r w:rsidR="00733349">
          <w:t>,</w:t>
        </w:r>
      </w:ins>
      <w:r>
        <w:t xml:space="preserve"> </w:t>
      </w:r>
      <w:ins w:id="2339" w:author="AnneMarieW" w:date="2017-12-20T13:28:00Z">
        <w:r w:rsidR="00733349">
          <w:t xml:space="preserve">our code will incur </w:t>
        </w:r>
      </w:ins>
      <w:r>
        <w:t>a</w:t>
      </w:r>
      <w:r w:rsidR="00452382">
        <w:t xml:space="preserve"> </w:t>
      </w:r>
      <w:r>
        <w:t xml:space="preserve">small runtime performance penalty </w:t>
      </w:r>
      <w:del w:id="2340" w:author="AnneMarieW" w:date="2017-12-20T13:28:00Z">
        <w:r w:rsidDel="00733349">
          <w:delText xml:space="preserve">our code will incur </w:delText>
        </w:r>
      </w:del>
      <w:r>
        <w:t>as a result of keeping</w:t>
      </w:r>
      <w:r w:rsidR="00452382">
        <w:t xml:space="preserve"> </w:t>
      </w:r>
      <w:r>
        <w:t>track of the borrows at runtime rather than compile time. However, using</w:t>
      </w:r>
      <w:r w:rsidR="00452382">
        <w:t xml:space="preserve"> </w:t>
      </w:r>
      <w:r w:rsidRPr="00452382">
        <w:rPr>
          <w:rStyle w:val="Literal"/>
        </w:rPr>
        <w:t>RefCell</w:t>
      </w:r>
      <w:ins w:id="2341" w:author="Carol Nichols" w:date="2018-01-15T21:04:00Z">
        <w:r w:rsidR="00A44CD0">
          <w:rPr>
            <w:rStyle w:val="Literal"/>
          </w:rPr>
          <w:t>&lt;T&gt;</w:t>
        </w:r>
      </w:ins>
      <w:r>
        <w:t> ma</w:t>
      </w:r>
      <w:del w:id="2342" w:author="AnneMarieW" w:date="2017-12-20T13:28:00Z">
        <w:r w:rsidDel="00733349">
          <w:delText>de</w:delText>
        </w:r>
      </w:del>
      <w:ins w:id="2343" w:author="AnneMarieW" w:date="2017-12-20T13:28:00Z">
        <w:r w:rsidR="00733349">
          <w:t>kes</w:t>
        </w:r>
      </w:ins>
      <w:r>
        <w:t xml:space="preserve"> it possible for us to write a mock object that can modify itself</w:t>
      </w:r>
      <w:r w:rsidR="00452382">
        <w:t xml:space="preserve"> </w:t>
      </w:r>
      <w:r>
        <w:t>to keep track of the messages it has seen while we’re using it in a context</w:t>
      </w:r>
      <w:r w:rsidR="00452382">
        <w:t xml:space="preserve"> </w:t>
      </w:r>
      <w:r>
        <w:t xml:space="preserve">where only immutable values are allowed. We can </w:t>
      </w:r>
      <w:del w:id="2344" w:author="AnneMarieW" w:date="2017-12-20T13:29:00Z">
        <w:r w:rsidDel="0079532C">
          <w:delText xml:space="preserve">choose to </w:delText>
        </w:r>
      </w:del>
      <w:r>
        <w:t>use </w:t>
      </w:r>
      <w:r w:rsidRPr="00452382">
        <w:rPr>
          <w:rStyle w:val="Literal"/>
        </w:rPr>
        <w:t>RefCell&lt;T&gt;</w:t>
      </w:r>
      <w:r w:rsidR="00452382">
        <w:t xml:space="preserve"> </w:t>
      </w:r>
      <w:r>
        <w:t>despite its trade</w:t>
      </w:r>
      <w:ins w:id="2345" w:author="AnneMarieW" w:date="2017-12-20T13:29:00Z">
        <w:r w:rsidR="0079532C">
          <w:t>-</w:t>
        </w:r>
      </w:ins>
      <w:r>
        <w:t xml:space="preserve">offs to get more </w:t>
      </w:r>
      <w:commentRangeStart w:id="2346"/>
      <w:commentRangeStart w:id="2347"/>
      <w:del w:id="2348" w:author="Carol Nichols" w:date="2018-01-15T21:04:00Z">
        <w:r w:rsidDel="002614C8">
          <w:delText>abili</w:delText>
        </w:r>
      </w:del>
      <w:ins w:id="2349" w:author="Carol Nichols" w:date="2018-01-15T21:04:00Z">
        <w:r w:rsidR="002614C8">
          <w:t>functionality</w:t>
        </w:r>
      </w:ins>
      <w:del w:id="2350" w:author="Carol Nichols" w:date="2018-01-15T21:04:00Z">
        <w:r w:rsidDel="002614C8">
          <w:delText>ties</w:delText>
        </w:r>
      </w:del>
      <w:commentRangeEnd w:id="2346"/>
      <w:r w:rsidR="0078293C">
        <w:rPr>
          <w:rStyle w:val="CommentReference"/>
        </w:rPr>
        <w:commentReference w:id="2346"/>
      </w:r>
      <w:commentRangeEnd w:id="2347"/>
      <w:r w:rsidR="008A457F">
        <w:rPr>
          <w:rStyle w:val="CommentReference"/>
        </w:rPr>
        <w:commentReference w:id="2347"/>
      </w:r>
      <w:r>
        <w:t xml:space="preserve"> than regular references give us.</w:t>
      </w:r>
    </w:p>
    <w:p w14:paraId="6B20B2E2" w14:textId="77777777" w:rsidR="00957DBC" w:rsidRDefault="00957DBC" w:rsidP="00452382">
      <w:pPr>
        <w:pStyle w:val="HeadB"/>
      </w:pPr>
      <w:bookmarkStart w:id="2351" w:name="having-multiple-owners-of-mutable-data-b"/>
      <w:bookmarkStart w:id="2352" w:name="_Toc503815285"/>
      <w:bookmarkEnd w:id="2351"/>
      <w:r w:rsidRPr="00452382">
        <w:t>Having Multiple Owners of Mutable Data by Combining </w:t>
      </w:r>
      <w:r w:rsidRPr="001A29DA">
        <w:rPr>
          <w:rStyle w:val="Literal"/>
          <w:rPrChange w:id="2353" w:author="Carol Nichols" w:date="2018-01-15T21:05:00Z">
            <w:rPr/>
          </w:rPrChange>
        </w:rPr>
        <w:t>Rc&lt;T&gt;</w:t>
      </w:r>
      <w:r w:rsidRPr="00452382">
        <w:t> and </w:t>
      </w:r>
      <w:r w:rsidRPr="001A29DA">
        <w:rPr>
          <w:rStyle w:val="Literal"/>
          <w:rPrChange w:id="2354" w:author="Carol Nichols" w:date="2018-01-15T21:05:00Z">
            <w:rPr/>
          </w:rPrChange>
        </w:rPr>
        <w:t>RefCell&lt;T&gt;</w:t>
      </w:r>
      <w:bookmarkEnd w:id="2352"/>
    </w:p>
    <w:p w14:paraId="607B6EC0" w14:textId="77777777" w:rsidR="00957DBC" w:rsidRDefault="00957DBC" w:rsidP="00496169">
      <w:pPr>
        <w:pStyle w:val="BodyFirst"/>
      </w:pPr>
      <w:r>
        <w:t>A common way to use </w:t>
      </w:r>
      <w:r w:rsidRPr="00452382">
        <w:rPr>
          <w:rStyle w:val="Literal"/>
        </w:rPr>
        <w:t>RefCell&lt;T&gt;</w:t>
      </w:r>
      <w:r>
        <w:t> is in combination with </w:t>
      </w:r>
      <w:r w:rsidRPr="00452382">
        <w:rPr>
          <w:rStyle w:val="Literal"/>
        </w:rPr>
        <w:t>Rc&lt;T&gt;</w:t>
      </w:r>
      <w:r>
        <w:t>. Recall that</w:t>
      </w:r>
      <w:r w:rsidR="00452382">
        <w:t xml:space="preserve"> </w:t>
      </w:r>
      <w:r w:rsidRPr="00452382">
        <w:rPr>
          <w:rStyle w:val="Literal"/>
        </w:rPr>
        <w:t>Rc&lt;T&gt;</w:t>
      </w:r>
      <w:r>
        <w:t> lets us have multiple owners of some data, but it only gives us</w:t>
      </w:r>
      <w:r w:rsidR="00452382">
        <w:t xml:space="preserve"> </w:t>
      </w:r>
      <w:r>
        <w:t>immutable access to that data. If we have an </w:t>
      </w:r>
      <w:r w:rsidRPr="00452382">
        <w:rPr>
          <w:rStyle w:val="Literal"/>
        </w:rPr>
        <w:t>Rc&lt;T&gt;</w:t>
      </w:r>
      <w:r>
        <w:t> that holds a </w:t>
      </w:r>
      <w:r w:rsidRPr="00452382">
        <w:rPr>
          <w:rStyle w:val="Literal"/>
        </w:rPr>
        <w:t>RefCell&lt;T&gt;</w:t>
      </w:r>
      <w:r>
        <w:t>,</w:t>
      </w:r>
      <w:r w:rsidR="00452382">
        <w:t xml:space="preserve"> </w:t>
      </w:r>
      <w:del w:id="2355" w:author="AnneMarieW" w:date="2017-12-20T13:31:00Z">
        <w:r w:rsidDel="001C4F18">
          <w:delText xml:space="preserve">then </w:delText>
        </w:r>
      </w:del>
      <w:r>
        <w:t>we can get a value that can have multiple owners </w:t>
      </w:r>
      <w:r w:rsidRPr="00452382">
        <w:rPr>
          <w:rStyle w:val="EmphasisItalic"/>
        </w:rPr>
        <w:t>and</w:t>
      </w:r>
      <w:r>
        <w:t> that we can mutate!</w:t>
      </w:r>
    </w:p>
    <w:p w14:paraId="7A54B641" w14:textId="77777777" w:rsidR="00957DBC" w:rsidRDefault="00957DBC" w:rsidP="00957DBC">
      <w:pPr>
        <w:pStyle w:val="Body"/>
      </w:pPr>
      <w:r>
        <w:t xml:space="preserve">For example, recall the cons list example </w:t>
      </w:r>
      <w:del w:id="2356" w:author="AnneMarieW" w:date="2017-12-20T13:31:00Z">
        <w:r w:rsidDel="00341C32">
          <w:delText>from</w:delText>
        </w:r>
      </w:del>
      <w:ins w:id="2357" w:author="AnneMarieW" w:date="2017-12-20T13:31:00Z">
        <w:r w:rsidR="00341C32">
          <w:t>in</w:t>
        </w:r>
      </w:ins>
      <w:r>
        <w:t xml:space="preserve"> Listing 15-1</w:t>
      </w:r>
      <w:ins w:id="2358" w:author="AnneMarieW" w:date="2017-12-21T10:18:00Z">
        <w:r w:rsidR="00770F2E">
          <w:t>8</w:t>
        </w:r>
      </w:ins>
      <w:del w:id="2359" w:author="AnneMarieW" w:date="2017-12-21T10:18:00Z">
        <w:r w:rsidDel="00770F2E">
          <w:delText>3</w:delText>
        </w:r>
      </w:del>
      <w:r>
        <w:t xml:space="preserve"> where we used</w:t>
      </w:r>
      <w:r w:rsidR="00452382">
        <w:t xml:space="preserve"> </w:t>
      </w:r>
      <w:r w:rsidRPr="00452382">
        <w:rPr>
          <w:rStyle w:val="Literal"/>
        </w:rPr>
        <w:t>Rc&lt;T&gt;</w:t>
      </w:r>
      <w:r>
        <w:t> to let us have multiple lists share ownership of another list. Because</w:t>
      </w:r>
      <w:r w:rsidR="00452382">
        <w:t xml:space="preserve"> </w:t>
      </w:r>
      <w:r w:rsidRPr="00452382">
        <w:rPr>
          <w:rStyle w:val="Literal"/>
        </w:rPr>
        <w:t>Rc&lt;T&gt;</w:t>
      </w:r>
      <w:r>
        <w:t xml:space="preserve"> only holds immutable values, we </w:t>
      </w:r>
      <w:del w:id="2360" w:author="AnneMarieW" w:date="2017-12-20T13:31:00Z">
        <w:r w:rsidDel="00341C32">
          <w:delText>are</w:delText>
        </w:r>
      </w:del>
      <w:ins w:id="2361" w:author="AnneMarieW" w:date="2017-12-20T13:31:00Z">
        <w:r w:rsidR="00341C32">
          <w:t>ca</w:t>
        </w:r>
      </w:ins>
      <w:r>
        <w:t>n’t</w:t>
      </w:r>
      <w:del w:id="2362" w:author="AnneMarieW" w:date="2017-12-20T13:32:00Z">
        <w:r w:rsidDel="00341C32">
          <w:delText xml:space="preserve"> able to</w:delText>
        </w:r>
      </w:del>
      <w:r>
        <w:t xml:space="preserve"> change any of the values</w:t>
      </w:r>
      <w:r w:rsidR="00452382">
        <w:t xml:space="preserve"> </w:t>
      </w:r>
      <w:r>
        <w:t>in the list once we’ve created them. Let’s add in </w:t>
      </w:r>
      <w:r w:rsidRPr="00452382">
        <w:rPr>
          <w:rStyle w:val="Literal"/>
        </w:rPr>
        <w:t>RefCell&lt;T&gt;</w:t>
      </w:r>
      <w:r>
        <w:t> to g</w:t>
      </w:r>
      <w:del w:id="2363" w:author="AnneMarieW" w:date="2017-12-20T13:32:00Z">
        <w:r w:rsidDel="00341C32">
          <w:delText>et</w:delText>
        </w:r>
      </w:del>
      <w:ins w:id="2364" w:author="AnneMarieW" w:date="2017-12-20T13:32:00Z">
        <w:r w:rsidR="00341C32">
          <w:t>ain</w:t>
        </w:r>
      </w:ins>
      <w:r>
        <w:t xml:space="preserve"> the</w:t>
      </w:r>
      <w:r w:rsidR="00452382">
        <w:t xml:space="preserve"> </w:t>
      </w:r>
      <w:r>
        <w:t>ability to change the values in the lists. Listing 15-</w:t>
      </w:r>
      <w:ins w:id="2365" w:author="AnneMarieW" w:date="2017-12-21T10:18:00Z">
        <w:r w:rsidR="00770F2E">
          <w:t>24</w:t>
        </w:r>
      </w:ins>
      <w:del w:id="2366" w:author="AnneMarieW" w:date="2017-12-21T10:18:00Z">
        <w:r w:rsidDel="00770F2E">
          <w:delText>19</w:delText>
        </w:r>
      </w:del>
      <w:r>
        <w:t xml:space="preserve"> shows that by using a</w:t>
      </w:r>
      <w:r w:rsidR="00452382">
        <w:t xml:space="preserve"> </w:t>
      </w:r>
      <w:r w:rsidRPr="00452382">
        <w:rPr>
          <w:rStyle w:val="Literal"/>
        </w:rPr>
        <w:t>RefCell&lt;T&gt;</w:t>
      </w:r>
      <w:r>
        <w:t> in the </w:t>
      </w:r>
      <w:r w:rsidRPr="00452382">
        <w:rPr>
          <w:rStyle w:val="Literal"/>
        </w:rPr>
        <w:t>Cons</w:t>
      </w:r>
      <w:r>
        <w:t> definition, we</w:t>
      </w:r>
      <w:del w:id="2367" w:author="AnneMarieW" w:date="2017-12-20T13:32:00Z">
        <w:r w:rsidDel="00341C32">
          <w:delText>’re allowed to</w:delText>
        </w:r>
      </w:del>
      <w:ins w:id="2368" w:author="AnneMarieW" w:date="2017-12-20T13:32:00Z">
        <w:r w:rsidR="00341C32">
          <w:t xml:space="preserve"> can</w:t>
        </w:r>
      </w:ins>
      <w:r>
        <w:t xml:space="preserve"> modify the value stored</w:t>
      </w:r>
      <w:r w:rsidR="00452382">
        <w:t xml:space="preserve"> </w:t>
      </w:r>
      <w:r>
        <w:t>in all the lists:</w:t>
      </w:r>
    </w:p>
    <w:p w14:paraId="1EE0DB25" w14:textId="77777777" w:rsidR="00957DBC" w:rsidRDefault="00957DBC" w:rsidP="00F27888">
      <w:pPr>
        <w:pStyle w:val="ProductionDirective"/>
      </w:pPr>
      <w:del w:id="2369" w:author="janelle" w:date="2017-12-14T13:05:00Z">
        <w:r w:rsidDel="0019543F">
          <w:lastRenderedPageBreak/>
          <w:delText xml:space="preserve">Filename: </w:delText>
        </w:r>
      </w:del>
      <w:r>
        <w:t>src/main.rs</w:t>
      </w:r>
    </w:p>
    <w:p w14:paraId="3343D3EA" w14:textId="77777777" w:rsidR="00957DBC" w:rsidRPr="00452382" w:rsidRDefault="00957DBC" w:rsidP="00F27888">
      <w:pPr>
        <w:pStyle w:val="CodeA"/>
      </w:pPr>
      <w:r w:rsidRPr="00452382">
        <w:t>#[derive(Debug)]</w:t>
      </w:r>
    </w:p>
    <w:p w14:paraId="4C2577B2" w14:textId="77777777" w:rsidR="00957DBC" w:rsidRPr="00BF1838" w:rsidRDefault="00957DBC" w:rsidP="00452382">
      <w:pPr>
        <w:pStyle w:val="CodeB"/>
        <w:rPr>
          <w:rStyle w:val="Literal-Gray"/>
          <w:rPrChange w:id="2370" w:author="Carol Nichols" w:date="2018-01-16T13:36:00Z">
            <w:rPr/>
          </w:rPrChange>
        </w:rPr>
      </w:pPr>
      <w:r w:rsidRPr="00BF1838">
        <w:rPr>
          <w:rStyle w:val="Literal-Gray"/>
          <w:rPrChange w:id="2371" w:author="Carol Nichols" w:date="2018-01-16T13:36:00Z">
            <w:rPr/>
          </w:rPrChange>
        </w:rPr>
        <w:t>enum List {</w:t>
      </w:r>
    </w:p>
    <w:p w14:paraId="546DD0A3" w14:textId="77777777" w:rsidR="00957DBC" w:rsidRPr="00452382" w:rsidRDefault="00957DBC" w:rsidP="00452382">
      <w:pPr>
        <w:pStyle w:val="CodeB"/>
      </w:pPr>
      <w:r w:rsidRPr="00452382">
        <w:t xml:space="preserve">    Cons(Rc&lt;RefCell&lt;i32&gt;&gt;, Rc&lt;List&gt;),</w:t>
      </w:r>
    </w:p>
    <w:p w14:paraId="13E9E96A" w14:textId="77777777" w:rsidR="00957DBC" w:rsidRPr="004F50DD" w:rsidRDefault="00957DBC" w:rsidP="00452382">
      <w:pPr>
        <w:pStyle w:val="CodeB"/>
        <w:rPr>
          <w:rStyle w:val="Literal-Gray"/>
          <w:rPrChange w:id="2372" w:author="Carol Nichols" w:date="2018-01-16T13:36:00Z">
            <w:rPr/>
          </w:rPrChange>
        </w:rPr>
      </w:pPr>
      <w:r w:rsidRPr="004F50DD">
        <w:rPr>
          <w:rStyle w:val="Literal-Gray"/>
          <w:rPrChange w:id="2373" w:author="Carol Nichols" w:date="2018-01-16T13:36:00Z">
            <w:rPr/>
          </w:rPrChange>
        </w:rPr>
        <w:t xml:space="preserve">    Nil,</w:t>
      </w:r>
    </w:p>
    <w:p w14:paraId="0FAC4614" w14:textId="77777777" w:rsidR="00957DBC" w:rsidRPr="004F50DD" w:rsidRDefault="00957DBC" w:rsidP="00452382">
      <w:pPr>
        <w:pStyle w:val="CodeB"/>
        <w:rPr>
          <w:rStyle w:val="Literal-Gray"/>
          <w:rPrChange w:id="2374" w:author="Carol Nichols" w:date="2018-01-16T13:36:00Z">
            <w:rPr/>
          </w:rPrChange>
        </w:rPr>
      </w:pPr>
      <w:r w:rsidRPr="004F50DD">
        <w:rPr>
          <w:rStyle w:val="Literal-Gray"/>
          <w:rPrChange w:id="2375" w:author="Carol Nichols" w:date="2018-01-16T13:36:00Z">
            <w:rPr/>
          </w:rPrChange>
        </w:rPr>
        <w:t>}</w:t>
      </w:r>
    </w:p>
    <w:p w14:paraId="5F091414" w14:textId="77777777" w:rsidR="00957DBC" w:rsidRPr="00452382" w:rsidRDefault="00957DBC" w:rsidP="00452382">
      <w:pPr>
        <w:pStyle w:val="CodeB"/>
      </w:pPr>
    </w:p>
    <w:p w14:paraId="7A54208C" w14:textId="77777777" w:rsidR="00957DBC" w:rsidRPr="004F50DD" w:rsidRDefault="00957DBC" w:rsidP="00452382">
      <w:pPr>
        <w:pStyle w:val="CodeB"/>
        <w:rPr>
          <w:rStyle w:val="Literal-Gray"/>
          <w:rPrChange w:id="2376" w:author="Carol Nichols" w:date="2018-01-16T13:36:00Z">
            <w:rPr/>
          </w:rPrChange>
        </w:rPr>
      </w:pPr>
      <w:r w:rsidRPr="004F50DD">
        <w:rPr>
          <w:rStyle w:val="Literal-Gray"/>
          <w:rPrChange w:id="2377" w:author="Carol Nichols" w:date="2018-01-16T13:36:00Z">
            <w:rPr/>
          </w:rPrChange>
        </w:rPr>
        <w:t>use List::{Cons, Nil};</w:t>
      </w:r>
    </w:p>
    <w:p w14:paraId="0871A089" w14:textId="77777777" w:rsidR="00957DBC" w:rsidRPr="004F50DD" w:rsidRDefault="00957DBC" w:rsidP="00452382">
      <w:pPr>
        <w:pStyle w:val="CodeB"/>
        <w:rPr>
          <w:rStyle w:val="Literal-Gray"/>
          <w:rPrChange w:id="2378" w:author="Carol Nichols" w:date="2018-01-16T13:36:00Z">
            <w:rPr/>
          </w:rPrChange>
        </w:rPr>
      </w:pPr>
      <w:r w:rsidRPr="004F50DD">
        <w:rPr>
          <w:rStyle w:val="Literal-Gray"/>
          <w:rPrChange w:id="2379" w:author="Carol Nichols" w:date="2018-01-16T13:36:00Z">
            <w:rPr/>
          </w:rPrChange>
        </w:rPr>
        <w:t>use std::rc::Rc;</w:t>
      </w:r>
    </w:p>
    <w:p w14:paraId="0A285D0C" w14:textId="77777777" w:rsidR="00957DBC" w:rsidRPr="00452382" w:rsidRDefault="00957DBC" w:rsidP="00452382">
      <w:pPr>
        <w:pStyle w:val="CodeB"/>
      </w:pPr>
      <w:r w:rsidRPr="00452382">
        <w:t>use std::cell::RefCell;</w:t>
      </w:r>
    </w:p>
    <w:p w14:paraId="49864E74" w14:textId="77777777" w:rsidR="00957DBC" w:rsidRPr="00452382" w:rsidRDefault="00957DBC" w:rsidP="00452382">
      <w:pPr>
        <w:pStyle w:val="CodeB"/>
      </w:pPr>
    </w:p>
    <w:p w14:paraId="407CA1B7" w14:textId="77777777" w:rsidR="00957DBC" w:rsidRPr="004F50DD" w:rsidRDefault="00957DBC" w:rsidP="00452382">
      <w:pPr>
        <w:pStyle w:val="CodeB"/>
        <w:rPr>
          <w:rStyle w:val="Literal-Gray"/>
          <w:rPrChange w:id="2380" w:author="Carol Nichols" w:date="2018-01-16T13:36:00Z">
            <w:rPr/>
          </w:rPrChange>
        </w:rPr>
      </w:pPr>
      <w:r w:rsidRPr="004F50DD">
        <w:rPr>
          <w:rStyle w:val="Literal-Gray"/>
          <w:rPrChange w:id="2381" w:author="Carol Nichols" w:date="2018-01-16T13:36:00Z">
            <w:rPr/>
          </w:rPrChange>
        </w:rPr>
        <w:t>fn main() {</w:t>
      </w:r>
    </w:p>
    <w:p w14:paraId="0854C0B3" w14:textId="2FFA0300" w:rsidR="00957DBC" w:rsidRPr="00452382" w:rsidRDefault="00682803">
      <w:pPr>
        <w:pStyle w:val="CodeBWingding"/>
        <w:pPrChange w:id="2382" w:author="Carol Nichols" w:date="2018-01-16T14:33:00Z">
          <w:pPr>
            <w:pStyle w:val="CodeB"/>
          </w:pPr>
        </w:pPrChange>
      </w:pPr>
      <w:commentRangeStart w:id="2383"/>
      <w:ins w:id="2384" w:author="Carol Nichols" w:date="2018-01-16T14:33:00Z">
        <w:r w:rsidRPr="00C05584">
          <w:rPr>
            <w:rStyle w:val="Wingdings"/>
            <w:rPrChange w:id="2385" w:author="Carol Nichols" w:date="2018-01-16T14:34:00Z">
              <w:rPr/>
            </w:rPrChange>
          </w:rPr>
          <w:t>u</w:t>
        </w:r>
      </w:ins>
      <w:r w:rsidR="00957DBC" w:rsidRPr="00452382">
        <w:t xml:space="preserve">    let value = Rc::new(RefCell::new(5));</w:t>
      </w:r>
      <w:commentRangeEnd w:id="2383"/>
      <w:r>
        <w:rPr>
          <w:rStyle w:val="CommentReference"/>
          <w:rFonts w:ascii="Times New Roman" w:hAnsi="Times New Roman"/>
          <w:noProof w:val="0"/>
          <w:color w:val="auto"/>
        </w:rPr>
        <w:commentReference w:id="2383"/>
      </w:r>
    </w:p>
    <w:p w14:paraId="367156FD" w14:textId="77777777" w:rsidR="00957DBC" w:rsidRPr="00452382" w:rsidRDefault="00957DBC" w:rsidP="00452382">
      <w:pPr>
        <w:pStyle w:val="CodeB"/>
      </w:pPr>
    </w:p>
    <w:p w14:paraId="3522F816" w14:textId="1AC955F8" w:rsidR="00957DBC" w:rsidRPr="00452382" w:rsidRDefault="00C05584">
      <w:pPr>
        <w:pStyle w:val="CodeBWingding"/>
        <w:pPrChange w:id="2386" w:author="Carol Nichols" w:date="2018-01-16T14:34:00Z">
          <w:pPr>
            <w:pStyle w:val="CodeB"/>
          </w:pPr>
        </w:pPrChange>
      </w:pPr>
      <w:commentRangeStart w:id="2387"/>
      <w:ins w:id="2388" w:author="Carol Nichols" w:date="2018-01-16T14:34:00Z">
        <w:r w:rsidRPr="00A16749">
          <w:rPr>
            <w:rStyle w:val="Wingdings"/>
            <w:rPrChange w:id="2389" w:author="Carol Nichols" w:date="2018-01-16T14:34:00Z">
              <w:rPr/>
            </w:rPrChange>
          </w:rPr>
          <w:t>v</w:t>
        </w:r>
      </w:ins>
      <w:r w:rsidR="00957DBC" w:rsidRPr="00452382">
        <w:t xml:space="preserve">    let a = Rc::new(Cons(Rc::clone(&amp;value), Rc::new(Nil)));</w:t>
      </w:r>
      <w:commentRangeEnd w:id="2387"/>
      <w:r>
        <w:rPr>
          <w:rStyle w:val="CommentReference"/>
          <w:rFonts w:ascii="Times New Roman" w:hAnsi="Times New Roman"/>
          <w:noProof w:val="0"/>
          <w:color w:val="auto"/>
        </w:rPr>
        <w:commentReference w:id="2387"/>
      </w:r>
    </w:p>
    <w:p w14:paraId="1994251C" w14:textId="77777777" w:rsidR="00957DBC" w:rsidRPr="00452382" w:rsidRDefault="00957DBC" w:rsidP="00452382">
      <w:pPr>
        <w:pStyle w:val="CodeB"/>
      </w:pPr>
    </w:p>
    <w:p w14:paraId="636050BA" w14:textId="77777777" w:rsidR="00957DBC" w:rsidRPr="00452382" w:rsidRDefault="00957DBC" w:rsidP="00452382">
      <w:pPr>
        <w:pStyle w:val="CodeB"/>
      </w:pPr>
      <w:r w:rsidRPr="00452382">
        <w:t xml:space="preserve">    let b = Cons(Rc::new(RefCell::new(6)), Rc::clone(&amp;a));</w:t>
      </w:r>
    </w:p>
    <w:p w14:paraId="0105DA33" w14:textId="77777777" w:rsidR="00957DBC" w:rsidRPr="00452382" w:rsidRDefault="00957DBC" w:rsidP="00452382">
      <w:pPr>
        <w:pStyle w:val="CodeB"/>
      </w:pPr>
      <w:r w:rsidRPr="00452382">
        <w:t xml:space="preserve">    let c = Cons(Rc::new(RefCell::new(10)), Rc::clone(&amp;a));</w:t>
      </w:r>
    </w:p>
    <w:p w14:paraId="589075D9" w14:textId="77777777" w:rsidR="00957DBC" w:rsidRPr="00452382" w:rsidRDefault="00957DBC" w:rsidP="00452382">
      <w:pPr>
        <w:pStyle w:val="CodeB"/>
      </w:pPr>
    </w:p>
    <w:p w14:paraId="3905DCD3" w14:textId="7683C450" w:rsidR="00957DBC" w:rsidRPr="00452382" w:rsidRDefault="00A16749">
      <w:pPr>
        <w:pStyle w:val="CodeBWingding"/>
        <w:pPrChange w:id="2390" w:author="Carol Nichols" w:date="2018-01-16T14:35:00Z">
          <w:pPr>
            <w:pStyle w:val="CodeB"/>
          </w:pPr>
        </w:pPrChange>
      </w:pPr>
      <w:commentRangeStart w:id="2391"/>
      <w:ins w:id="2392" w:author="Carol Nichols" w:date="2018-01-16T14:35:00Z">
        <w:r w:rsidRPr="00A16749">
          <w:rPr>
            <w:rStyle w:val="Wingdings"/>
            <w:rPrChange w:id="2393" w:author="Carol Nichols" w:date="2018-01-16T14:35:00Z">
              <w:rPr/>
            </w:rPrChange>
          </w:rPr>
          <w:t>w</w:t>
        </w:r>
      </w:ins>
      <w:r w:rsidR="00957DBC" w:rsidRPr="00452382">
        <w:t xml:space="preserve">    *value.borrow_mut() += 10;</w:t>
      </w:r>
      <w:commentRangeEnd w:id="2391"/>
      <w:r>
        <w:rPr>
          <w:rStyle w:val="CommentReference"/>
          <w:rFonts w:ascii="Times New Roman" w:hAnsi="Times New Roman"/>
          <w:noProof w:val="0"/>
          <w:color w:val="auto"/>
        </w:rPr>
        <w:commentReference w:id="2391"/>
      </w:r>
    </w:p>
    <w:p w14:paraId="30F56B89" w14:textId="77777777" w:rsidR="00957DBC" w:rsidRPr="00452382" w:rsidRDefault="00957DBC" w:rsidP="00452382">
      <w:pPr>
        <w:pStyle w:val="CodeB"/>
      </w:pPr>
    </w:p>
    <w:p w14:paraId="522B3B4A" w14:textId="77777777" w:rsidR="00957DBC" w:rsidRPr="00452382" w:rsidRDefault="00957DBC" w:rsidP="00452382">
      <w:pPr>
        <w:pStyle w:val="CodeB"/>
      </w:pPr>
      <w:r w:rsidRPr="00452382">
        <w:t xml:space="preserve">    println!("a after = {:?}", a);</w:t>
      </w:r>
    </w:p>
    <w:p w14:paraId="5F8E5B86" w14:textId="77777777" w:rsidR="00957DBC" w:rsidRPr="00452382" w:rsidRDefault="00957DBC" w:rsidP="00452382">
      <w:pPr>
        <w:pStyle w:val="CodeB"/>
      </w:pPr>
      <w:r w:rsidRPr="00452382">
        <w:t xml:space="preserve">    println!("b after = {:?}", b);</w:t>
      </w:r>
    </w:p>
    <w:p w14:paraId="735A151E" w14:textId="77777777" w:rsidR="00957DBC" w:rsidRPr="00452382" w:rsidRDefault="00957DBC" w:rsidP="00452382">
      <w:pPr>
        <w:pStyle w:val="CodeB"/>
      </w:pPr>
      <w:r w:rsidRPr="00452382">
        <w:t xml:space="preserve">    println!("c after = {:?}", c);</w:t>
      </w:r>
    </w:p>
    <w:p w14:paraId="61E92040" w14:textId="77777777" w:rsidR="00957DBC" w:rsidRPr="004F50DD" w:rsidRDefault="00957DBC" w:rsidP="00F27888">
      <w:pPr>
        <w:pStyle w:val="CodeC"/>
        <w:rPr>
          <w:rStyle w:val="Literal-Gray"/>
          <w:rPrChange w:id="2394" w:author="Carol Nichols" w:date="2018-01-16T13:36:00Z">
            <w:rPr/>
          </w:rPrChange>
        </w:rPr>
      </w:pPr>
      <w:r w:rsidRPr="004F50DD">
        <w:rPr>
          <w:rStyle w:val="Literal-Gray"/>
          <w:rPrChange w:id="2395" w:author="Carol Nichols" w:date="2018-01-16T13:36:00Z">
            <w:rPr/>
          </w:rPrChange>
        </w:rPr>
        <w:t>}</w:t>
      </w:r>
    </w:p>
    <w:p w14:paraId="478716EF" w14:textId="77777777" w:rsidR="00957DBC" w:rsidRDefault="00957DBC" w:rsidP="00F27888">
      <w:pPr>
        <w:pStyle w:val="Listing"/>
      </w:pPr>
      <w:r>
        <w:t>Listing 15-</w:t>
      </w:r>
      <w:ins w:id="2396" w:author="AnneMarieW" w:date="2017-12-21T10:18:00Z">
        <w:r w:rsidR="00770F2E">
          <w:t>24</w:t>
        </w:r>
      </w:ins>
      <w:del w:id="2397" w:author="AnneMarieW" w:date="2017-12-21T10:18:00Z">
        <w:r w:rsidDel="00770F2E">
          <w:delText>19</w:delText>
        </w:r>
      </w:del>
      <w:r>
        <w:t>: Using </w:t>
      </w:r>
      <w:r w:rsidR="007568D6" w:rsidRPr="007568D6">
        <w:rPr>
          <w:rStyle w:val="LiteralCaption"/>
          <w:rPrChange w:id="2398" w:author="janelle" w:date="2017-12-14T13:05:00Z">
            <w:rPr>
              <w:rStyle w:val="Literal"/>
            </w:rPr>
          </w:rPrChange>
        </w:rPr>
        <w:t>Rc&lt;RefCell&lt;i32&gt;&gt;</w:t>
      </w:r>
      <w:r>
        <w:t> to create a </w:t>
      </w:r>
      <w:r w:rsidR="007568D6" w:rsidRPr="007568D6">
        <w:rPr>
          <w:rStyle w:val="LiteralCaption"/>
          <w:rPrChange w:id="2399" w:author="janelle" w:date="2017-12-14T13:05:00Z">
            <w:rPr>
              <w:rStyle w:val="Literal"/>
            </w:rPr>
          </w:rPrChange>
        </w:rPr>
        <w:t>List</w:t>
      </w:r>
      <w:r>
        <w:t> that we can mutate</w:t>
      </w:r>
    </w:p>
    <w:p w14:paraId="2487A6F1" w14:textId="31326CC6" w:rsidR="00957DBC" w:rsidRDefault="00957DBC" w:rsidP="00957DBC">
      <w:pPr>
        <w:pStyle w:val="Body"/>
      </w:pPr>
      <w:r>
        <w:t>We create a value that</w:t>
      </w:r>
      <w:del w:id="2400" w:author="AnneMarieW" w:date="2017-12-20T13:32:00Z">
        <w:r w:rsidDel="00662168">
          <w:delText>’</w:delText>
        </w:r>
      </w:del>
      <w:ins w:id="2401" w:author="AnneMarieW" w:date="2017-12-20T13:32:00Z">
        <w:r w:rsidR="00662168">
          <w:t xml:space="preserve"> i</w:t>
        </w:r>
      </w:ins>
      <w:r>
        <w:t>s an instance of </w:t>
      </w:r>
      <w:r w:rsidRPr="00452382">
        <w:rPr>
          <w:rStyle w:val="Literal"/>
        </w:rPr>
        <w:t>Rc&lt;RefCell&lt;i32&gt;</w:t>
      </w:r>
      <w:r>
        <w:t> and store it in a</w:t>
      </w:r>
      <w:r w:rsidR="00452382">
        <w:t xml:space="preserve"> </w:t>
      </w:r>
      <w:r>
        <w:t>variable named </w:t>
      </w:r>
      <w:r w:rsidRPr="00452382">
        <w:rPr>
          <w:rStyle w:val="Literal"/>
        </w:rPr>
        <w:t>value</w:t>
      </w:r>
      <w:r>
        <w:t> </w:t>
      </w:r>
      <w:ins w:id="2402" w:author="Carol Nichols" w:date="2018-01-16T14:34:00Z">
        <w:r w:rsidR="00C05584" w:rsidRPr="00C05584">
          <w:rPr>
            <w:rStyle w:val="Wingdings"/>
            <w:rPrChange w:id="2403" w:author="Carol Nichols" w:date="2018-01-16T14:34:00Z">
              <w:rPr/>
            </w:rPrChange>
          </w:rPr>
          <w:t>u</w:t>
        </w:r>
        <w:r w:rsidR="00C05584">
          <w:t xml:space="preserve"> </w:t>
        </w:r>
      </w:ins>
      <w:r>
        <w:t>so we can access it directly later. Then we create a</w:t>
      </w:r>
      <w:r w:rsidR="00452382">
        <w:t xml:space="preserve"> </w:t>
      </w:r>
      <w:r w:rsidRPr="00452382">
        <w:rPr>
          <w:rStyle w:val="Literal"/>
        </w:rPr>
        <w:t>List</w:t>
      </w:r>
      <w:r>
        <w:t> in </w:t>
      </w:r>
      <w:r w:rsidRPr="00452382">
        <w:rPr>
          <w:rStyle w:val="Literal"/>
        </w:rPr>
        <w:t>a</w:t>
      </w:r>
      <w:r>
        <w:t> with a </w:t>
      </w:r>
      <w:r w:rsidRPr="00452382">
        <w:rPr>
          <w:rStyle w:val="Literal"/>
        </w:rPr>
        <w:t>Cons</w:t>
      </w:r>
      <w:r>
        <w:t> variant that holds </w:t>
      </w:r>
      <w:r w:rsidRPr="00452382">
        <w:rPr>
          <w:rStyle w:val="Literal"/>
        </w:rPr>
        <w:t>value</w:t>
      </w:r>
      <w:ins w:id="2404" w:author="Carol Nichols" w:date="2018-01-16T14:34:00Z">
        <w:r w:rsidR="00A16749">
          <w:rPr>
            <w:rStyle w:val="Literal"/>
          </w:rPr>
          <w:t xml:space="preserve"> </w:t>
        </w:r>
        <w:r w:rsidR="00A16749" w:rsidRPr="00A16749">
          <w:rPr>
            <w:rStyle w:val="Wingdings"/>
            <w:rPrChange w:id="2405" w:author="Carol Nichols" w:date="2018-01-16T14:34:00Z">
              <w:rPr>
                <w:rStyle w:val="Literal"/>
              </w:rPr>
            </w:rPrChange>
          </w:rPr>
          <w:t>v</w:t>
        </w:r>
      </w:ins>
      <w:r>
        <w:t>. We need to clone</w:t>
      </w:r>
      <w:r w:rsidR="00452382">
        <w:t xml:space="preserve"> </w:t>
      </w:r>
      <w:r w:rsidRPr="00452382">
        <w:rPr>
          <w:rStyle w:val="Literal"/>
        </w:rPr>
        <w:t>value</w:t>
      </w:r>
      <w:r>
        <w:t xml:space="preserve"> so </w:t>
      </w:r>
      <w:del w:id="2406" w:author="AnneMarieW" w:date="2017-12-20T13:33:00Z">
        <w:r w:rsidDel="00662168">
          <w:delText xml:space="preserve">that </w:delText>
        </w:r>
      </w:del>
      <w:r>
        <w:t>both </w:t>
      </w:r>
      <w:r w:rsidRPr="00452382">
        <w:rPr>
          <w:rStyle w:val="Literal"/>
        </w:rPr>
        <w:t>a</w:t>
      </w:r>
      <w:r>
        <w:t> and </w:t>
      </w:r>
      <w:r w:rsidRPr="00452382">
        <w:rPr>
          <w:rStyle w:val="Literal"/>
        </w:rPr>
        <w:t>value</w:t>
      </w:r>
      <w:r>
        <w:t> have ownership of the inner </w:t>
      </w:r>
      <w:r w:rsidRPr="00452382">
        <w:rPr>
          <w:rStyle w:val="Literal"/>
        </w:rPr>
        <w:t>5</w:t>
      </w:r>
      <w:r>
        <w:t> value</w:t>
      </w:r>
      <w:del w:id="2407" w:author="AnneMarieW" w:date="2017-12-20T13:33:00Z">
        <w:r w:rsidDel="00662168">
          <w:delText>,</w:delText>
        </w:r>
      </w:del>
      <w:r w:rsidR="00452382">
        <w:t xml:space="preserve"> </w:t>
      </w:r>
      <w:r>
        <w:t>rather than transferring ownership from </w:t>
      </w:r>
      <w:r w:rsidRPr="00452382">
        <w:rPr>
          <w:rStyle w:val="Literal"/>
        </w:rPr>
        <w:t>value</w:t>
      </w:r>
      <w:r>
        <w:t> to </w:t>
      </w:r>
      <w:r w:rsidRPr="00452382">
        <w:rPr>
          <w:rStyle w:val="Literal"/>
        </w:rPr>
        <w:t>a</w:t>
      </w:r>
      <w:r>
        <w:t> or having </w:t>
      </w:r>
      <w:r w:rsidRPr="00452382">
        <w:rPr>
          <w:rStyle w:val="Literal"/>
        </w:rPr>
        <w:t>a</w:t>
      </w:r>
      <w:r>
        <w:t> borrow</w:t>
      </w:r>
      <w:r w:rsidR="00452382">
        <w:t xml:space="preserve"> </w:t>
      </w:r>
      <w:r>
        <w:t>from </w:t>
      </w:r>
      <w:r w:rsidRPr="00452382">
        <w:rPr>
          <w:rStyle w:val="Literal"/>
        </w:rPr>
        <w:t>value</w:t>
      </w:r>
      <w:r>
        <w:t>.</w:t>
      </w:r>
    </w:p>
    <w:p w14:paraId="031C3668" w14:textId="77777777" w:rsidR="00957DBC" w:rsidRDefault="00957DBC" w:rsidP="00957DBC">
      <w:pPr>
        <w:pStyle w:val="Body"/>
      </w:pPr>
      <w:r>
        <w:t>We wrap the list </w:t>
      </w:r>
      <w:r w:rsidRPr="00452382">
        <w:rPr>
          <w:rStyle w:val="Literal"/>
        </w:rPr>
        <w:t>a</w:t>
      </w:r>
      <w:r>
        <w:t> in an </w:t>
      </w:r>
      <w:r w:rsidRPr="00452382">
        <w:rPr>
          <w:rStyle w:val="Literal"/>
        </w:rPr>
        <w:t>Rc&lt;T&gt;</w:t>
      </w:r>
      <w:r>
        <w:t xml:space="preserve"> so </w:t>
      </w:r>
      <w:del w:id="2408" w:author="AnneMarieW" w:date="2017-12-20T13:33:00Z">
        <w:r w:rsidDel="00662168">
          <w:delText xml:space="preserve">that </w:delText>
        </w:r>
      </w:del>
      <w:r>
        <w:t>when we create lists </w:t>
      </w:r>
      <w:r w:rsidRPr="00452382">
        <w:rPr>
          <w:rStyle w:val="Literal"/>
        </w:rPr>
        <w:t>b</w:t>
      </w:r>
      <w:r>
        <w:t> and</w:t>
      </w:r>
      <w:r w:rsidR="00452382">
        <w:t xml:space="preserve"> </w:t>
      </w:r>
      <w:r w:rsidRPr="00452382">
        <w:rPr>
          <w:rStyle w:val="Literal"/>
        </w:rPr>
        <w:t>c</w:t>
      </w:r>
      <w:r>
        <w:t>, they can both refer to </w:t>
      </w:r>
      <w:r w:rsidRPr="00452382">
        <w:rPr>
          <w:rStyle w:val="Literal"/>
        </w:rPr>
        <w:t>a</w:t>
      </w:r>
      <w:r>
        <w:t xml:space="preserve">, </w:t>
      </w:r>
      <w:ins w:id="2409" w:author="AnneMarieW" w:date="2017-12-20T13:34:00Z">
        <w:r w:rsidR="00662168">
          <w:t>which is what</w:t>
        </w:r>
      </w:ins>
      <w:del w:id="2410" w:author="AnneMarieW" w:date="2017-12-20T13:34:00Z">
        <w:r w:rsidDel="00662168">
          <w:delText>the same as</w:delText>
        </w:r>
      </w:del>
      <w:r>
        <w:t xml:space="preserve"> we did in Listing 15-1</w:t>
      </w:r>
      <w:ins w:id="2411" w:author="AnneMarieW" w:date="2017-12-21T10:18:00Z">
        <w:r w:rsidR="00770F2E">
          <w:t>8</w:t>
        </w:r>
      </w:ins>
      <w:del w:id="2412" w:author="AnneMarieW" w:date="2017-12-21T10:18:00Z">
        <w:r w:rsidDel="00770F2E">
          <w:delText>3</w:delText>
        </w:r>
      </w:del>
      <w:r>
        <w:t>.</w:t>
      </w:r>
    </w:p>
    <w:p w14:paraId="6C5FF8DD" w14:textId="59585E13" w:rsidR="00957DBC" w:rsidRDefault="00957DBC" w:rsidP="00957DBC">
      <w:pPr>
        <w:pStyle w:val="Body"/>
        <w:rPr>
          <w:ins w:id="2413" w:author="AnneMarieW" w:date="2017-12-20T13:35:00Z"/>
        </w:rPr>
      </w:pPr>
      <w:del w:id="2414" w:author="AnneMarieW" w:date="2017-12-21T11:26:00Z">
        <w:r w:rsidDel="00F41935">
          <w:delText>Once</w:delText>
        </w:r>
      </w:del>
      <w:ins w:id="2415" w:author="AnneMarieW" w:date="2017-12-21T11:26:00Z">
        <w:r w:rsidR="00F41935">
          <w:t>After</w:t>
        </w:r>
      </w:ins>
      <w:r>
        <w:t xml:space="preserve"> we</w:t>
      </w:r>
      <w:del w:id="2416" w:author="AnneMarieW" w:date="2017-12-20T13:34:00Z">
        <w:r w:rsidDel="00FB6110">
          <w:delText xml:space="preserve"> h</w:delText>
        </w:r>
      </w:del>
      <w:ins w:id="2417" w:author="AnneMarieW" w:date="2017-12-20T13:34:00Z">
        <w:r w:rsidR="00FB6110">
          <w:t>’</w:t>
        </w:r>
      </w:ins>
      <w:del w:id="2418" w:author="AnneMarieW" w:date="2017-12-20T13:34:00Z">
        <w:r w:rsidDel="00FB6110">
          <w:delText>a</w:delText>
        </w:r>
      </w:del>
      <w:r>
        <w:t xml:space="preserve">ve </w:t>
      </w:r>
      <w:ins w:id="2419" w:author="AnneMarieW" w:date="2017-12-20T13:34:00Z">
        <w:r w:rsidR="00FB6110">
          <w:t xml:space="preserve">created </w:t>
        </w:r>
      </w:ins>
      <w:r>
        <w:t>the lists in </w:t>
      </w:r>
      <w:r w:rsidRPr="00452382">
        <w:rPr>
          <w:rStyle w:val="Literal"/>
        </w:rPr>
        <w:t>a</w:t>
      </w:r>
      <w:r>
        <w:t>, </w:t>
      </w:r>
      <w:r w:rsidRPr="00452382">
        <w:rPr>
          <w:rStyle w:val="Literal"/>
        </w:rPr>
        <w:t>b</w:t>
      </w:r>
      <w:r>
        <w:t>, and </w:t>
      </w:r>
      <w:r w:rsidRPr="00452382">
        <w:rPr>
          <w:rStyle w:val="Literal"/>
        </w:rPr>
        <w:t>c</w:t>
      </w:r>
      <w:del w:id="2420" w:author="AnneMarieW" w:date="2017-12-20T13:34:00Z">
        <w:r w:rsidDel="00FB6110">
          <w:delText> created</w:delText>
        </w:r>
      </w:del>
      <w:r>
        <w:t>, we add 10 to the value in</w:t>
      </w:r>
      <w:r w:rsidR="00452382">
        <w:t xml:space="preserve"> </w:t>
      </w:r>
      <w:r w:rsidRPr="00452382">
        <w:rPr>
          <w:rStyle w:val="Literal"/>
        </w:rPr>
        <w:t>value</w:t>
      </w:r>
      <w:ins w:id="2421" w:author="Carol Nichols" w:date="2018-01-16T14:35:00Z">
        <w:r w:rsidR="00A16749">
          <w:rPr>
            <w:rStyle w:val="Literal"/>
          </w:rPr>
          <w:t xml:space="preserve"> </w:t>
        </w:r>
        <w:r w:rsidR="00A16749" w:rsidRPr="00A16749">
          <w:rPr>
            <w:rStyle w:val="Wingdings"/>
            <w:rPrChange w:id="2422" w:author="Carol Nichols" w:date="2018-01-16T14:36:00Z">
              <w:rPr>
                <w:rStyle w:val="Literal"/>
              </w:rPr>
            </w:rPrChange>
          </w:rPr>
          <w:t>w</w:t>
        </w:r>
      </w:ins>
      <w:r>
        <w:t>. We do this by calling </w:t>
      </w:r>
      <w:r w:rsidRPr="00452382">
        <w:rPr>
          <w:rStyle w:val="Literal"/>
        </w:rPr>
        <w:t>borrow_mut</w:t>
      </w:r>
      <w:r>
        <w:t> on </w:t>
      </w:r>
      <w:r w:rsidRPr="00452382">
        <w:rPr>
          <w:rStyle w:val="Literal"/>
        </w:rPr>
        <w:t>value</w:t>
      </w:r>
      <w:r>
        <w:t>, which uses the</w:t>
      </w:r>
      <w:r w:rsidR="00452382">
        <w:t xml:space="preserve"> </w:t>
      </w:r>
      <w:r>
        <w:t xml:space="preserve">automatic dereferencing feature we discussed </w:t>
      </w:r>
      <w:r>
        <w:lastRenderedPageBreak/>
        <w:t xml:space="preserve">in </w:t>
      </w:r>
      <w:r w:rsidRPr="00E41F5C">
        <w:rPr>
          <w:highlight w:val="yellow"/>
          <w:rPrChange w:id="2423" w:author="janelle" w:date="2018-01-12T17:25:00Z">
            <w:rPr/>
          </w:rPrChange>
        </w:rPr>
        <w:t>Chapter 5</w:t>
      </w:r>
      <w:r>
        <w:t xml:space="preserve"> (</w:t>
      </w:r>
      <w:ins w:id="2424" w:author="AnneMarieW" w:date="2017-12-20T13:35:00Z">
        <w:r w:rsidR="00112A45">
          <w:t>se</w:t>
        </w:r>
        <w:r w:rsidR="00823F06">
          <w:t>e</w:t>
        </w:r>
        <w:r w:rsidR="00112A45">
          <w:t xml:space="preserve"> the section </w:t>
        </w:r>
      </w:ins>
      <w:r>
        <w:t>“Where’s the </w:t>
      </w:r>
      <w:r w:rsidRPr="00452382">
        <w:rPr>
          <w:rStyle w:val="Literal"/>
        </w:rPr>
        <w:t>-&gt;</w:t>
      </w:r>
      <w:r w:rsidR="00452382">
        <w:t xml:space="preserve"> </w:t>
      </w:r>
      <w:r>
        <w:t>Operator?”</w:t>
      </w:r>
      <w:ins w:id="2425" w:author="AnneMarieW" w:date="2017-12-20T13:35:00Z">
        <w:r w:rsidR="00112A45">
          <w:t xml:space="preserve"> on page XX</w:t>
        </w:r>
      </w:ins>
      <w:r>
        <w:t>) to dereference the </w:t>
      </w:r>
      <w:r w:rsidRPr="00452382">
        <w:rPr>
          <w:rStyle w:val="Literal"/>
        </w:rPr>
        <w:t>Rc&lt;T&gt;</w:t>
      </w:r>
      <w:r>
        <w:t> to the inner </w:t>
      </w:r>
      <w:r w:rsidRPr="00452382">
        <w:rPr>
          <w:rStyle w:val="Literal"/>
        </w:rPr>
        <w:t>RefCell&lt;T&gt;</w:t>
      </w:r>
      <w:r>
        <w:t> value. The</w:t>
      </w:r>
      <w:r w:rsidR="00452382">
        <w:t xml:space="preserve"> </w:t>
      </w:r>
      <w:r w:rsidRPr="00452382">
        <w:rPr>
          <w:rStyle w:val="Literal"/>
        </w:rPr>
        <w:t>borrow_mut</w:t>
      </w:r>
      <w:r>
        <w:t> method returns a </w:t>
      </w:r>
      <w:r w:rsidRPr="00452382">
        <w:rPr>
          <w:rStyle w:val="Literal"/>
        </w:rPr>
        <w:t>RefMut&lt;T&gt;</w:t>
      </w:r>
      <w:r>
        <w:t> smart pointer, and we use the</w:t>
      </w:r>
      <w:r w:rsidR="00452382">
        <w:t xml:space="preserve"> </w:t>
      </w:r>
      <w:r>
        <w:t>dereference operator on it and change the inner value.</w:t>
      </w:r>
    </w:p>
    <w:p w14:paraId="38DB2243" w14:textId="77777777" w:rsidR="00C865DD" w:rsidRDefault="00112A45">
      <w:pPr>
        <w:pStyle w:val="ProductionDirective"/>
        <w:pPrChange w:id="2426" w:author="AnneMarieW" w:date="2017-12-20T13:35:00Z">
          <w:pPr>
            <w:pStyle w:val="Body"/>
          </w:pPr>
        </w:pPrChange>
      </w:pPr>
      <w:ins w:id="2427" w:author="AnneMarieW" w:date="2017-12-20T13:35:00Z">
        <w:r>
          <w:t>prod: fill xref</w:t>
        </w:r>
      </w:ins>
    </w:p>
    <w:p w14:paraId="49BE2501" w14:textId="77777777" w:rsidR="00957DBC" w:rsidRDefault="00957DBC" w:rsidP="00957DBC">
      <w:pPr>
        <w:pStyle w:val="Body"/>
      </w:pPr>
      <w:r>
        <w:t>When we print</w:t>
      </w:r>
      <w:del w:id="2428" w:author="AnneMarieW" w:date="2017-12-20T13:36:00Z">
        <w:r w:rsidDel="00B061D2">
          <w:delText xml:space="preserve"> out</w:delText>
        </w:r>
      </w:del>
      <w:r>
        <w:t> </w:t>
      </w:r>
      <w:r w:rsidRPr="00452382">
        <w:rPr>
          <w:rStyle w:val="Literal"/>
        </w:rPr>
        <w:t>a</w:t>
      </w:r>
      <w:r>
        <w:t>, </w:t>
      </w:r>
      <w:r w:rsidRPr="00452382">
        <w:rPr>
          <w:rStyle w:val="Literal"/>
        </w:rPr>
        <w:t>b</w:t>
      </w:r>
      <w:r>
        <w:t>, and </w:t>
      </w:r>
      <w:r w:rsidRPr="00452382">
        <w:rPr>
          <w:rStyle w:val="Literal"/>
        </w:rPr>
        <w:t>c</w:t>
      </w:r>
      <w:r>
        <w:t>, we can see that they all have the modified</w:t>
      </w:r>
      <w:r w:rsidR="00452382">
        <w:t xml:space="preserve"> </w:t>
      </w:r>
      <w:r>
        <w:t>value of 15 rather than 5:</w:t>
      </w:r>
    </w:p>
    <w:p w14:paraId="1E9E67D7" w14:textId="77777777" w:rsidR="00957DBC" w:rsidRPr="00452382" w:rsidRDefault="00957DBC" w:rsidP="00F27888">
      <w:pPr>
        <w:pStyle w:val="CodeA"/>
      </w:pPr>
      <w:r w:rsidRPr="00452382">
        <w:t>a after = Cons(RefCell { value: 15 }, Nil)</w:t>
      </w:r>
    </w:p>
    <w:p w14:paraId="3E0259BB" w14:textId="77777777" w:rsidR="00957DBC" w:rsidRPr="00452382" w:rsidRDefault="00957DBC" w:rsidP="00452382">
      <w:pPr>
        <w:pStyle w:val="CodeB"/>
      </w:pPr>
      <w:r w:rsidRPr="00452382">
        <w:t>b after = Cons(RefCell { value: 6 }, Cons(RefCell { value: 15 }, Nil))</w:t>
      </w:r>
    </w:p>
    <w:p w14:paraId="7B391E5E" w14:textId="77777777" w:rsidR="00957DBC" w:rsidRPr="00452382" w:rsidRDefault="00957DBC" w:rsidP="00F27888">
      <w:pPr>
        <w:pStyle w:val="CodeC"/>
      </w:pPr>
      <w:r w:rsidRPr="00452382">
        <w:t>c after = Cons(RefCell { value: 10 }, Cons(RefCell { value: 15 }, Nil))</w:t>
      </w:r>
    </w:p>
    <w:p w14:paraId="594EE845" w14:textId="77777777" w:rsidR="00957DBC" w:rsidRDefault="00957DBC" w:rsidP="00957DBC">
      <w:pPr>
        <w:pStyle w:val="Body"/>
      </w:pPr>
      <w:r>
        <w:t>This</w:t>
      </w:r>
      <w:ins w:id="2429" w:author="AnneMarieW" w:date="2017-12-20T13:36:00Z">
        <w:r w:rsidR="00B061D2">
          <w:t xml:space="preserve"> technique</w:t>
        </w:r>
      </w:ins>
      <w:r>
        <w:t xml:space="preserve"> is pretty neat! By using </w:t>
      </w:r>
      <w:r w:rsidRPr="00452382">
        <w:rPr>
          <w:rStyle w:val="Literal"/>
        </w:rPr>
        <w:t>RefCell&lt;T&gt;</w:t>
      </w:r>
      <w:r>
        <w:t>, we have an outwardly immutable</w:t>
      </w:r>
      <w:r w:rsidR="00452382">
        <w:t xml:space="preserve"> </w:t>
      </w:r>
      <w:r w:rsidRPr="00452382">
        <w:rPr>
          <w:rStyle w:val="Literal"/>
        </w:rPr>
        <w:t>List</w:t>
      </w:r>
      <w:del w:id="2430" w:author="AnneMarieW" w:date="2017-12-20T13:37:00Z">
        <w:r w:rsidDel="008021BD">
          <w:delText>,</w:delText>
        </w:r>
      </w:del>
      <w:ins w:id="2431" w:author="AnneMarieW" w:date="2017-12-20T13:37:00Z">
        <w:r w:rsidR="008021BD">
          <w:t>.</w:t>
        </w:r>
      </w:ins>
      <w:r>
        <w:t xml:space="preserve"> </w:t>
      </w:r>
      <w:del w:id="2432" w:author="AnneMarieW" w:date="2017-12-20T13:37:00Z">
        <w:r w:rsidDel="008021BD">
          <w:delText>b</w:delText>
        </w:r>
      </w:del>
      <w:ins w:id="2433" w:author="AnneMarieW" w:date="2017-12-20T13:37:00Z">
        <w:r w:rsidR="008021BD">
          <w:t>B</w:t>
        </w:r>
      </w:ins>
      <w:r>
        <w:t>ut we can use the methods on </w:t>
      </w:r>
      <w:r w:rsidRPr="00452382">
        <w:rPr>
          <w:rStyle w:val="Literal"/>
        </w:rPr>
        <w:t>RefCell&lt;T&gt;</w:t>
      </w:r>
      <w:r>
        <w:t> that provide access to its</w:t>
      </w:r>
      <w:r w:rsidR="00452382">
        <w:t xml:space="preserve"> </w:t>
      </w:r>
      <w:r>
        <w:t>interior mutability so we can modify our data when we need to. The runtime</w:t>
      </w:r>
      <w:r w:rsidR="00452382">
        <w:t xml:space="preserve"> </w:t>
      </w:r>
      <w:r>
        <w:t>checks of the borrowing rules protect us from data races, and it’s sometimes</w:t>
      </w:r>
      <w:r w:rsidR="00452382">
        <w:t xml:space="preserve"> </w:t>
      </w:r>
      <w:r>
        <w:t>worth trading a bit of speed for this flexibility in our data structures.</w:t>
      </w:r>
    </w:p>
    <w:p w14:paraId="43317D1A" w14:textId="77777777" w:rsidR="00957DBC" w:rsidRDefault="00957DBC" w:rsidP="00957DBC">
      <w:pPr>
        <w:pStyle w:val="Body"/>
        <w:rPr>
          <w:ins w:id="2434" w:author="janelle" w:date="2018-01-12T17:26:00Z"/>
        </w:rPr>
      </w:pPr>
      <w:r>
        <w:t>The standard library has other types that provide interior mutability,</w:t>
      </w:r>
      <w:del w:id="2435" w:author="AnneMarieW" w:date="2017-12-20T13:38:00Z">
        <w:r w:rsidDel="00FE52F6">
          <w:delText xml:space="preserve"> too,</w:delText>
        </w:r>
        <w:r w:rsidR="00452382" w:rsidDel="00FE52F6">
          <w:delText xml:space="preserve"> </w:delText>
        </w:r>
        <w:r w:rsidDel="00FE52F6">
          <w:delText>like</w:delText>
        </w:r>
      </w:del>
      <w:ins w:id="2436" w:author="AnneMarieW" w:date="2017-12-20T13:38:00Z">
        <w:r w:rsidR="00FE52F6">
          <w:t xml:space="preserve"> such as</w:t>
        </w:r>
      </w:ins>
      <w:r>
        <w:t> </w:t>
      </w:r>
      <w:r w:rsidRPr="00452382">
        <w:rPr>
          <w:rStyle w:val="Literal"/>
        </w:rPr>
        <w:t>Cell&lt;T&gt;</w:t>
      </w:r>
      <w:r>
        <w:t>, which is similar except that instead of giving references to</w:t>
      </w:r>
      <w:r w:rsidR="00452382">
        <w:t xml:space="preserve"> </w:t>
      </w:r>
      <w:r>
        <w:t>the inner value, the value is copied in and out of the </w:t>
      </w:r>
      <w:r w:rsidRPr="00452382">
        <w:rPr>
          <w:rStyle w:val="Literal"/>
        </w:rPr>
        <w:t>Cell&lt;T&gt;</w:t>
      </w:r>
      <w:r>
        <w:t>. There’s also</w:t>
      </w:r>
      <w:r w:rsidR="00452382">
        <w:t xml:space="preserve"> </w:t>
      </w:r>
      <w:r w:rsidRPr="00452382">
        <w:rPr>
          <w:rStyle w:val="Literal"/>
        </w:rPr>
        <w:t>Mutex&lt;T&gt;</w:t>
      </w:r>
      <w:r>
        <w:t>, which offers interior mutability that’s safe to use across threads</w:t>
      </w:r>
      <w:del w:id="2437" w:author="AnneMarieW" w:date="2017-12-20T13:38:00Z">
        <w:r w:rsidDel="00FE52F6">
          <w:delText>,</w:delText>
        </w:r>
      </w:del>
      <w:ins w:id="2438" w:author="AnneMarieW" w:date="2017-12-20T13:38:00Z">
        <w:r w:rsidR="00FE52F6">
          <w:t xml:space="preserve">; </w:t>
        </w:r>
      </w:ins>
      <w:del w:id="2439" w:author="AnneMarieW" w:date="2017-12-20T13:38:00Z">
        <w:r w:rsidR="00452382" w:rsidDel="00FE52F6">
          <w:delText xml:space="preserve"> </w:delText>
        </w:r>
        <w:r w:rsidDel="00FE52F6">
          <w:delText xml:space="preserve">and </w:delText>
        </w:r>
      </w:del>
      <w:r>
        <w:t xml:space="preserve">we’ll </w:t>
      </w:r>
      <w:del w:id="2440" w:author="AnneMarieW" w:date="2017-12-20T13:38:00Z">
        <w:r w:rsidDel="00FE52F6">
          <w:delText xml:space="preserve">be </w:delText>
        </w:r>
      </w:del>
      <w:r>
        <w:t>discuss</w:t>
      </w:r>
      <w:del w:id="2441" w:author="AnneMarieW" w:date="2017-12-20T13:38:00Z">
        <w:r w:rsidDel="00FE52F6">
          <w:delText>ing</w:delText>
        </w:r>
      </w:del>
      <w:r>
        <w:t xml:space="preserve"> its use in </w:t>
      </w:r>
      <w:del w:id="2442" w:author="AnneMarieW" w:date="2017-12-20T13:38:00Z">
        <w:r w:rsidDel="00FE52F6">
          <w:delText>the next c</w:delText>
        </w:r>
      </w:del>
      <w:ins w:id="2443" w:author="AnneMarieW" w:date="2017-12-20T13:38:00Z">
        <w:r w:rsidR="00FE52F6" w:rsidRPr="00E41F5C">
          <w:rPr>
            <w:highlight w:val="yellow"/>
            <w:rPrChange w:id="2444" w:author="janelle" w:date="2018-01-12T17:26:00Z">
              <w:rPr/>
            </w:rPrChange>
          </w:rPr>
          <w:t>C</w:t>
        </w:r>
      </w:ins>
      <w:r w:rsidRPr="00E41F5C">
        <w:rPr>
          <w:highlight w:val="yellow"/>
          <w:rPrChange w:id="2445" w:author="janelle" w:date="2018-01-12T17:26:00Z">
            <w:rPr/>
          </w:rPrChange>
        </w:rPr>
        <w:t xml:space="preserve">hapter </w:t>
      </w:r>
      <w:del w:id="2446" w:author="AnneMarieW" w:date="2017-12-20T13:38:00Z">
        <w:r w:rsidRPr="00E41F5C" w:rsidDel="00FE52F6">
          <w:rPr>
            <w:highlight w:val="yellow"/>
            <w:rPrChange w:id="2447" w:author="janelle" w:date="2018-01-12T17:26:00Z">
              <w:rPr/>
            </w:rPrChange>
          </w:rPr>
          <w:delText>on concurrency</w:delText>
        </w:r>
      </w:del>
      <w:ins w:id="2448" w:author="AnneMarieW" w:date="2017-12-20T13:38:00Z">
        <w:r w:rsidR="00FE52F6" w:rsidRPr="00E41F5C">
          <w:rPr>
            <w:highlight w:val="yellow"/>
            <w:rPrChange w:id="2449" w:author="janelle" w:date="2018-01-12T17:26:00Z">
              <w:rPr/>
            </w:rPrChange>
          </w:rPr>
          <w:t>16</w:t>
        </w:r>
      </w:ins>
      <w:r>
        <w:t>. Check out</w:t>
      </w:r>
      <w:r w:rsidR="00452382">
        <w:t xml:space="preserve"> </w:t>
      </w:r>
      <w:r>
        <w:t>the standard library docs for more details on the differences between these</w:t>
      </w:r>
      <w:r w:rsidR="00452382">
        <w:t xml:space="preserve"> </w:t>
      </w:r>
      <w:r>
        <w:t>types.</w:t>
      </w:r>
    </w:p>
    <w:p w14:paraId="5C9926B6" w14:textId="77777777" w:rsidR="00E41F5C" w:rsidRDefault="00E41F5C">
      <w:pPr>
        <w:pStyle w:val="ProductionDirective"/>
        <w:pPrChange w:id="2450" w:author="janelle" w:date="2018-01-12T17:26:00Z">
          <w:pPr>
            <w:pStyle w:val="Body"/>
          </w:pPr>
        </w:pPrChange>
      </w:pPr>
      <w:ins w:id="2451" w:author="janelle" w:date="2018-01-12T17:26:00Z">
        <w:r>
          <w:t>confirm xref</w:t>
        </w:r>
      </w:ins>
    </w:p>
    <w:p w14:paraId="7A6EECE7" w14:textId="77777777" w:rsidR="00957DBC" w:rsidRDefault="00957DBC" w:rsidP="00452382">
      <w:pPr>
        <w:pStyle w:val="HeadA"/>
      </w:pPr>
      <w:bookmarkStart w:id="2452" w:name="reference-cycles-can-leak-memory"/>
      <w:bookmarkStart w:id="2453" w:name="_Toc503815286"/>
      <w:bookmarkEnd w:id="2452"/>
      <w:r>
        <w:t>Reference Cycles Can Leak Memory</w:t>
      </w:r>
      <w:bookmarkEnd w:id="2453"/>
    </w:p>
    <w:p w14:paraId="0C83637D" w14:textId="58AC262D" w:rsidR="00957DBC" w:rsidRDefault="00957DBC" w:rsidP="00496169">
      <w:pPr>
        <w:pStyle w:val="BodyFirst"/>
      </w:pPr>
      <w:r>
        <w:t>Rust’s memory safety guarantees make it </w:t>
      </w:r>
      <w:r w:rsidRPr="00452382">
        <w:rPr>
          <w:rStyle w:val="EmphasisItalic"/>
        </w:rPr>
        <w:t>difficult</w:t>
      </w:r>
      <w:r>
        <w:t> </w:t>
      </w:r>
      <w:ins w:id="2454" w:author="AnneMarieW" w:date="2017-12-20T13:40:00Z">
        <w:r w:rsidR="00E042CF">
          <w:t xml:space="preserve">but not impossible </w:t>
        </w:r>
      </w:ins>
      <w:r>
        <w:t>to accidentally create</w:t>
      </w:r>
      <w:r w:rsidR="00452382">
        <w:t xml:space="preserve"> </w:t>
      </w:r>
      <w:r>
        <w:t>memory that</w:t>
      </w:r>
      <w:del w:id="2455" w:author="AnneMarieW" w:date="2017-12-20T13:39:00Z">
        <w:r w:rsidDel="00E042CF">
          <w:delText>’</w:delText>
        </w:r>
      </w:del>
      <w:ins w:id="2456" w:author="AnneMarieW" w:date="2017-12-20T13:39:00Z">
        <w:r w:rsidR="00E042CF">
          <w:t xml:space="preserve"> i</w:t>
        </w:r>
      </w:ins>
      <w:r>
        <w:t>s never cleaned up</w:t>
      </w:r>
      <w:del w:id="2457" w:author="AnneMarieW" w:date="2017-12-20T13:40:00Z">
        <w:r w:rsidDel="005F1532">
          <w:delText>,</w:delText>
        </w:r>
      </w:del>
      <w:r>
        <w:t xml:space="preserve"> </w:t>
      </w:r>
      <w:ins w:id="2458" w:author="AnneMarieW" w:date="2017-12-20T13:40:00Z">
        <w:r w:rsidR="005F1532">
          <w:t>(</w:t>
        </w:r>
      </w:ins>
      <w:r>
        <w:t>known as a </w:t>
      </w:r>
      <w:r w:rsidRPr="00452382">
        <w:rPr>
          <w:rStyle w:val="EmphasisItalic"/>
        </w:rPr>
        <w:t>memory leak</w:t>
      </w:r>
      <w:ins w:id="2459" w:author="AnneMarieW" w:date="2017-12-20T13:40:00Z">
        <w:r w:rsidR="007568D6" w:rsidRPr="007568D6">
          <w:rPr>
            <w:rPrChange w:id="2460" w:author="AnneMarieW" w:date="2017-12-20T13:41:00Z">
              <w:rPr>
                <w:rStyle w:val="EmphasisItalic"/>
              </w:rPr>
            </w:rPrChange>
          </w:rPr>
          <w:t>)</w:t>
        </w:r>
      </w:ins>
      <w:del w:id="2461" w:author="AnneMarieW" w:date="2017-12-20T13:40:00Z">
        <w:r w:rsidDel="005F1532">
          <w:delText>,</w:delText>
        </w:r>
        <w:r w:rsidDel="00E042CF">
          <w:delText xml:space="preserve"> but not impossible</w:delText>
        </w:r>
      </w:del>
      <w:r>
        <w:t>.</w:t>
      </w:r>
      <w:r w:rsidR="00452382">
        <w:t xml:space="preserve"> </w:t>
      </w:r>
      <w:del w:id="2462" w:author="AnneMarieW" w:date="2017-12-20T13:41:00Z">
        <w:r w:rsidDel="005F1532">
          <w:delText xml:space="preserve">Entirely </w:delText>
        </w:r>
      </w:del>
      <w:ins w:id="2463" w:author="AnneMarieW" w:date="2017-12-20T13:41:00Z">
        <w:r w:rsidR="005F1532">
          <w:t>P</w:t>
        </w:r>
      </w:ins>
      <w:del w:id="2464" w:author="AnneMarieW" w:date="2017-12-20T13:41:00Z">
        <w:r w:rsidDel="005F1532">
          <w:delText>p</w:delText>
        </w:r>
      </w:del>
      <w:r>
        <w:t>reventing memory leaks</w:t>
      </w:r>
      <w:ins w:id="2465" w:author="AnneMarieW" w:date="2017-12-20T13:41:00Z">
        <w:r w:rsidR="005F1532" w:rsidRPr="005F1532">
          <w:t xml:space="preserve"> </w:t>
        </w:r>
        <w:r w:rsidR="005F1532">
          <w:t>entirely</w:t>
        </w:r>
      </w:ins>
      <w:r>
        <w:t xml:space="preserve"> is not one of Rust’s guarantees in the same</w:t>
      </w:r>
      <w:r w:rsidR="00452382">
        <w:t xml:space="preserve"> </w:t>
      </w:r>
      <w:r>
        <w:t>way that disallowing data races at compile time is, meaning memory leaks are</w:t>
      </w:r>
      <w:r w:rsidR="00452382">
        <w:t xml:space="preserve"> </w:t>
      </w:r>
      <w:r>
        <w:t>memory safe in Rust. We can see</w:t>
      </w:r>
      <w:commentRangeStart w:id="2466"/>
      <w:commentRangeStart w:id="2467"/>
      <w:r>
        <w:t xml:space="preserve"> </w:t>
      </w:r>
      <w:del w:id="2468" w:author="Carol Nichols" w:date="2018-01-15T21:09:00Z">
        <w:r w:rsidDel="006373E6">
          <w:delText>this</w:delText>
        </w:r>
      </w:del>
      <w:commentRangeEnd w:id="2466"/>
      <w:commentRangeEnd w:id="2467"/>
      <w:ins w:id="2469" w:author="Carol Nichols" w:date="2018-01-15T21:09:00Z">
        <w:r w:rsidR="006373E6">
          <w:t>that Rust allows memory leaks by using</w:t>
        </w:r>
      </w:ins>
      <w:r w:rsidR="00C9652E">
        <w:rPr>
          <w:rStyle w:val="CommentReference"/>
        </w:rPr>
        <w:commentReference w:id="2466"/>
      </w:r>
      <w:r w:rsidR="009532CE">
        <w:rPr>
          <w:rStyle w:val="CommentReference"/>
        </w:rPr>
        <w:commentReference w:id="2467"/>
      </w:r>
      <w:r>
        <w:t xml:space="preserve"> </w:t>
      </w:r>
      <w:del w:id="2470" w:author="Carol Nichols" w:date="2018-01-15T21:10:00Z">
        <w:r w:rsidDel="006373E6">
          <w:delText>with </w:delText>
        </w:r>
      </w:del>
      <w:r w:rsidRPr="00452382">
        <w:rPr>
          <w:rStyle w:val="Literal"/>
        </w:rPr>
        <w:t>Rc&lt;T&gt;</w:t>
      </w:r>
      <w:r>
        <w:t> and </w:t>
      </w:r>
      <w:r w:rsidRPr="00452382">
        <w:rPr>
          <w:rStyle w:val="Literal"/>
        </w:rPr>
        <w:t>RefCell&lt;T&gt;</w:t>
      </w:r>
      <w:r>
        <w:t>: it’s</w:t>
      </w:r>
      <w:r w:rsidR="00452382">
        <w:t xml:space="preserve"> </w:t>
      </w:r>
      <w:r>
        <w:t>possible to create references where items refer to each other in a cycle. This</w:t>
      </w:r>
      <w:r w:rsidR="00452382">
        <w:t xml:space="preserve"> </w:t>
      </w:r>
      <w:r>
        <w:t>creates memory leaks because the reference count of each item in the cycle will</w:t>
      </w:r>
      <w:r w:rsidR="00452382">
        <w:t xml:space="preserve"> </w:t>
      </w:r>
      <w:r>
        <w:t>never reach 0, and the values will never be dropped.</w:t>
      </w:r>
    </w:p>
    <w:p w14:paraId="278C78C5" w14:textId="77777777" w:rsidR="00957DBC" w:rsidRDefault="00957DBC" w:rsidP="00452382">
      <w:pPr>
        <w:pStyle w:val="HeadB"/>
      </w:pPr>
      <w:bookmarkStart w:id="2471" w:name="creating-a-reference-cycle"/>
      <w:bookmarkStart w:id="2472" w:name="_Toc503815287"/>
      <w:bookmarkEnd w:id="2471"/>
      <w:r>
        <w:t>Creating a Reference Cycle</w:t>
      </w:r>
      <w:bookmarkEnd w:id="2472"/>
    </w:p>
    <w:p w14:paraId="5301E68C" w14:textId="77777777" w:rsidR="00957DBC" w:rsidRDefault="00957DBC" w:rsidP="00496169">
      <w:pPr>
        <w:pStyle w:val="BodyFirst"/>
      </w:pPr>
      <w:r>
        <w:lastRenderedPageBreak/>
        <w:t xml:space="preserve">Let’s </w:t>
      </w:r>
      <w:del w:id="2473" w:author="AnneMarieW" w:date="2017-12-20T13:46:00Z">
        <w:r w:rsidDel="00270621">
          <w:delText xml:space="preserve">take a </w:delText>
        </w:r>
      </w:del>
      <w:r>
        <w:t>look at how a reference cycle might happen and how to prevent it,</w:t>
      </w:r>
      <w:r w:rsidR="00452382">
        <w:t xml:space="preserve"> </w:t>
      </w:r>
      <w:r>
        <w:t>starting with the definition of the </w:t>
      </w:r>
      <w:r w:rsidRPr="00452382">
        <w:rPr>
          <w:rStyle w:val="Literal"/>
        </w:rPr>
        <w:t>List</w:t>
      </w:r>
      <w:r>
        <w:t> enum and a </w:t>
      </w:r>
      <w:r w:rsidRPr="00452382">
        <w:rPr>
          <w:rStyle w:val="Literal"/>
        </w:rPr>
        <w:t>tail</w:t>
      </w:r>
      <w:r>
        <w:t> method in Listing</w:t>
      </w:r>
      <w:r w:rsidR="00452382">
        <w:t xml:space="preserve"> </w:t>
      </w:r>
      <w:r>
        <w:t>15-2</w:t>
      </w:r>
      <w:ins w:id="2474" w:author="AnneMarieW" w:date="2017-12-21T10:18:00Z">
        <w:r w:rsidR="00D67832">
          <w:t>5</w:t>
        </w:r>
      </w:ins>
      <w:del w:id="2475" w:author="AnneMarieW" w:date="2017-12-21T10:18:00Z">
        <w:r w:rsidDel="00D67832">
          <w:delText>0</w:delText>
        </w:r>
      </w:del>
      <w:r>
        <w:t>:</w:t>
      </w:r>
    </w:p>
    <w:p w14:paraId="0AF65F8E" w14:textId="77777777" w:rsidR="00957DBC" w:rsidRDefault="00957DBC" w:rsidP="00F27888">
      <w:pPr>
        <w:pStyle w:val="ProductionDirective"/>
      </w:pPr>
      <w:del w:id="2476" w:author="janelle" w:date="2017-12-14T13:05:00Z">
        <w:r w:rsidDel="0019543F">
          <w:delText xml:space="preserve">Filename: </w:delText>
        </w:r>
      </w:del>
      <w:r>
        <w:t>src/main.rs</w:t>
      </w:r>
    </w:p>
    <w:p w14:paraId="28BC8422" w14:textId="77777777" w:rsidR="00957DBC" w:rsidRPr="00452382" w:rsidRDefault="00957DBC" w:rsidP="00F27888">
      <w:pPr>
        <w:pStyle w:val="CodeA"/>
      </w:pPr>
      <w:r w:rsidRPr="00452382">
        <w:t>use std::rc::Rc;</w:t>
      </w:r>
    </w:p>
    <w:p w14:paraId="6325D302" w14:textId="77777777" w:rsidR="00957DBC" w:rsidRPr="00452382" w:rsidRDefault="00957DBC" w:rsidP="00452382">
      <w:pPr>
        <w:pStyle w:val="CodeB"/>
      </w:pPr>
      <w:r w:rsidRPr="00452382">
        <w:t>use std::cell::RefCell;</w:t>
      </w:r>
    </w:p>
    <w:p w14:paraId="3D1CD895" w14:textId="77777777" w:rsidR="00957DBC" w:rsidRPr="00452382" w:rsidRDefault="00957DBC" w:rsidP="00452382">
      <w:pPr>
        <w:pStyle w:val="CodeB"/>
      </w:pPr>
      <w:r w:rsidRPr="00452382">
        <w:t>use List::{Cons, Nil};</w:t>
      </w:r>
    </w:p>
    <w:p w14:paraId="16AD9257" w14:textId="77777777" w:rsidR="00957DBC" w:rsidRPr="00452382" w:rsidRDefault="00957DBC" w:rsidP="00452382">
      <w:pPr>
        <w:pStyle w:val="CodeB"/>
      </w:pPr>
    </w:p>
    <w:p w14:paraId="1BD3CEA7" w14:textId="77777777" w:rsidR="00957DBC" w:rsidRPr="00452382" w:rsidRDefault="00957DBC" w:rsidP="00452382">
      <w:pPr>
        <w:pStyle w:val="CodeB"/>
      </w:pPr>
      <w:r w:rsidRPr="00452382">
        <w:t>#[derive(Debug)]</w:t>
      </w:r>
    </w:p>
    <w:p w14:paraId="27AB953E" w14:textId="77777777" w:rsidR="00957DBC" w:rsidRPr="00452382" w:rsidRDefault="00957DBC" w:rsidP="00452382">
      <w:pPr>
        <w:pStyle w:val="CodeB"/>
      </w:pPr>
      <w:r w:rsidRPr="00452382">
        <w:t>enum List {</w:t>
      </w:r>
    </w:p>
    <w:p w14:paraId="7C892451" w14:textId="66CBD8C0" w:rsidR="00957DBC" w:rsidRPr="00452382" w:rsidRDefault="00851589">
      <w:pPr>
        <w:pStyle w:val="CodeBWingding"/>
        <w:pPrChange w:id="2477" w:author="Carol Nichols" w:date="2018-01-16T14:36:00Z">
          <w:pPr>
            <w:pStyle w:val="CodeB"/>
          </w:pPr>
        </w:pPrChange>
      </w:pPr>
      <w:ins w:id="2478" w:author="Carol Nichols" w:date="2018-01-16T14:36:00Z">
        <w:r w:rsidRPr="00851589">
          <w:rPr>
            <w:rStyle w:val="Wingdings"/>
            <w:rPrChange w:id="2479" w:author="Carol Nichols" w:date="2018-01-16T14:36:00Z">
              <w:rPr/>
            </w:rPrChange>
          </w:rPr>
          <w:t>u</w:t>
        </w:r>
      </w:ins>
      <w:r w:rsidR="00957DBC" w:rsidRPr="00452382">
        <w:t xml:space="preserve">    Cons(i32, RefCell&lt;Rc&lt;List&gt;&gt;),</w:t>
      </w:r>
    </w:p>
    <w:p w14:paraId="34432B7E" w14:textId="77777777" w:rsidR="00957DBC" w:rsidRPr="00452382" w:rsidRDefault="00957DBC" w:rsidP="00452382">
      <w:pPr>
        <w:pStyle w:val="CodeB"/>
      </w:pPr>
      <w:r w:rsidRPr="00452382">
        <w:t xml:space="preserve">    Nil,</w:t>
      </w:r>
    </w:p>
    <w:p w14:paraId="0FE84230" w14:textId="77777777" w:rsidR="00957DBC" w:rsidRPr="00452382" w:rsidRDefault="00957DBC" w:rsidP="00452382">
      <w:pPr>
        <w:pStyle w:val="CodeB"/>
      </w:pPr>
      <w:r w:rsidRPr="00452382">
        <w:t>}</w:t>
      </w:r>
    </w:p>
    <w:p w14:paraId="5C3FF4DE" w14:textId="77777777" w:rsidR="00957DBC" w:rsidRPr="00452382" w:rsidRDefault="00957DBC" w:rsidP="00452382">
      <w:pPr>
        <w:pStyle w:val="CodeB"/>
      </w:pPr>
    </w:p>
    <w:p w14:paraId="1CA1C2CA" w14:textId="77777777" w:rsidR="00957DBC" w:rsidRPr="00452382" w:rsidRDefault="00957DBC" w:rsidP="00452382">
      <w:pPr>
        <w:pStyle w:val="CodeB"/>
      </w:pPr>
      <w:r w:rsidRPr="00452382">
        <w:t>impl List {</w:t>
      </w:r>
    </w:p>
    <w:p w14:paraId="04BA8692" w14:textId="439E39E4" w:rsidR="00957DBC" w:rsidRPr="00452382" w:rsidRDefault="009C5356">
      <w:pPr>
        <w:pStyle w:val="CodeBWingding"/>
        <w:pPrChange w:id="2480" w:author="Carol Nichols" w:date="2018-01-16T14:37:00Z">
          <w:pPr>
            <w:pStyle w:val="CodeB"/>
          </w:pPr>
        </w:pPrChange>
      </w:pPr>
      <w:ins w:id="2481" w:author="Carol Nichols" w:date="2018-01-16T14:37:00Z">
        <w:r w:rsidRPr="009C5356">
          <w:rPr>
            <w:rStyle w:val="Wingdings"/>
            <w:rPrChange w:id="2482" w:author="Carol Nichols" w:date="2018-01-16T14:37:00Z">
              <w:rPr/>
            </w:rPrChange>
          </w:rPr>
          <w:t>v</w:t>
        </w:r>
      </w:ins>
      <w:r w:rsidR="00957DBC" w:rsidRPr="00452382">
        <w:t xml:space="preserve">    fn tail(&amp;self) -&gt; Option&lt;&amp;RefCell&lt;Rc&lt;List&gt;&gt;&gt; {</w:t>
      </w:r>
    </w:p>
    <w:p w14:paraId="02C93196" w14:textId="77777777" w:rsidR="00957DBC" w:rsidRPr="00452382" w:rsidRDefault="00957DBC" w:rsidP="00452382">
      <w:pPr>
        <w:pStyle w:val="CodeB"/>
      </w:pPr>
      <w:r w:rsidRPr="00452382">
        <w:t xml:space="preserve">        match *self {</w:t>
      </w:r>
    </w:p>
    <w:p w14:paraId="7B7FF0D9" w14:textId="77777777" w:rsidR="00957DBC" w:rsidRPr="00452382" w:rsidRDefault="00957DBC" w:rsidP="00452382">
      <w:pPr>
        <w:pStyle w:val="CodeB"/>
      </w:pPr>
      <w:r w:rsidRPr="00452382">
        <w:t xml:space="preserve">            Cons(_, ref item) =&gt; Some(item),</w:t>
      </w:r>
    </w:p>
    <w:p w14:paraId="7647BF39" w14:textId="77777777" w:rsidR="00957DBC" w:rsidRPr="00452382" w:rsidRDefault="00957DBC" w:rsidP="00452382">
      <w:pPr>
        <w:pStyle w:val="CodeB"/>
      </w:pPr>
      <w:r w:rsidRPr="00452382">
        <w:t xml:space="preserve">            Nil =&gt; None,</w:t>
      </w:r>
    </w:p>
    <w:p w14:paraId="397FF15B" w14:textId="77777777" w:rsidR="00957DBC" w:rsidRPr="00452382" w:rsidRDefault="00957DBC" w:rsidP="00452382">
      <w:pPr>
        <w:pStyle w:val="CodeB"/>
      </w:pPr>
      <w:r w:rsidRPr="00452382">
        <w:t xml:space="preserve">        }</w:t>
      </w:r>
    </w:p>
    <w:p w14:paraId="7C5B0F70" w14:textId="77777777" w:rsidR="00957DBC" w:rsidRPr="00452382" w:rsidRDefault="00957DBC" w:rsidP="00452382">
      <w:pPr>
        <w:pStyle w:val="CodeB"/>
      </w:pPr>
      <w:r w:rsidRPr="00452382">
        <w:t xml:space="preserve">    }</w:t>
      </w:r>
    </w:p>
    <w:p w14:paraId="4C6C44A8" w14:textId="77777777" w:rsidR="00957DBC" w:rsidRPr="00452382" w:rsidRDefault="00957DBC" w:rsidP="00F27888">
      <w:pPr>
        <w:pStyle w:val="CodeC"/>
      </w:pPr>
      <w:r w:rsidRPr="00452382">
        <w:t>}</w:t>
      </w:r>
    </w:p>
    <w:p w14:paraId="7092BC5E" w14:textId="14026883" w:rsidR="00957DBC" w:rsidRDefault="00957DBC" w:rsidP="00F27888">
      <w:pPr>
        <w:pStyle w:val="Listing"/>
      </w:pPr>
      <w:r>
        <w:t>Listing 15-2</w:t>
      </w:r>
      <w:ins w:id="2483" w:author="AnneMarieW" w:date="2017-12-21T10:19:00Z">
        <w:r w:rsidR="00D67832">
          <w:t>5</w:t>
        </w:r>
      </w:ins>
      <w:del w:id="2484" w:author="AnneMarieW" w:date="2017-12-21T10:19:00Z">
        <w:r w:rsidDel="00D67832">
          <w:delText>0</w:delText>
        </w:r>
      </w:del>
      <w:r>
        <w:t>: A cons list definition that holds a </w:t>
      </w:r>
      <w:r w:rsidR="007568D6" w:rsidRPr="007568D6">
        <w:rPr>
          <w:rStyle w:val="LiteralCaption"/>
          <w:rPrChange w:id="2485" w:author="janelle" w:date="2017-12-14T13:05:00Z">
            <w:rPr>
              <w:rStyle w:val="Literal"/>
            </w:rPr>
          </w:rPrChange>
        </w:rPr>
        <w:t>RefCell</w:t>
      </w:r>
      <w:ins w:id="2486" w:author="Carol Nichols" w:date="2018-01-16T15:54:00Z">
        <w:r w:rsidR="00762C18">
          <w:rPr>
            <w:rStyle w:val="LiteralCaption"/>
          </w:rPr>
          <w:t>&lt;T&gt;</w:t>
        </w:r>
      </w:ins>
      <w:r>
        <w:t xml:space="preserve"> so </w:t>
      </w:r>
      <w:del w:id="2487" w:author="AnneMarieW" w:date="2017-12-20T13:47:00Z">
        <w:r w:rsidDel="00270621">
          <w:delText xml:space="preserve">that </w:delText>
        </w:r>
      </w:del>
      <w:r>
        <w:t>we can</w:t>
      </w:r>
      <w:r w:rsidR="00452382">
        <w:t xml:space="preserve"> </w:t>
      </w:r>
      <w:r>
        <w:t>modify what a </w:t>
      </w:r>
      <w:r w:rsidR="007568D6" w:rsidRPr="007568D6">
        <w:rPr>
          <w:rStyle w:val="LiteralCaption"/>
          <w:rPrChange w:id="2488" w:author="janelle" w:date="2017-12-14T13:05:00Z">
            <w:rPr>
              <w:rStyle w:val="Literal"/>
            </w:rPr>
          </w:rPrChange>
        </w:rPr>
        <w:t>Cons</w:t>
      </w:r>
      <w:r>
        <w:t> variant is referring to</w:t>
      </w:r>
    </w:p>
    <w:p w14:paraId="48514C19" w14:textId="281FABF5" w:rsidR="00957DBC" w:rsidRDefault="00957DBC" w:rsidP="00957DBC">
      <w:pPr>
        <w:pStyle w:val="Body"/>
      </w:pPr>
      <w:r>
        <w:t>We’re using another variation of the </w:t>
      </w:r>
      <w:r w:rsidRPr="00452382">
        <w:rPr>
          <w:rStyle w:val="Literal"/>
        </w:rPr>
        <w:t>List</w:t>
      </w:r>
      <w:r>
        <w:t xml:space="preserve"> definition </w:t>
      </w:r>
      <w:del w:id="2489" w:author="AnneMarieW" w:date="2017-12-20T13:47:00Z">
        <w:r w:rsidDel="00D23F87">
          <w:delText>from</w:delText>
        </w:r>
      </w:del>
      <w:ins w:id="2490" w:author="AnneMarieW" w:date="2017-12-20T13:47:00Z">
        <w:r w:rsidR="00D23F87">
          <w:t>in</w:t>
        </w:r>
      </w:ins>
      <w:r>
        <w:t xml:space="preserve"> Listing 15-</w:t>
      </w:r>
      <w:ins w:id="2491" w:author="AnneMarieW" w:date="2017-12-21T10:19:00Z">
        <w:r w:rsidR="00D67832">
          <w:t>5</w:t>
        </w:r>
      </w:ins>
      <w:del w:id="2492" w:author="AnneMarieW" w:date="2017-12-21T10:19:00Z">
        <w:r w:rsidDel="00D67832">
          <w:delText>6</w:delText>
        </w:r>
      </w:del>
      <w:r>
        <w:t>. The</w:t>
      </w:r>
      <w:r w:rsidR="00452382">
        <w:t xml:space="preserve"> </w:t>
      </w:r>
      <w:r>
        <w:t>second element in the </w:t>
      </w:r>
      <w:r w:rsidRPr="00452382">
        <w:rPr>
          <w:rStyle w:val="Literal"/>
        </w:rPr>
        <w:t>Cons</w:t>
      </w:r>
      <w:r>
        <w:t> variant is now </w:t>
      </w:r>
      <w:r w:rsidRPr="00452382">
        <w:rPr>
          <w:rStyle w:val="Literal"/>
        </w:rPr>
        <w:t>RefCell&lt;Rc&lt;List&gt;&gt;</w:t>
      </w:r>
      <w:ins w:id="2493" w:author="Carol Nichols" w:date="2018-01-16T14:36:00Z">
        <w:r w:rsidR="009C5356">
          <w:rPr>
            <w:rStyle w:val="Literal"/>
          </w:rPr>
          <w:t xml:space="preserve"> </w:t>
        </w:r>
        <w:r w:rsidR="009C5356" w:rsidRPr="009C5356">
          <w:rPr>
            <w:rStyle w:val="Wingdings"/>
            <w:rPrChange w:id="2494" w:author="Carol Nichols" w:date="2018-01-16T14:36:00Z">
              <w:rPr>
                <w:rStyle w:val="Literal"/>
              </w:rPr>
            </w:rPrChange>
          </w:rPr>
          <w:t>u</w:t>
        </w:r>
      </w:ins>
      <w:r>
        <w:t>, meaning that</w:t>
      </w:r>
      <w:r w:rsidR="00452382">
        <w:t xml:space="preserve"> </w:t>
      </w:r>
      <w:r>
        <w:t>instead of having the ability to modify the </w:t>
      </w:r>
      <w:r w:rsidRPr="00452382">
        <w:rPr>
          <w:rStyle w:val="Literal"/>
        </w:rPr>
        <w:t>i32</w:t>
      </w:r>
      <w:r>
        <w:t> value like we did in Listing</w:t>
      </w:r>
      <w:r w:rsidR="00452382">
        <w:t xml:space="preserve"> </w:t>
      </w:r>
      <w:r>
        <w:t>15-</w:t>
      </w:r>
      <w:ins w:id="2495" w:author="AnneMarieW" w:date="2017-12-21T10:19:00Z">
        <w:r w:rsidR="00D67832">
          <w:t>24</w:t>
        </w:r>
      </w:ins>
      <w:del w:id="2496" w:author="AnneMarieW" w:date="2017-12-21T10:19:00Z">
        <w:r w:rsidDel="00D67832">
          <w:delText>19</w:delText>
        </w:r>
      </w:del>
      <w:r>
        <w:t xml:space="preserve">, we want to </w:t>
      </w:r>
      <w:del w:id="2497" w:author="AnneMarieW" w:date="2017-12-20T13:47:00Z">
        <w:r w:rsidDel="00D23F87">
          <w:delText xml:space="preserve">be able to </w:delText>
        </w:r>
      </w:del>
      <w:r>
        <w:t>modify which </w:t>
      </w:r>
      <w:r w:rsidRPr="00452382">
        <w:rPr>
          <w:rStyle w:val="Literal"/>
        </w:rPr>
        <w:t>List</w:t>
      </w:r>
      <w:r>
        <w:t> a </w:t>
      </w:r>
      <w:r w:rsidRPr="00452382">
        <w:rPr>
          <w:rStyle w:val="Literal"/>
        </w:rPr>
        <w:t>Cons</w:t>
      </w:r>
      <w:r>
        <w:t> variant is pointing</w:t>
      </w:r>
      <w:r w:rsidR="00452382">
        <w:t xml:space="preserve"> </w:t>
      </w:r>
      <w:r>
        <w:t>to. We’</w:t>
      </w:r>
      <w:del w:id="2498" w:author="AnneMarieW" w:date="2017-12-20T13:48:00Z">
        <w:r w:rsidDel="00D23F87">
          <w:delText>ve</w:delText>
        </w:r>
      </w:del>
      <w:ins w:id="2499" w:author="AnneMarieW" w:date="2017-12-20T13:48:00Z">
        <w:r w:rsidR="00D23F87">
          <w:t>re</w:t>
        </w:r>
      </w:ins>
      <w:r>
        <w:t xml:space="preserve"> also add</w:t>
      </w:r>
      <w:del w:id="2500" w:author="AnneMarieW" w:date="2017-12-20T13:48:00Z">
        <w:r w:rsidDel="00D23F87">
          <w:delText>ed</w:delText>
        </w:r>
      </w:del>
      <w:ins w:id="2501" w:author="AnneMarieW" w:date="2017-12-20T13:48:00Z">
        <w:r w:rsidR="00D23F87">
          <w:t>ing</w:t>
        </w:r>
      </w:ins>
      <w:r>
        <w:t xml:space="preserve"> a </w:t>
      </w:r>
      <w:r w:rsidRPr="00452382">
        <w:rPr>
          <w:rStyle w:val="Literal"/>
        </w:rPr>
        <w:t>tail</w:t>
      </w:r>
      <w:r>
        <w:t> method</w:t>
      </w:r>
      <w:ins w:id="2502" w:author="Carol Nichols" w:date="2018-01-16T14:37:00Z">
        <w:r w:rsidR="009C5356">
          <w:t xml:space="preserve"> </w:t>
        </w:r>
        <w:r w:rsidR="009C5356" w:rsidRPr="009C5356">
          <w:rPr>
            <w:rStyle w:val="Wingdings"/>
            <w:rPrChange w:id="2503" w:author="Carol Nichols" w:date="2018-01-16T14:37:00Z">
              <w:rPr/>
            </w:rPrChange>
          </w:rPr>
          <w:t>v</w:t>
        </w:r>
      </w:ins>
      <w:r>
        <w:t xml:space="preserve"> to make it convenient for us to access the</w:t>
      </w:r>
      <w:r w:rsidR="00452382">
        <w:t xml:space="preserve"> </w:t>
      </w:r>
      <w:r>
        <w:t>second item</w:t>
      </w:r>
      <w:del w:id="2504" w:author="AnneMarieW" w:date="2017-12-20T13:48:00Z">
        <w:r w:rsidDel="00D23F87">
          <w:delText>,</w:delText>
        </w:r>
      </w:del>
      <w:r>
        <w:t xml:space="preserve"> if we have a </w:t>
      </w:r>
      <w:r w:rsidRPr="00452382">
        <w:rPr>
          <w:rStyle w:val="Literal"/>
        </w:rPr>
        <w:t>Cons</w:t>
      </w:r>
      <w:r>
        <w:t> variant.</w:t>
      </w:r>
    </w:p>
    <w:p w14:paraId="71E12EED" w14:textId="77777777" w:rsidR="00957DBC" w:rsidRDefault="00957DBC" w:rsidP="00957DBC">
      <w:pPr>
        <w:pStyle w:val="Body"/>
      </w:pPr>
      <w:r>
        <w:t xml:space="preserve">In </w:t>
      </w:r>
      <w:ins w:id="2505" w:author="AnneMarieW" w:date="2017-12-20T13:48:00Z">
        <w:r w:rsidR="00D23F87">
          <w:t>L</w:t>
        </w:r>
      </w:ins>
      <w:del w:id="2506" w:author="AnneMarieW" w:date="2017-12-20T13:48:00Z">
        <w:r w:rsidDel="00D23F87">
          <w:delText>l</w:delText>
        </w:r>
      </w:del>
      <w:r>
        <w:t>isting 15-2</w:t>
      </w:r>
      <w:ins w:id="2507" w:author="AnneMarieW" w:date="2017-12-21T10:19:00Z">
        <w:r w:rsidR="00D67832">
          <w:t>6</w:t>
        </w:r>
      </w:ins>
      <w:del w:id="2508" w:author="AnneMarieW" w:date="2017-12-21T10:19:00Z">
        <w:r w:rsidDel="00D67832">
          <w:delText>1</w:delText>
        </w:r>
      </w:del>
      <w:r>
        <w:t>, we’re adding a </w:t>
      </w:r>
      <w:r w:rsidRPr="00452382">
        <w:rPr>
          <w:rStyle w:val="Literal"/>
        </w:rPr>
        <w:t>main</w:t>
      </w:r>
      <w:r>
        <w:t xml:space="preserve"> function that uses the definitions </w:t>
      </w:r>
      <w:del w:id="2509" w:author="AnneMarieW" w:date="2017-12-20T13:48:00Z">
        <w:r w:rsidDel="00D23F87">
          <w:delText>from</w:delText>
        </w:r>
      </w:del>
      <w:ins w:id="2510" w:author="AnneMarieW" w:date="2017-12-20T13:48:00Z">
        <w:r w:rsidR="00D23F87">
          <w:t>in</w:t>
        </w:r>
      </w:ins>
      <w:r w:rsidR="00452382">
        <w:t xml:space="preserve"> </w:t>
      </w:r>
      <w:r>
        <w:t>Listing 15-2</w:t>
      </w:r>
      <w:ins w:id="2511" w:author="AnneMarieW" w:date="2017-12-21T10:19:00Z">
        <w:r w:rsidR="00D67832">
          <w:t>5</w:t>
        </w:r>
      </w:ins>
      <w:del w:id="2512" w:author="AnneMarieW" w:date="2017-12-21T10:19:00Z">
        <w:r w:rsidDel="00D67832">
          <w:delText>0</w:delText>
        </w:r>
      </w:del>
      <w:r>
        <w:t>. This code creates a list in </w:t>
      </w:r>
      <w:r w:rsidRPr="00452382">
        <w:rPr>
          <w:rStyle w:val="Literal"/>
        </w:rPr>
        <w:t>a</w:t>
      </w:r>
      <w:del w:id="2513" w:author="AnneMarieW" w:date="2017-12-20T13:49:00Z">
        <w:r w:rsidDel="00D23F87">
          <w:delText>,</w:delText>
        </w:r>
      </w:del>
      <w:ins w:id="2514" w:author="AnneMarieW" w:date="2017-12-20T13:49:00Z">
        <w:r w:rsidR="00D23F87">
          <w:t xml:space="preserve"> and</w:t>
        </w:r>
      </w:ins>
      <w:r>
        <w:t xml:space="preserve"> a list in </w:t>
      </w:r>
      <w:r w:rsidRPr="00452382">
        <w:rPr>
          <w:rStyle w:val="Literal"/>
        </w:rPr>
        <w:t>b</w:t>
      </w:r>
      <w:r>
        <w:t> that points to</w:t>
      </w:r>
      <w:r w:rsidR="00452382">
        <w:t xml:space="preserve"> </w:t>
      </w:r>
      <w:r>
        <w:t>the list in </w:t>
      </w:r>
      <w:r w:rsidRPr="00452382">
        <w:rPr>
          <w:rStyle w:val="Literal"/>
        </w:rPr>
        <w:t>a</w:t>
      </w:r>
      <w:r>
        <w:t>, and then modifies the list in </w:t>
      </w:r>
      <w:r w:rsidRPr="00452382">
        <w:rPr>
          <w:rStyle w:val="Literal"/>
        </w:rPr>
        <w:t>a</w:t>
      </w:r>
      <w:r>
        <w:t> to point to </w:t>
      </w:r>
      <w:r w:rsidRPr="00452382">
        <w:rPr>
          <w:rStyle w:val="Literal"/>
        </w:rPr>
        <w:t>b</w:t>
      </w:r>
      <w:r>
        <w:t>, which</w:t>
      </w:r>
      <w:r w:rsidR="00452382">
        <w:t xml:space="preserve"> </w:t>
      </w:r>
      <w:r>
        <w:t>creates a reference cycle. There are </w:t>
      </w:r>
      <w:r w:rsidRPr="00452382">
        <w:rPr>
          <w:rStyle w:val="Literal"/>
        </w:rPr>
        <w:t>println!</w:t>
      </w:r>
      <w:r>
        <w:t> statements along the way to</w:t>
      </w:r>
      <w:r w:rsidR="00452382">
        <w:t xml:space="preserve"> </w:t>
      </w:r>
      <w:r>
        <w:t>show what the reference counts are at various points in this process</w:t>
      </w:r>
      <w:del w:id="2515" w:author="AnneMarieW" w:date="2017-12-20T13:49:00Z">
        <w:r w:rsidDel="00D23F87">
          <w:delText>.</w:delText>
        </w:r>
      </w:del>
      <w:ins w:id="2516" w:author="AnneMarieW" w:date="2017-12-20T13:49:00Z">
        <w:r w:rsidR="00D23F87">
          <w:t>:</w:t>
        </w:r>
      </w:ins>
    </w:p>
    <w:p w14:paraId="66D21DC0" w14:textId="77777777" w:rsidR="00957DBC" w:rsidRDefault="00957DBC" w:rsidP="00F27888">
      <w:pPr>
        <w:pStyle w:val="ProductionDirective"/>
      </w:pPr>
      <w:del w:id="2517" w:author="janelle" w:date="2017-12-14T13:05:00Z">
        <w:r w:rsidDel="0019543F">
          <w:delText xml:space="preserve">Filename: </w:delText>
        </w:r>
      </w:del>
      <w:r>
        <w:t>src/main.rs</w:t>
      </w:r>
    </w:p>
    <w:p w14:paraId="25CC3F12" w14:textId="130AB8F7" w:rsidR="00957DBC" w:rsidRPr="00452382" w:rsidDel="00B4574C" w:rsidRDefault="00957DBC">
      <w:pPr>
        <w:pStyle w:val="CodeA"/>
        <w:rPr>
          <w:del w:id="2518" w:author="Carol Nichols" w:date="2018-01-14T16:53:00Z"/>
        </w:rPr>
      </w:pPr>
      <w:del w:id="2519" w:author="Carol Nichols" w:date="2018-01-14T16:53:00Z">
        <w:r w:rsidRPr="00452382" w:rsidDel="00B4574C">
          <w:lastRenderedPageBreak/>
          <w:delText># use List::{Cons, Nil};</w:delText>
        </w:r>
      </w:del>
    </w:p>
    <w:p w14:paraId="279C53BB" w14:textId="1D668445" w:rsidR="00957DBC" w:rsidRPr="00452382" w:rsidDel="00B4574C" w:rsidRDefault="00957DBC">
      <w:pPr>
        <w:pStyle w:val="CodeA"/>
        <w:rPr>
          <w:del w:id="2520" w:author="Carol Nichols" w:date="2018-01-14T16:53:00Z"/>
        </w:rPr>
        <w:pPrChange w:id="2521" w:author="Carol Nichols" w:date="2018-01-14T16:53:00Z">
          <w:pPr>
            <w:pStyle w:val="CodeB"/>
          </w:pPr>
        </w:pPrChange>
      </w:pPr>
      <w:del w:id="2522" w:author="Carol Nichols" w:date="2018-01-14T16:53:00Z">
        <w:r w:rsidRPr="00452382" w:rsidDel="00B4574C">
          <w:delText># use std::rc::Rc;</w:delText>
        </w:r>
      </w:del>
    </w:p>
    <w:p w14:paraId="3344FDA2" w14:textId="00ED08D0" w:rsidR="00957DBC" w:rsidRPr="00452382" w:rsidDel="00B4574C" w:rsidRDefault="00957DBC">
      <w:pPr>
        <w:pStyle w:val="CodeA"/>
        <w:rPr>
          <w:del w:id="2523" w:author="Carol Nichols" w:date="2018-01-14T16:53:00Z"/>
        </w:rPr>
        <w:pPrChange w:id="2524" w:author="Carol Nichols" w:date="2018-01-14T16:53:00Z">
          <w:pPr>
            <w:pStyle w:val="CodeB"/>
          </w:pPr>
        </w:pPrChange>
      </w:pPr>
      <w:del w:id="2525" w:author="Carol Nichols" w:date="2018-01-14T16:53:00Z">
        <w:r w:rsidRPr="00452382" w:rsidDel="00B4574C">
          <w:delText># use std::cell::RefCell;</w:delText>
        </w:r>
      </w:del>
    </w:p>
    <w:p w14:paraId="78C2FB60" w14:textId="2077BA74" w:rsidR="00957DBC" w:rsidRPr="00452382" w:rsidDel="00B4574C" w:rsidRDefault="00957DBC">
      <w:pPr>
        <w:pStyle w:val="CodeA"/>
        <w:rPr>
          <w:del w:id="2526" w:author="Carol Nichols" w:date="2018-01-14T16:53:00Z"/>
        </w:rPr>
        <w:pPrChange w:id="2527" w:author="Carol Nichols" w:date="2018-01-14T16:53:00Z">
          <w:pPr>
            <w:pStyle w:val="CodeB"/>
          </w:pPr>
        </w:pPrChange>
      </w:pPr>
      <w:del w:id="2528" w:author="Carol Nichols" w:date="2018-01-14T16:53:00Z">
        <w:r w:rsidRPr="00452382" w:rsidDel="00B4574C">
          <w:delText># #[derive(Debug)]</w:delText>
        </w:r>
      </w:del>
    </w:p>
    <w:p w14:paraId="6B3295AC" w14:textId="2C38B209" w:rsidR="00957DBC" w:rsidRPr="00452382" w:rsidDel="00B4574C" w:rsidRDefault="00957DBC">
      <w:pPr>
        <w:pStyle w:val="CodeA"/>
        <w:rPr>
          <w:del w:id="2529" w:author="Carol Nichols" w:date="2018-01-14T16:53:00Z"/>
        </w:rPr>
        <w:pPrChange w:id="2530" w:author="Carol Nichols" w:date="2018-01-14T16:53:00Z">
          <w:pPr>
            <w:pStyle w:val="CodeB"/>
          </w:pPr>
        </w:pPrChange>
      </w:pPr>
      <w:del w:id="2531" w:author="Carol Nichols" w:date="2018-01-14T16:53:00Z">
        <w:r w:rsidRPr="00452382" w:rsidDel="00B4574C">
          <w:delText># enum List {</w:delText>
        </w:r>
      </w:del>
    </w:p>
    <w:p w14:paraId="0EA4D4CF" w14:textId="1612C399" w:rsidR="00957DBC" w:rsidRPr="00452382" w:rsidDel="00B4574C" w:rsidRDefault="00957DBC">
      <w:pPr>
        <w:pStyle w:val="CodeA"/>
        <w:rPr>
          <w:del w:id="2532" w:author="Carol Nichols" w:date="2018-01-14T16:53:00Z"/>
        </w:rPr>
        <w:pPrChange w:id="2533" w:author="Carol Nichols" w:date="2018-01-14T16:53:00Z">
          <w:pPr>
            <w:pStyle w:val="CodeB"/>
          </w:pPr>
        </w:pPrChange>
      </w:pPr>
      <w:del w:id="2534" w:author="Carol Nichols" w:date="2018-01-14T16:53:00Z">
        <w:r w:rsidRPr="00452382" w:rsidDel="00B4574C">
          <w:delText>#     Cons(i32, RefCell&lt;Rc&lt;List&gt;&gt;),</w:delText>
        </w:r>
      </w:del>
    </w:p>
    <w:p w14:paraId="6484BD46" w14:textId="68E688E1" w:rsidR="00957DBC" w:rsidRPr="00452382" w:rsidDel="00B4574C" w:rsidRDefault="00957DBC">
      <w:pPr>
        <w:pStyle w:val="CodeA"/>
        <w:rPr>
          <w:del w:id="2535" w:author="Carol Nichols" w:date="2018-01-14T16:53:00Z"/>
        </w:rPr>
        <w:pPrChange w:id="2536" w:author="Carol Nichols" w:date="2018-01-14T16:53:00Z">
          <w:pPr>
            <w:pStyle w:val="CodeB"/>
          </w:pPr>
        </w:pPrChange>
      </w:pPr>
      <w:del w:id="2537" w:author="Carol Nichols" w:date="2018-01-14T16:53:00Z">
        <w:r w:rsidRPr="00452382" w:rsidDel="00B4574C">
          <w:delText>#     Nil,</w:delText>
        </w:r>
      </w:del>
    </w:p>
    <w:p w14:paraId="535E097C" w14:textId="6F1DFC16" w:rsidR="00957DBC" w:rsidRPr="00452382" w:rsidDel="00B4574C" w:rsidRDefault="00957DBC">
      <w:pPr>
        <w:pStyle w:val="CodeA"/>
        <w:rPr>
          <w:del w:id="2538" w:author="Carol Nichols" w:date="2018-01-14T16:53:00Z"/>
        </w:rPr>
        <w:pPrChange w:id="2539" w:author="Carol Nichols" w:date="2018-01-14T16:53:00Z">
          <w:pPr>
            <w:pStyle w:val="CodeB"/>
          </w:pPr>
        </w:pPrChange>
      </w:pPr>
      <w:del w:id="2540" w:author="Carol Nichols" w:date="2018-01-14T16:53:00Z">
        <w:r w:rsidRPr="00452382" w:rsidDel="00B4574C">
          <w:delText># }</w:delText>
        </w:r>
      </w:del>
    </w:p>
    <w:p w14:paraId="599EB8D4" w14:textId="6C5CC024" w:rsidR="00957DBC" w:rsidRPr="00452382" w:rsidDel="00B4574C" w:rsidRDefault="00957DBC">
      <w:pPr>
        <w:pStyle w:val="CodeA"/>
        <w:rPr>
          <w:del w:id="2541" w:author="Carol Nichols" w:date="2018-01-14T16:53:00Z"/>
        </w:rPr>
        <w:pPrChange w:id="2542" w:author="Carol Nichols" w:date="2018-01-14T16:53:00Z">
          <w:pPr>
            <w:pStyle w:val="CodeB"/>
          </w:pPr>
        </w:pPrChange>
      </w:pPr>
      <w:del w:id="2543" w:author="Carol Nichols" w:date="2018-01-14T16:53:00Z">
        <w:r w:rsidRPr="00452382" w:rsidDel="00B4574C">
          <w:delText>#</w:delText>
        </w:r>
      </w:del>
    </w:p>
    <w:p w14:paraId="3925949A" w14:textId="3D441180" w:rsidR="00957DBC" w:rsidRPr="00452382" w:rsidDel="00B4574C" w:rsidRDefault="00957DBC">
      <w:pPr>
        <w:pStyle w:val="CodeA"/>
        <w:rPr>
          <w:del w:id="2544" w:author="Carol Nichols" w:date="2018-01-14T16:53:00Z"/>
        </w:rPr>
        <w:pPrChange w:id="2545" w:author="Carol Nichols" w:date="2018-01-14T16:53:00Z">
          <w:pPr>
            <w:pStyle w:val="CodeB"/>
          </w:pPr>
        </w:pPrChange>
      </w:pPr>
      <w:del w:id="2546" w:author="Carol Nichols" w:date="2018-01-14T16:53:00Z">
        <w:r w:rsidRPr="00452382" w:rsidDel="00B4574C">
          <w:delText># impl List {</w:delText>
        </w:r>
      </w:del>
    </w:p>
    <w:p w14:paraId="71C2ADE3" w14:textId="77602F0B" w:rsidR="00957DBC" w:rsidRPr="00452382" w:rsidDel="00B4574C" w:rsidRDefault="00957DBC">
      <w:pPr>
        <w:pStyle w:val="CodeA"/>
        <w:rPr>
          <w:del w:id="2547" w:author="Carol Nichols" w:date="2018-01-14T16:53:00Z"/>
        </w:rPr>
        <w:pPrChange w:id="2548" w:author="Carol Nichols" w:date="2018-01-14T16:53:00Z">
          <w:pPr>
            <w:pStyle w:val="CodeB"/>
          </w:pPr>
        </w:pPrChange>
      </w:pPr>
      <w:del w:id="2549" w:author="Carol Nichols" w:date="2018-01-14T16:53:00Z">
        <w:r w:rsidRPr="00452382" w:rsidDel="00B4574C">
          <w:delText>#     fn tail(&amp;self) -&gt; Option&lt;&amp;RefCell&lt;Rc&lt;List&gt;&gt;&gt; {</w:delText>
        </w:r>
      </w:del>
    </w:p>
    <w:p w14:paraId="5495C46A" w14:textId="3FF9A724" w:rsidR="00957DBC" w:rsidRPr="00452382" w:rsidDel="00B4574C" w:rsidRDefault="00957DBC">
      <w:pPr>
        <w:pStyle w:val="CodeA"/>
        <w:rPr>
          <w:del w:id="2550" w:author="Carol Nichols" w:date="2018-01-14T16:53:00Z"/>
        </w:rPr>
        <w:pPrChange w:id="2551" w:author="Carol Nichols" w:date="2018-01-14T16:53:00Z">
          <w:pPr>
            <w:pStyle w:val="CodeB"/>
          </w:pPr>
        </w:pPrChange>
      </w:pPr>
      <w:del w:id="2552" w:author="Carol Nichols" w:date="2018-01-14T16:53:00Z">
        <w:r w:rsidRPr="00452382" w:rsidDel="00B4574C">
          <w:delText>#         match *self {</w:delText>
        </w:r>
      </w:del>
    </w:p>
    <w:p w14:paraId="109D0687" w14:textId="4A6AAD02" w:rsidR="00957DBC" w:rsidRPr="00452382" w:rsidDel="00B4574C" w:rsidRDefault="00957DBC">
      <w:pPr>
        <w:pStyle w:val="CodeA"/>
        <w:rPr>
          <w:del w:id="2553" w:author="Carol Nichols" w:date="2018-01-14T16:53:00Z"/>
        </w:rPr>
        <w:pPrChange w:id="2554" w:author="Carol Nichols" w:date="2018-01-14T16:53:00Z">
          <w:pPr>
            <w:pStyle w:val="CodeB"/>
          </w:pPr>
        </w:pPrChange>
      </w:pPr>
      <w:del w:id="2555" w:author="Carol Nichols" w:date="2018-01-14T16:53:00Z">
        <w:r w:rsidRPr="00452382" w:rsidDel="00B4574C">
          <w:delText>#             Cons(_, ref item) =&gt; Some(item),</w:delText>
        </w:r>
      </w:del>
    </w:p>
    <w:p w14:paraId="731031B8" w14:textId="797C0482" w:rsidR="00957DBC" w:rsidRPr="00452382" w:rsidDel="00B4574C" w:rsidRDefault="00957DBC">
      <w:pPr>
        <w:pStyle w:val="CodeA"/>
        <w:rPr>
          <w:del w:id="2556" w:author="Carol Nichols" w:date="2018-01-14T16:53:00Z"/>
        </w:rPr>
        <w:pPrChange w:id="2557" w:author="Carol Nichols" w:date="2018-01-14T16:53:00Z">
          <w:pPr>
            <w:pStyle w:val="CodeB"/>
          </w:pPr>
        </w:pPrChange>
      </w:pPr>
      <w:del w:id="2558" w:author="Carol Nichols" w:date="2018-01-14T16:53:00Z">
        <w:r w:rsidRPr="00452382" w:rsidDel="00B4574C">
          <w:delText>#             Nil =&gt; None,</w:delText>
        </w:r>
      </w:del>
    </w:p>
    <w:p w14:paraId="4F506763" w14:textId="25C5E6D0" w:rsidR="00957DBC" w:rsidRPr="00452382" w:rsidDel="00B4574C" w:rsidRDefault="00957DBC">
      <w:pPr>
        <w:pStyle w:val="CodeA"/>
        <w:rPr>
          <w:del w:id="2559" w:author="Carol Nichols" w:date="2018-01-14T16:53:00Z"/>
        </w:rPr>
        <w:pPrChange w:id="2560" w:author="Carol Nichols" w:date="2018-01-14T16:53:00Z">
          <w:pPr>
            <w:pStyle w:val="CodeB"/>
          </w:pPr>
        </w:pPrChange>
      </w:pPr>
      <w:del w:id="2561" w:author="Carol Nichols" w:date="2018-01-14T16:53:00Z">
        <w:r w:rsidRPr="00452382" w:rsidDel="00B4574C">
          <w:delText>#         }</w:delText>
        </w:r>
      </w:del>
    </w:p>
    <w:p w14:paraId="5A9B316E" w14:textId="34348F82" w:rsidR="00957DBC" w:rsidRPr="00452382" w:rsidDel="00B4574C" w:rsidRDefault="00957DBC">
      <w:pPr>
        <w:pStyle w:val="CodeA"/>
        <w:rPr>
          <w:del w:id="2562" w:author="Carol Nichols" w:date="2018-01-14T16:53:00Z"/>
        </w:rPr>
        <w:pPrChange w:id="2563" w:author="Carol Nichols" w:date="2018-01-14T16:53:00Z">
          <w:pPr>
            <w:pStyle w:val="CodeB"/>
          </w:pPr>
        </w:pPrChange>
      </w:pPr>
      <w:del w:id="2564" w:author="Carol Nichols" w:date="2018-01-14T16:53:00Z">
        <w:r w:rsidRPr="00452382" w:rsidDel="00B4574C">
          <w:delText>#     }</w:delText>
        </w:r>
      </w:del>
    </w:p>
    <w:p w14:paraId="0EC43B74" w14:textId="5F722ED0" w:rsidR="00957DBC" w:rsidRPr="00452382" w:rsidDel="00B4574C" w:rsidRDefault="00957DBC">
      <w:pPr>
        <w:pStyle w:val="CodeA"/>
        <w:rPr>
          <w:del w:id="2565" w:author="Carol Nichols" w:date="2018-01-14T16:53:00Z"/>
        </w:rPr>
        <w:pPrChange w:id="2566" w:author="Carol Nichols" w:date="2018-01-14T16:53:00Z">
          <w:pPr>
            <w:pStyle w:val="CodeB"/>
          </w:pPr>
        </w:pPrChange>
      </w:pPr>
      <w:del w:id="2567" w:author="Carol Nichols" w:date="2018-01-14T16:53:00Z">
        <w:r w:rsidRPr="00452382" w:rsidDel="00B4574C">
          <w:delText># }</w:delText>
        </w:r>
      </w:del>
    </w:p>
    <w:p w14:paraId="19299999" w14:textId="3A7AD16E" w:rsidR="00957DBC" w:rsidRPr="00452382" w:rsidDel="00B4574C" w:rsidRDefault="00957DBC">
      <w:pPr>
        <w:pStyle w:val="CodeA"/>
        <w:rPr>
          <w:del w:id="2568" w:author="Carol Nichols" w:date="2018-01-14T16:53:00Z"/>
        </w:rPr>
        <w:pPrChange w:id="2569" w:author="Carol Nichols" w:date="2018-01-14T16:53:00Z">
          <w:pPr>
            <w:pStyle w:val="CodeB"/>
          </w:pPr>
        </w:pPrChange>
      </w:pPr>
      <w:del w:id="2570" w:author="Carol Nichols" w:date="2018-01-14T16:53:00Z">
        <w:r w:rsidRPr="00452382" w:rsidDel="00B4574C">
          <w:delText>#</w:delText>
        </w:r>
      </w:del>
    </w:p>
    <w:p w14:paraId="6BF64EDB" w14:textId="77777777" w:rsidR="00957DBC" w:rsidRPr="00452382" w:rsidRDefault="00957DBC">
      <w:pPr>
        <w:pStyle w:val="CodeA"/>
        <w:pPrChange w:id="2571" w:author="Carol Nichols" w:date="2018-01-14T16:53:00Z">
          <w:pPr>
            <w:pStyle w:val="CodeB"/>
          </w:pPr>
        </w:pPrChange>
      </w:pPr>
      <w:r w:rsidRPr="00452382">
        <w:t>fn main() {</w:t>
      </w:r>
    </w:p>
    <w:p w14:paraId="633C2450" w14:textId="1BC8BDC2" w:rsidR="00957DBC" w:rsidRPr="00452382" w:rsidRDefault="00D32B34">
      <w:pPr>
        <w:pStyle w:val="CodeBWingding"/>
        <w:pPrChange w:id="2572" w:author="Carol Nichols" w:date="2018-01-16T15:04:00Z">
          <w:pPr>
            <w:pStyle w:val="CodeB"/>
          </w:pPr>
        </w:pPrChange>
      </w:pPr>
      <w:ins w:id="2573" w:author="Carol Nichols" w:date="2018-01-16T15:04:00Z">
        <w:r w:rsidRPr="005A3A6D">
          <w:rPr>
            <w:rStyle w:val="Wingdings"/>
            <w:rPrChange w:id="2574" w:author="Carol Nichols" w:date="2018-01-16T15:04:00Z">
              <w:rPr/>
            </w:rPrChange>
          </w:rPr>
          <w:t>u</w:t>
        </w:r>
      </w:ins>
      <w:r w:rsidR="00957DBC" w:rsidRPr="00452382">
        <w:t xml:space="preserve">    let a = Rc::new(Cons(5, RefCell::new(Rc::new(Nil))));</w:t>
      </w:r>
    </w:p>
    <w:p w14:paraId="1549FB8A" w14:textId="77777777" w:rsidR="00957DBC" w:rsidRPr="00452382" w:rsidRDefault="00957DBC" w:rsidP="00452382">
      <w:pPr>
        <w:pStyle w:val="CodeB"/>
      </w:pPr>
    </w:p>
    <w:p w14:paraId="524394E1" w14:textId="77777777" w:rsidR="00957DBC" w:rsidRPr="00452382" w:rsidRDefault="00957DBC" w:rsidP="00452382">
      <w:pPr>
        <w:pStyle w:val="CodeB"/>
      </w:pPr>
      <w:r w:rsidRPr="00452382">
        <w:t xml:space="preserve">    println!("a initial rc count = {}", Rc::strong_count(&amp;a));</w:t>
      </w:r>
    </w:p>
    <w:p w14:paraId="05B35AFA" w14:textId="77777777" w:rsidR="00957DBC" w:rsidRPr="00452382" w:rsidRDefault="00957DBC" w:rsidP="00452382">
      <w:pPr>
        <w:pStyle w:val="CodeB"/>
      </w:pPr>
      <w:r w:rsidRPr="00452382">
        <w:t xml:space="preserve">    println!("a next item = {:?}", a.tail());</w:t>
      </w:r>
    </w:p>
    <w:p w14:paraId="4CB5D720" w14:textId="77777777" w:rsidR="00957DBC" w:rsidRPr="00452382" w:rsidRDefault="00957DBC" w:rsidP="00452382">
      <w:pPr>
        <w:pStyle w:val="CodeB"/>
      </w:pPr>
    </w:p>
    <w:p w14:paraId="770ACA34" w14:textId="6E773860" w:rsidR="00957DBC" w:rsidRPr="00452382" w:rsidRDefault="005A3A6D">
      <w:pPr>
        <w:pStyle w:val="CodeBWingding"/>
        <w:pPrChange w:id="2575" w:author="Carol Nichols" w:date="2018-01-16T15:05:00Z">
          <w:pPr>
            <w:pStyle w:val="CodeB"/>
          </w:pPr>
        </w:pPrChange>
      </w:pPr>
      <w:ins w:id="2576" w:author="Carol Nichols" w:date="2018-01-16T15:05:00Z">
        <w:r w:rsidRPr="005A3A6D">
          <w:rPr>
            <w:rStyle w:val="Wingdings"/>
            <w:rPrChange w:id="2577" w:author="Carol Nichols" w:date="2018-01-16T15:05:00Z">
              <w:rPr/>
            </w:rPrChange>
          </w:rPr>
          <w:t>v</w:t>
        </w:r>
      </w:ins>
      <w:r w:rsidR="00957DBC" w:rsidRPr="00452382">
        <w:t xml:space="preserve">    let b = Rc::new(Cons(10, RefCell::new(Rc::clone(&amp;a))));</w:t>
      </w:r>
    </w:p>
    <w:p w14:paraId="73FC1616" w14:textId="77777777" w:rsidR="00957DBC" w:rsidRPr="00452382" w:rsidRDefault="00957DBC" w:rsidP="00452382">
      <w:pPr>
        <w:pStyle w:val="CodeB"/>
      </w:pPr>
    </w:p>
    <w:p w14:paraId="28E84B18" w14:textId="77777777" w:rsidR="00957DBC" w:rsidRPr="00452382" w:rsidRDefault="00957DBC" w:rsidP="00452382">
      <w:pPr>
        <w:pStyle w:val="CodeB"/>
      </w:pPr>
      <w:r w:rsidRPr="00452382">
        <w:t xml:space="preserve">    println!("a rc count after b creation = {}", Rc::strong_count(&amp;a));</w:t>
      </w:r>
    </w:p>
    <w:p w14:paraId="7295B05B" w14:textId="77777777" w:rsidR="00957DBC" w:rsidRPr="00452382" w:rsidRDefault="00957DBC" w:rsidP="00452382">
      <w:pPr>
        <w:pStyle w:val="CodeB"/>
      </w:pPr>
      <w:r w:rsidRPr="00452382">
        <w:t xml:space="preserve">    println!("b initial rc count = {}", Rc::strong_count(&amp;b));</w:t>
      </w:r>
    </w:p>
    <w:p w14:paraId="739B8EB0" w14:textId="77777777" w:rsidR="00957DBC" w:rsidRPr="00452382" w:rsidRDefault="00957DBC" w:rsidP="00452382">
      <w:pPr>
        <w:pStyle w:val="CodeB"/>
      </w:pPr>
      <w:r w:rsidRPr="00452382">
        <w:t xml:space="preserve">    println!("b next item = {:?}", b.tail());</w:t>
      </w:r>
    </w:p>
    <w:p w14:paraId="31BDEB0D" w14:textId="77777777" w:rsidR="00957DBC" w:rsidRPr="00452382" w:rsidRDefault="00957DBC" w:rsidP="00452382">
      <w:pPr>
        <w:pStyle w:val="CodeB"/>
      </w:pPr>
    </w:p>
    <w:p w14:paraId="5DEF27F7" w14:textId="42A00537" w:rsidR="00957DBC" w:rsidRPr="00452382" w:rsidRDefault="0047576A">
      <w:pPr>
        <w:pStyle w:val="CodeBWingding"/>
        <w:pPrChange w:id="2578" w:author="Carol Nichols" w:date="2018-01-16T15:19:00Z">
          <w:pPr>
            <w:pStyle w:val="CodeB"/>
          </w:pPr>
        </w:pPrChange>
      </w:pPr>
      <w:ins w:id="2579" w:author="Carol Nichols" w:date="2018-01-16T15:19:00Z">
        <w:r w:rsidRPr="00523CBA">
          <w:rPr>
            <w:rStyle w:val="Wingdings"/>
            <w:rPrChange w:id="2580" w:author="Carol Nichols" w:date="2018-01-16T15:20:00Z">
              <w:rPr/>
            </w:rPrChange>
          </w:rPr>
          <w:t>w</w:t>
        </w:r>
      </w:ins>
      <w:r w:rsidR="00957DBC" w:rsidRPr="00452382">
        <w:t xml:space="preserve">    if let Some(</w:t>
      </w:r>
      <w:del w:id="2581" w:author="Carol Nichols" w:date="2018-01-16T17:22:00Z">
        <w:r w:rsidR="00957DBC" w:rsidRPr="00452382" w:rsidDel="00DF522D">
          <w:delText xml:space="preserve">ref </w:delText>
        </w:r>
      </w:del>
      <w:r w:rsidR="00957DBC" w:rsidRPr="00452382">
        <w:t>link) = a.tail() {</w:t>
      </w:r>
    </w:p>
    <w:p w14:paraId="3ADD0B31" w14:textId="752D7D0E" w:rsidR="00957DBC" w:rsidRPr="00452382" w:rsidRDefault="00523CBA">
      <w:pPr>
        <w:pStyle w:val="CodeBWingding"/>
        <w:pPrChange w:id="2582" w:author="Carol Nichols" w:date="2018-01-16T15:20:00Z">
          <w:pPr>
            <w:pStyle w:val="CodeB"/>
          </w:pPr>
        </w:pPrChange>
      </w:pPr>
      <w:ins w:id="2583" w:author="Carol Nichols" w:date="2018-01-16T15:20:00Z">
        <w:r w:rsidRPr="00523CBA">
          <w:rPr>
            <w:rStyle w:val="Wingdings"/>
            <w:rPrChange w:id="2584" w:author="Carol Nichols" w:date="2018-01-16T15:20:00Z">
              <w:rPr/>
            </w:rPrChange>
          </w:rPr>
          <w:t>x</w:t>
        </w:r>
      </w:ins>
      <w:r w:rsidR="00957DBC" w:rsidRPr="00452382">
        <w:t xml:space="preserve">        *link.borrow_mut() = Rc::clone(&amp;b);</w:t>
      </w:r>
    </w:p>
    <w:p w14:paraId="4D03362F" w14:textId="77777777" w:rsidR="00957DBC" w:rsidRPr="00452382" w:rsidRDefault="00957DBC" w:rsidP="00452382">
      <w:pPr>
        <w:pStyle w:val="CodeB"/>
      </w:pPr>
      <w:r w:rsidRPr="00452382">
        <w:t xml:space="preserve">    }</w:t>
      </w:r>
    </w:p>
    <w:p w14:paraId="0F428BAF" w14:textId="77777777" w:rsidR="00957DBC" w:rsidRPr="00452382" w:rsidRDefault="00957DBC" w:rsidP="00452382">
      <w:pPr>
        <w:pStyle w:val="CodeB"/>
      </w:pPr>
    </w:p>
    <w:p w14:paraId="06F56D8D" w14:textId="77777777" w:rsidR="00957DBC" w:rsidRPr="00452382" w:rsidRDefault="00957DBC" w:rsidP="00452382">
      <w:pPr>
        <w:pStyle w:val="CodeB"/>
      </w:pPr>
      <w:r w:rsidRPr="00452382">
        <w:t xml:space="preserve">    println!("b rc count after changing a = {}", Rc::strong_count(&amp;b));</w:t>
      </w:r>
    </w:p>
    <w:p w14:paraId="10787DD0" w14:textId="77777777" w:rsidR="00957DBC" w:rsidRPr="00452382" w:rsidRDefault="00957DBC" w:rsidP="00452382">
      <w:pPr>
        <w:pStyle w:val="CodeB"/>
      </w:pPr>
      <w:r w:rsidRPr="00452382">
        <w:t xml:space="preserve">    println!("a rc count after changing a = {}", Rc::strong_count(&amp;a));</w:t>
      </w:r>
    </w:p>
    <w:p w14:paraId="797F41E4" w14:textId="77777777" w:rsidR="00957DBC" w:rsidRPr="00452382" w:rsidRDefault="00957DBC" w:rsidP="00452382">
      <w:pPr>
        <w:pStyle w:val="CodeB"/>
      </w:pPr>
    </w:p>
    <w:p w14:paraId="220FC3E9" w14:textId="77777777" w:rsidR="00957DBC" w:rsidRPr="00452382" w:rsidRDefault="00957DBC" w:rsidP="00452382">
      <w:pPr>
        <w:pStyle w:val="CodeB"/>
      </w:pPr>
      <w:r w:rsidRPr="00452382">
        <w:t xml:space="preserve">    // Uncomment the next line to see that we have a cycle; it will</w:t>
      </w:r>
    </w:p>
    <w:p w14:paraId="51DB93B1" w14:textId="77777777" w:rsidR="00957DBC" w:rsidRPr="00452382" w:rsidRDefault="00957DBC" w:rsidP="00452382">
      <w:pPr>
        <w:pStyle w:val="CodeB"/>
      </w:pPr>
      <w:r w:rsidRPr="00452382">
        <w:t xml:space="preserve">    // overflow the stack</w:t>
      </w:r>
    </w:p>
    <w:p w14:paraId="6FBDC32B" w14:textId="77777777" w:rsidR="00957DBC" w:rsidRPr="00452382" w:rsidRDefault="00957DBC" w:rsidP="00452382">
      <w:pPr>
        <w:pStyle w:val="CodeB"/>
      </w:pPr>
      <w:r w:rsidRPr="00452382">
        <w:t xml:space="preserve">    // println!("a next item = {:?}", a.tail());</w:t>
      </w:r>
    </w:p>
    <w:p w14:paraId="5DF5289A" w14:textId="77777777" w:rsidR="00957DBC" w:rsidRPr="00452382" w:rsidRDefault="00957DBC" w:rsidP="00F27888">
      <w:pPr>
        <w:pStyle w:val="CodeC"/>
      </w:pPr>
      <w:r w:rsidRPr="00452382">
        <w:t>}</w:t>
      </w:r>
    </w:p>
    <w:p w14:paraId="21239003" w14:textId="77777777" w:rsidR="00957DBC" w:rsidRDefault="00957DBC" w:rsidP="00F27888">
      <w:pPr>
        <w:pStyle w:val="Listing"/>
      </w:pPr>
      <w:r>
        <w:t>Listing 15-2</w:t>
      </w:r>
      <w:ins w:id="2585" w:author="AnneMarieW" w:date="2017-12-21T10:20:00Z">
        <w:r w:rsidR="00D67832">
          <w:t>6</w:t>
        </w:r>
      </w:ins>
      <w:del w:id="2586" w:author="AnneMarieW" w:date="2017-12-21T10:20:00Z">
        <w:r w:rsidDel="00D67832">
          <w:delText>1</w:delText>
        </w:r>
      </w:del>
      <w:r>
        <w:t>: Creating a reference cycle of two </w:t>
      </w:r>
      <w:r w:rsidR="007568D6" w:rsidRPr="007568D6">
        <w:rPr>
          <w:rStyle w:val="LiteralCaption"/>
          <w:rPrChange w:id="2587" w:author="janelle" w:date="2017-12-14T13:05:00Z">
            <w:rPr>
              <w:rStyle w:val="Literal"/>
            </w:rPr>
          </w:rPrChange>
        </w:rPr>
        <w:t>List</w:t>
      </w:r>
      <w:r>
        <w:t> values pointing to each</w:t>
      </w:r>
      <w:r w:rsidR="00452382">
        <w:t xml:space="preserve"> </w:t>
      </w:r>
      <w:r>
        <w:t>other</w:t>
      </w:r>
    </w:p>
    <w:p w14:paraId="6C58846D" w14:textId="5AC0FCB0" w:rsidR="00957DBC" w:rsidRDefault="00957DBC" w:rsidP="00957DBC">
      <w:pPr>
        <w:pStyle w:val="Body"/>
      </w:pPr>
      <w:r>
        <w:t>We create an </w:t>
      </w:r>
      <w:r w:rsidRPr="00452382">
        <w:rPr>
          <w:rStyle w:val="Literal"/>
        </w:rPr>
        <w:t>Rc</w:t>
      </w:r>
      <w:ins w:id="2588" w:author="Carol Nichols" w:date="2018-01-16T15:54:00Z">
        <w:r w:rsidR="00762C18">
          <w:rPr>
            <w:rStyle w:val="Literal"/>
          </w:rPr>
          <w:t>&lt;List&gt;</w:t>
        </w:r>
      </w:ins>
      <w:r>
        <w:t> instance holding a </w:t>
      </w:r>
      <w:r w:rsidRPr="00452382">
        <w:rPr>
          <w:rStyle w:val="Literal"/>
        </w:rPr>
        <w:t>List</w:t>
      </w:r>
      <w:r>
        <w:t> value in the variable </w:t>
      </w:r>
      <w:r w:rsidRPr="00452382">
        <w:rPr>
          <w:rStyle w:val="Literal"/>
        </w:rPr>
        <w:t>a</w:t>
      </w:r>
      <w:r>
        <w:t> with an</w:t>
      </w:r>
      <w:r w:rsidR="00452382">
        <w:t xml:space="preserve"> </w:t>
      </w:r>
      <w:r>
        <w:t>initial list of </w:t>
      </w:r>
      <w:r w:rsidRPr="00452382">
        <w:rPr>
          <w:rStyle w:val="Literal"/>
        </w:rPr>
        <w:t>5, Nil</w:t>
      </w:r>
      <w:ins w:id="2589" w:author="Carol Nichols" w:date="2018-01-16T15:05:00Z">
        <w:r w:rsidR="005A3A6D">
          <w:rPr>
            <w:rStyle w:val="Literal"/>
          </w:rPr>
          <w:t xml:space="preserve"> </w:t>
        </w:r>
        <w:r w:rsidR="005A3A6D" w:rsidRPr="005A3A6D">
          <w:rPr>
            <w:rStyle w:val="Wingdings"/>
            <w:rPrChange w:id="2590" w:author="Carol Nichols" w:date="2018-01-16T15:05:00Z">
              <w:rPr>
                <w:rStyle w:val="Literal"/>
              </w:rPr>
            </w:rPrChange>
          </w:rPr>
          <w:t>u</w:t>
        </w:r>
      </w:ins>
      <w:r>
        <w:t>. We then create an </w:t>
      </w:r>
      <w:r w:rsidRPr="00452382">
        <w:rPr>
          <w:rStyle w:val="Literal"/>
        </w:rPr>
        <w:t>Rc</w:t>
      </w:r>
      <w:ins w:id="2591" w:author="Carol Nichols" w:date="2018-01-16T15:55:00Z">
        <w:r w:rsidR="00762C18">
          <w:rPr>
            <w:rStyle w:val="Literal"/>
          </w:rPr>
          <w:t>&lt;List&gt;</w:t>
        </w:r>
      </w:ins>
      <w:r>
        <w:t> instance holding another</w:t>
      </w:r>
      <w:r w:rsidR="00452382">
        <w:t xml:space="preserve"> </w:t>
      </w:r>
      <w:r w:rsidRPr="00452382">
        <w:rPr>
          <w:rStyle w:val="Literal"/>
        </w:rPr>
        <w:t>List</w:t>
      </w:r>
      <w:r>
        <w:t> value in the variable </w:t>
      </w:r>
      <w:r w:rsidRPr="00452382">
        <w:rPr>
          <w:rStyle w:val="Literal"/>
        </w:rPr>
        <w:t>b</w:t>
      </w:r>
      <w:r>
        <w:t> that contains the value 10</w:t>
      </w:r>
      <w:del w:id="2592" w:author="AnneMarieW" w:date="2017-12-20T13:50:00Z">
        <w:r w:rsidDel="00D23F87">
          <w:delText>,</w:delText>
        </w:r>
      </w:del>
      <w:ins w:id="2593" w:author="AnneMarieW" w:date="2017-12-20T13:50:00Z">
        <w:r w:rsidR="00D23F87">
          <w:t xml:space="preserve"> and</w:t>
        </w:r>
      </w:ins>
      <w:r>
        <w:t xml:space="preserve"> then points to the</w:t>
      </w:r>
      <w:r w:rsidR="00452382">
        <w:t xml:space="preserve"> </w:t>
      </w:r>
      <w:r>
        <w:t>list in </w:t>
      </w:r>
      <w:r w:rsidRPr="00452382">
        <w:rPr>
          <w:rStyle w:val="Literal"/>
        </w:rPr>
        <w:t>a</w:t>
      </w:r>
      <w:ins w:id="2594" w:author="Carol Nichols" w:date="2018-01-16T15:05:00Z">
        <w:r w:rsidR="005A3A6D">
          <w:rPr>
            <w:rStyle w:val="Literal"/>
          </w:rPr>
          <w:t xml:space="preserve"> </w:t>
        </w:r>
        <w:r w:rsidR="005A3A6D" w:rsidRPr="005A3A6D">
          <w:rPr>
            <w:rStyle w:val="Wingdings"/>
            <w:rPrChange w:id="2595" w:author="Carol Nichols" w:date="2018-01-16T15:05:00Z">
              <w:rPr>
                <w:rStyle w:val="Literal"/>
              </w:rPr>
            </w:rPrChange>
          </w:rPr>
          <w:t>v</w:t>
        </w:r>
      </w:ins>
      <w:r>
        <w:t>.</w:t>
      </w:r>
    </w:p>
    <w:p w14:paraId="1ADD326D" w14:textId="7E468D3D" w:rsidR="00957DBC" w:rsidRDefault="00957DBC" w:rsidP="00957DBC">
      <w:pPr>
        <w:pStyle w:val="Body"/>
      </w:pPr>
      <w:del w:id="2596" w:author="AnneMarieW" w:date="2017-12-20T13:50:00Z">
        <w:r w:rsidDel="00D23F87">
          <w:delText>Finally, w</w:delText>
        </w:r>
      </w:del>
      <w:ins w:id="2597" w:author="AnneMarieW" w:date="2017-12-20T13:50:00Z">
        <w:r w:rsidR="00D23F87">
          <w:t>W</w:t>
        </w:r>
      </w:ins>
      <w:r>
        <w:t>e modify </w:t>
      </w:r>
      <w:r w:rsidRPr="00452382">
        <w:rPr>
          <w:rStyle w:val="Literal"/>
        </w:rPr>
        <w:t>a</w:t>
      </w:r>
      <w:r>
        <w:t xml:space="preserve"> so </w:t>
      </w:r>
      <w:del w:id="2598" w:author="AnneMarieW" w:date="2017-12-20T13:50:00Z">
        <w:r w:rsidDel="00D23F87">
          <w:delText xml:space="preserve">that </w:delText>
        </w:r>
      </w:del>
      <w:r>
        <w:t>it points to </w:t>
      </w:r>
      <w:r w:rsidRPr="00452382">
        <w:rPr>
          <w:rStyle w:val="Literal"/>
        </w:rPr>
        <w:t>b</w:t>
      </w:r>
      <w:r>
        <w:t> instead of </w:t>
      </w:r>
      <w:r w:rsidRPr="00452382">
        <w:rPr>
          <w:rStyle w:val="Literal"/>
        </w:rPr>
        <w:t>Nil</w:t>
      </w:r>
      <w:r>
        <w:t>, which creates</w:t>
      </w:r>
      <w:r w:rsidR="00452382">
        <w:t xml:space="preserve"> </w:t>
      </w:r>
      <w:r>
        <w:t>a cycle. We do that by using the </w:t>
      </w:r>
      <w:r w:rsidRPr="00452382">
        <w:rPr>
          <w:rStyle w:val="Literal"/>
        </w:rPr>
        <w:t>tail</w:t>
      </w:r>
      <w:r>
        <w:t> method to get a reference to the</w:t>
      </w:r>
      <w:r w:rsidR="00452382">
        <w:t xml:space="preserve"> </w:t>
      </w:r>
      <w:r w:rsidRPr="00452382">
        <w:rPr>
          <w:rStyle w:val="Literal"/>
        </w:rPr>
        <w:t>RefCell</w:t>
      </w:r>
      <w:ins w:id="2599" w:author="Carol Nichols" w:date="2018-01-16T15:55:00Z">
        <w:r w:rsidR="00762C18">
          <w:rPr>
            <w:rStyle w:val="Literal"/>
          </w:rPr>
          <w:t>&lt;Rc&lt;List&gt;&gt;</w:t>
        </w:r>
      </w:ins>
      <w:r>
        <w:t> in </w:t>
      </w:r>
      <w:r w:rsidRPr="00452382">
        <w:rPr>
          <w:rStyle w:val="Literal"/>
        </w:rPr>
        <w:t>a</w:t>
      </w:r>
      <w:r>
        <w:t>, which we put in the variable </w:t>
      </w:r>
      <w:r w:rsidRPr="00452382">
        <w:rPr>
          <w:rStyle w:val="Literal"/>
        </w:rPr>
        <w:t>link</w:t>
      </w:r>
      <w:ins w:id="2600" w:author="Carol Nichols" w:date="2018-01-16T15:20:00Z">
        <w:r w:rsidR="00523CBA">
          <w:rPr>
            <w:rStyle w:val="Literal"/>
          </w:rPr>
          <w:t xml:space="preserve"> </w:t>
        </w:r>
        <w:r w:rsidR="00523CBA" w:rsidRPr="00523CBA">
          <w:rPr>
            <w:rStyle w:val="Wingdings"/>
            <w:rPrChange w:id="2601" w:author="Carol Nichols" w:date="2018-01-16T15:20:00Z">
              <w:rPr>
                <w:rStyle w:val="Literal"/>
              </w:rPr>
            </w:rPrChange>
          </w:rPr>
          <w:t>w</w:t>
        </w:r>
      </w:ins>
      <w:r>
        <w:t>. Then we use the</w:t>
      </w:r>
      <w:r w:rsidR="00452382">
        <w:t xml:space="preserve"> </w:t>
      </w:r>
      <w:r w:rsidRPr="00452382">
        <w:rPr>
          <w:rStyle w:val="Literal"/>
        </w:rPr>
        <w:t>borrow_mut</w:t>
      </w:r>
      <w:r>
        <w:t> method on the </w:t>
      </w:r>
      <w:r w:rsidRPr="00452382">
        <w:rPr>
          <w:rStyle w:val="Literal"/>
        </w:rPr>
        <w:t>RefCell</w:t>
      </w:r>
      <w:ins w:id="2602" w:author="Carol Nichols" w:date="2018-01-16T15:55:00Z">
        <w:r w:rsidR="00762C18">
          <w:rPr>
            <w:rStyle w:val="Literal"/>
          </w:rPr>
          <w:t>&lt;Rc&lt;List&gt;&gt;</w:t>
        </w:r>
      </w:ins>
      <w:r>
        <w:t> to change the value inside from an </w:t>
      </w:r>
      <w:r w:rsidRPr="00452382">
        <w:rPr>
          <w:rStyle w:val="Literal"/>
        </w:rPr>
        <w:t>Rc</w:t>
      </w:r>
      <w:ins w:id="2603" w:author="Carol Nichols" w:date="2018-01-16T15:55:00Z">
        <w:r w:rsidR="00762C18">
          <w:rPr>
            <w:rStyle w:val="Literal"/>
          </w:rPr>
          <w:t>&lt;List&gt;</w:t>
        </w:r>
      </w:ins>
      <w:r w:rsidR="00452382">
        <w:t xml:space="preserve"> </w:t>
      </w:r>
      <w:r>
        <w:t>that holds a </w:t>
      </w:r>
      <w:r w:rsidRPr="00452382">
        <w:rPr>
          <w:rStyle w:val="Literal"/>
        </w:rPr>
        <w:t>Nil</w:t>
      </w:r>
      <w:r>
        <w:t> value to the </w:t>
      </w:r>
      <w:r w:rsidRPr="00452382">
        <w:rPr>
          <w:rStyle w:val="Literal"/>
        </w:rPr>
        <w:t>Rc</w:t>
      </w:r>
      <w:ins w:id="2604" w:author="Carol Nichols" w:date="2018-01-16T15:55:00Z">
        <w:r w:rsidR="00762C18">
          <w:rPr>
            <w:rStyle w:val="Literal"/>
          </w:rPr>
          <w:t>&lt;List&gt;</w:t>
        </w:r>
      </w:ins>
      <w:r>
        <w:t> in </w:t>
      </w:r>
      <w:r w:rsidRPr="00452382">
        <w:rPr>
          <w:rStyle w:val="Literal"/>
        </w:rPr>
        <w:t>b</w:t>
      </w:r>
      <w:ins w:id="2605" w:author="Carol Nichols" w:date="2018-01-16T15:20:00Z">
        <w:r w:rsidR="00523CBA">
          <w:rPr>
            <w:rStyle w:val="Literal"/>
          </w:rPr>
          <w:t xml:space="preserve"> </w:t>
        </w:r>
        <w:r w:rsidR="00523CBA" w:rsidRPr="00523CBA">
          <w:rPr>
            <w:rStyle w:val="Wingdings"/>
            <w:rPrChange w:id="2606" w:author="Carol Nichols" w:date="2018-01-16T15:20:00Z">
              <w:rPr>
                <w:rStyle w:val="Literal"/>
              </w:rPr>
            </w:rPrChange>
          </w:rPr>
          <w:t>x</w:t>
        </w:r>
      </w:ins>
      <w:r>
        <w:t>.</w:t>
      </w:r>
    </w:p>
    <w:p w14:paraId="32E43792" w14:textId="77777777" w:rsidR="00957DBC" w:rsidRDefault="00957DBC" w:rsidP="00957DBC">
      <w:pPr>
        <w:pStyle w:val="Body"/>
      </w:pPr>
      <w:del w:id="2607" w:author="AnneMarieW" w:date="2017-12-20T13:50:00Z">
        <w:r w:rsidDel="00D23F87">
          <w:delText>If</w:delText>
        </w:r>
      </w:del>
      <w:ins w:id="2608" w:author="AnneMarieW" w:date="2017-12-20T13:50:00Z">
        <w:r w:rsidR="00D23F87">
          <w:t>When</w:t>
        </w:r>
      </w:ins>
      <w:r>
        <w:t xml:space="preserve"> we run this code, keeping the last </w:t>
      </w:r>
      <w:r w:rsidRPr="00452382">
        <w:rPr>
          <w:rStyle w:val="Literal"/>
        </w:rPr>
        <w:t>println!</w:t>
      </w:r>
      <w:r>
        <w:t> commented out for the moment,</w:t>
      </w:r>
      <w:r w:rsidR="00452382">
        <w:t xml:space="preserve"> </w:t>
      </w:r>
      <w:r>
        <w:t>we’ll get this output:</w:t>
      </w:r>
    </w:p>
    <w:p w14:paraId="7834A9D0" w14:textId="77777777" w:rsidR="00957DBC" w:rsidRPr="00452382" w:rsidRDefault="00957DBC" w:rsidP="00F27888">
      <w:pPr>
        <w:pStyle w:val="CodeA"/>
      </w:pPr>
      <w:r w:rsidRPr="00452382">
        <w:t>a initial rc count = 1</w:t>
      </w:r>
    </w:p>
    <w:p w14:paraId="17637F3C" w14:textId="77777777" w:rsidR="00957DBC" w:rsidRPr="00452382" w:rsidRDefault="00957DBC" w:rsidP="00452382">
      <w:pPr>
        <w:pStyle w:val="CodeB"/>
      </w:pPr>
      <w:r w:rsidRPr="00452382">
        <w:t>a next item = Some(RefCell { value: Nil })</w:t>
      </w:r>
    </w:p>
    <w:p w14:paraId="5F14DF36" w14:textId="77777777" w:rsidR="00957DBC" w:rsidRPr="00452382" w:rsidRDefault="00957DBC" w:rsidP="00452382">
      <w:pPr>
        <w:pStyle w:val="CodeB"/>
      </w:pPr>
      <w:r w:rsidRPr="00452382">
        <w:lastRenderedPageBreak/>
        <w:t>a rc count after b creation = 2</w:t>
      </w:r>
    </w:p>
    <w:p w14:paraId="3EC40038" w14:textId="77777777" w:rsidR="00957DBC" w:rsidRPr="00452382" w:rsidRDefault="00957DBC" w:rsidP="00452382">
      <w:pPr>
        <w:pStyle w:val="CodeB"/>
      </w:pPr>
      <w:r w:rsidRPr="00452382">
        <w:t>b initial rc count = 1</w:t>
      </w:r>
    </w:p>
    <w:p w14:paraId="004949E0" w14:textId="77777777" w:rsidR="00957DBC" w:rsidRPr="00452382" w:rsidRDefault="00957DBC" w:rsidP="00452382">
      <w:pPr>
        <w:pStyle w:val="CodeB"/>
      </w:pPr>
      <w:r w:rsidRPr="00452382">
        <w:t>b next item = Some(RefCell { value: Cons(5, RefCell { value: Nil }) })</w:t>
      </w:r>
    </w:p>
    <w:p w14:paraId="16A3CE93" w14:textId="77777777" w:rsidR="00957DBC" w:rsidRPr="00452382" w:rsidRDefault="00957DBC" w:rsidP="00452382">
      <w:pPr>
        <w:pStyle w:val="CodeB"/>
      </w:pPr>
      <w:r w:rsidRPr="00452382">
        <w:t>b rc count after changing a = 2</w:t>
      </w:r>
    </w:p>
    <w:p w14:paraId="253899B9" w14:textId="77777777" w:rsidR="00957DBC" w:rsidRPr="00452382" w:rsidRDefault="00957DBC" w:rsidP="00F27888">
      <w:pPr>
        <w:pStyle w:val="CodeC"/>
      </w:pPr>
      <w:r w:rsidRPr="00452382">
        <w:t>a rc count after changing a = 2</w:t>
      </w:r>
    </w:p>
    <w:p w14:paraId="076E1885" w14:textId="2A9103CF" w:rsidR="00957DBC" w:rsidRDefault="00957DBC" w:rsidP="00957DBC">
      <w:pPr>
        <w:pStyle w:val="Body"/>
      </w:pPr>
      <w:del w:id="2609" w:author="AnneMarieW" w:date="2017-12-20T13:51:00Z">
        <w:r w:rsidDel="00D23F87">
          <w:delText>We can see that t</w:delText>
        </w:r>
      </w:del>
      <w:ins w:id="2610" w:author="AnneMarieW" w:date="2017-12-20T13:51:00Z">
        <w:r w:rsidR="00D23F87">
          <w:t>T</w:t>
        </w:r>
      </w:ins>
      <w:r>
        <w:t>he reference count of the </w:t>
      </w:r>
      <w:r w:rsidRPr="00452382">
        <w:rPr>
          <w:rStyle w:val="Literal"/>
        </w:rPr>
        <w:t>Rc</w:t>
      </w:r>
      <w:ins w:id="2611" w:author="Carol Nichols" w:date="2018-01-16T15:55:00Z">
        <w:r w:rsidR="00762C18">
          <w:rPr>
            <w:rStyle w:val="Literal"/>
          </w:rPr>
          <w:t>&lt;List&gt;</w:t>
        </w:r>
      </w:ins>
      <w:r>
        <w:t> instances in both </w:t>
      </w:r>
      <w:r w:rsidRPr="00452382">
        <w:rPr>
          <w:rStyle w:val="Literal"/>
        </w:rPr>
        <w:t>a</w:t>
      </w:r>
      <w:r>
        <w:t> and </w:t>
      </w:r>
      <w:r w:rsidRPr="00452382">
        <w:rPr>
          <w:rStyle w:val="Literal"/>
        </w:rPr>
        <w:t>b</w:t>
      </w:r>
      <w:r w:rsidR="00452382">
        <w:t xml:space="preserve"> </w:t>
      </w:r>
      <w:r>
        <w:t>are 2 after we change the list in </w:t>
      </w:r>
      <w:r w:rsidRPr="00452382">
        <w:rPr>
          <w:rStyle w:val="Literal"/>
        </w:rPr>
        <w:t>a</w:t>
      </w:r>
      <w:r>
        <w:t> to point to </w:t>
      </w:r>
      <w:r w:rsidRPr="00452382">
        <w:rPr>
          <w:rStyle w:val="Literal"/>
        </w:rPr>
        <w:t>b</w:t>
      </w:r>
      <w:r>
        <w:t>. At the end of </w:t>
      </w:r>
      <w:r w:rsidRPr="00452382">
        <w:rPr>
          <w:rStyle w:val="Literal"/>
        </w:rPr>
        <w:t>main</w:t>
      </w:r>
      <w:r>
        <w:t>,</w:t>
      </w:r>
      <w:r w:rsidR="00452382">
        <w:t xml:space="preserve"> </w:t>
      </w:r>
      <w:r>
        <w:t xml:space="preserve">Rust will try </w:t>
      </w:r>
      <w:del w:id="2612" w:author="AnneMarieW" w:date="2017-12-20T13:51:00Z">
        <w:r w:rsidDel="00D23F87">
          <w:delText xml:space="preserve">and </w:delText>
        </w:r>
      </w:del>
      <w:ins w:id="2613" w:author="AnneMarieW" w:date="2017-12-20T13:51:00Z">
        <w:r w:rsidR="00D23F87">
          <w:t xml:space="preserve">to </w:t>
        </w:r>
      </w:ins>
      <w:r>
        <w:t>drop </w:t>
      </w:r>
      <w:r w:rsidRPr="00452382">
        <w:rPr>
          <w:rStyle w:val="Literal"/>
        </w:rPr>
        <w:t>b</w:t>
      </w:r>
      <w:r>
        <w:t> first, which will decrease the count in each of the</w:t>
      </w:r>
      <w:r w:rsidR="00452382">
        <w:t xml:space="preserve"> </w:t>
      </w:r>
      <w:r w:rsidRPr="00452382">
        <w:rPr>
          <w:rStyle w:val="Literal"/>
        </w:rPr>
        <w:t>Rc</w:t>
      </w:r>
      <w:ins w:id="2614" w:author="Carol Nichols" w:date="2018-01-16T15:55:00Z">
        <w:r w:rsidR="00762C18">
          <w:rPr>
            <w:rStyle w:val="Literal"/>
          </w:rPr>
          <w:t>&lt;List&gt;</w:t>
        </w:r>
      </w:ins>
      <w:r>
        <w:t> instances in </w:t>
      </w:r>
      <w:r w:rsidRPr="00452382">
        <w:rPr>
          <w:rStyle w:val="Literal"/>
        </w:rPr>
        <w:t>a</w:t>
      </w:r>
      <w:r>
        <w:t> and </w:t>
      </w:r>
      <w:r w:rsidRPr="00452382">
        <w:rPr>
          <w:rStyle w:val="Literal"/>
        </w:rPr>
        <w:t>b</w:t>
      </w:r>
      <w:r>
        <w:t> by one.</w:t>
      </w:r>
    </w:p>
    <w:p w14:paraId="25AF68DB" w14:textId="6F446BE7" w:rsidR="00957DBC" w:rsidDel="00334E02" w:rsidRDefault="00957DBC" w:rsidP="00957DBC">
      <w:pPr>
        <w:pStyle w:val="Body"/>
        <w:rPr>
          <w:del w:id="2615" w:author="AnneMarieW" w:date="2017-12-20T13:53:00Z"/>
        </w:rPr>
      </w:pPr>
      <w:r>
        <w:t>However, because </w:t>
      </w:r>
      <w:r w:rsidRPr="00452382">
        <w:rPr>
          <w:rStyle w:val="Literal"/>
        </w:rPr>
        <w:t>a</w:t>
      </w:r>
      <w:r>
        <w:t> is still referencing the </w:t>
      </w:r>
      <w:r w:rsidRPr="00452382">
        <w:rPr>
          <w:rStyle w:val="Literal"/>
        </w:rPr>
        <w:t>Rc</w:t>
      </w:r>
      <w:ins w:id="2616" w:author="Carol Nichols" w:date="2018-01-16T15:56:00Z">
        <w:r w:rsidR="00762C18">
          <w:rPr>
            <w:rStyle w:val="Literal"/>
          </w:rPr>
          <w:t>&lt;List&gt;</w:t>
        </w:r>
      </w:ins>
      <w:r>
        <w:t> that was in </w:t>
      </w:r>
      <w:r w:rsidRPr="00452382">
        <w:rPr>
          <w:rStyle w:val="Literal"/>
        </w:rPr>
        <w:t>b</w:t>
      </w:r>
      <w:r>
        <w:t>, that </w:t>
      </w:r>
      <w:r w:rsidRPr="00452382">
        <w:rPr>
          <w:rStyle w:val="Literal"/>
        </w:rPr>
        <w:t>Rc</w:t>
      </w:r>
      <w:ins w:id="2617" w:author="Carol Nichols" w:date="2018-01-16T15:56:00Z">
        <w:r w:rsidR="00762C18">
          <w:rPr>
            <w:rStyle w:val="Literal"/>
          </w:rPr>
          <w:t>&lt;List&gt;</w:t>
        </w:r>
      </w:ins>
      <w:r w:rsidR="00452382">
        <w:t xml:space="preserve"> </w:t>
      </w:r>
      <w:r>
        <w:t>has a count of 1 rather than 0, so the memory the </w:t>
      </w:r>
      <w:r w:rsidRPr="00452382">
        <w:rPr>
          <w:rStyle w:val="Literal"/>
        </w:rPr>
        <w:t>Rc</w:t>
      </w:r>
      <w:ins w:id="2618" w:author="Carol Nichols" w:date="2018-01-16T15:56:00Z">
        <w:r w:rsidR="00762C18">
          <w:rPr>
            <w:rStyle w:val="Literal"/>
          </w:rPr>
          <w:t>&lt;List&gt;</w:t>
        </w:r>
      </w:ins>
      <w:r>
        <w:t> has on the heap won’t be</w:t>
      </w:r>
      <w:r w:rsidR="00452382">
        <w:t xml:space="preserve"> </w:t>
      </w:r>
      <w:r>
        <w:t>dropped. The memory will just sit there with a count of one, forever.</w:t>
      </w:r>
      <w:ins w:id="2619" w:author="AnneMarieW" w:date="2017-12-20T13:53:00Z">
        <w:r w:rsidR="00334E02">
          <w:t xml:space="preserve"> </w:t>
        </w:r>
      </w:ins>
    </w:p>
    <w:p w14:paraId="5556586C" w14:textId="454F9C70" w:rsidR="00957DBC" w:rsidRDefault="00957DBC" w:rsidP="00957DBC">
      <w:pPr>
        <w:pStyle w:val="Body"/>
      </w:pPr>
      <w:r>
        <w:t>To visualize this</w:t>
      </w:r>
      <w:del w:id="2620" w:author="AnneMarieW" w:date="2017-12-20T13:54:00Z">
        <w:r w:rsidDel="00F9089F">
          <w:delText xml:space="preserve">, we’ve created a </w:delText>
        </w:r>
      </w:del>
      <w:ins w:id="2621" w:author="AnneMarieW" w:date="2017-12-20T13:54:00Z">
        <w:r w:rsidR="00F9089F">
          <w:t xml:space="preserve"> </w:t>
        </w:r>
      </w:ins>
      <w:r>
        <w:t>reference c</w:t>
      </w:r>
      <w:r w:rsidR="00F449FC">
        <w:t>ycle</w:t>
      </w:r>
      <w:ins w:id="2622" w:author="AnneMarieW" w:date="2017-12-20T13:54:00Z">
        <w:r w:rsidR="00F9089F">
          <w:t>, we’ve created a diagram</w:t>
        </w:r>
      </w:ins>
      <w:r w:rsidR="00F449FC">
        <w:t xml:space="preserve"> </w:t>
      </w:r>
      <w:del w:id="2623" w:author="AnneMarieW" w:date="2017-12-20T13:52:00Z">
        <w:r w:rsidR="00F449FC" w:rsidDel="00334E02">
          <w:delText xml:space="preserve">that looks like </w:delText>
        </w:r>
      </w:del>
      <w:ins w:id="2624" w:author="AnneMarieW" w:date="2017-12-20T13:52:00Z">
        <w:r w:rsidR="00334E02">
          <w:t xml:space="preserve">in </w:t>
        </w:r>
      </w:ins>
      <w:r w:rsidR="00F449FC">
        <w:t>Figure 15-4</w:t>
      </w:r>
      <w:ins w:id="2625" w:author="Carol Nichols" w:date="2018-01-15T22:01:00Z">
        <w:r w:rsidR="002F3E21">
          <w:t>:</w:t>
        </w:r>
      </w:ins>
      <w:ins w:id="2626" w:author="AnneMarieW" w:date="2017-12-20T13:53:00Z">
        <w:del w:id="2627" w:author="Carol Nichols" w:date="2018-01-15T22:01:00Z">
          <w:r w:rsidR="00334E02" w:rsidDel="002F3E21">
            <w:delText>.</w:delText>
          </w:r>
        </w:del>
      </w:ins>
      <w:del w:id="2628" w:author="AnneMarieW" w:date="2017-12-20T13:53:00Z">
        <w:r w:rsidDel="00334E02">
          <w:delText>:</w:delText>
        </w:r>
      </w:del>
    </w:p>
    <w:p w14:paraId="6C8B1048" w14:textId="53079C28" w:rsidR="00957DBC" w:rsidRDefault="009B622F" w:rsidP="00957DBC">
      <w:pPr>
        <w:pStyle w:val="Body"/>
      </w:pPr>
      <w:del w:id="2629" w:author="Carol Nichols" w:date="2018-01-16T15:27:00Z">
        <w:r>
          <w:rPr>
            <w:noProof/>
          </w:rPr>
        </w:r>
        <w:r>
          <w:rPr>
            <w:noProof/>
          </w:rPr>
          <w:pict w14:anchorId="7BDCD9BE">
            <v:rect id="Rectangle 1" o:spid="_x0000_s1026" alt="Reference cycle of lists"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F449FC" w:rsidRPr="00F449FC" w:rsidDel="00F279EF">
          <w:rPr>
            <w:noProof/>
          </w:rPr>
          <w:delText xml:space="preserve"> </w:delText>
        </w:r>
      </w:del>
      <w:commentRangeStart w:id="2630"/>
      <w:ins w:id="2631" w:author="Carol Nichols" w:date="2018-01-16T15:24:00Z">
        <w:r w:rsidR="0006255C">
          <w:rPr>
            <w:noProof/>
          </w:rPr>
          <w:drawing>
            <wp:inline distT="0" distB="0" distL="0" distR="0" wp14:anchorId="108FBF99" wp14:editId="05D2479C">
              <wp:extent cx="5937885" cy="4629785"/>
              <wp:effectExtent l="0" t="0" r="0" b="0"/>
              <wp:docPr id="1" name="Picture 1" descr="../../../../../Desktop/trpl-1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trpl-15-0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4629785"/>
                      </a:xfrm>
                      <a:prstGeom prst="rect">
                        <a:avLst/>
                      </a:prstGeom>
                      <a:noFill/>
                      <a:ln>
                        <a:noFill/>
                      </a:ln>
                    </pic:spPr>
                  </pic:pic>
                </a:graphicData>
              </a:graphic>
            </wp:inline>
          </w:drawing>
        </w:r>
      </w:ins>
      <w:commentRangeEnd w:id="2630"/>
      <w:ins w:id="2632" w:author="Carol Nichols" w:date="2018-01-16T15:25:00Z">
        <w:r w:rsidR="0006255C">
          <w:rPr>
            <w:rStyle w:val="CommentReference"/>
          </w:rPr>
          <w:commentReference w:id="2630"/>
        </w:r>
      </w:ins>
      <w:del w:id="2633" w:author="Carol Nichols" w:date="2018-01-16T15:22:00Z">
        <w:r w:rsidR="00F449FC" w:rsidDel="00C15862">
          <w:rPr>
            <w:noProof/>
          </w:rPr>
          <w:drawing>
            <wp:inline distT="0" distB="0" distL="0" distR="0" wp14:anchorId="629A39FE" wp14:editId="0BE7919D">
              <wp:extent cx="2676525" cy="2638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676525" cy="2638425"/>
                      </a:xfrm>
                      <a:prstGeom prst="rect">
                        <a:avLst/>
                      </a:prstGeom>
                    </pic:spPr>
                  </pic:pic>
                </a:graphicData>
              </a:graphic>
            </wp:inline>
          </w:drawing>
        </w:r>
      </w:del>
    </w:p>
    <w:p w14:paraId="2DFC8D53" w14:textId="77777777" w:rsidR="00957DBC" w:rsidRDefault="00957DBC" w:rsidP="00F27888">
      <w:pPr>
        <w:pStyle w:val="Caption"/>
      </w:pPr>
      <w:r>
        <w:t>Figure 15-</w:t>
      </w:r>
      <w:r w:rsidR="00F449FC">
        <w:t>4</w:t>
      </w:r>
      <w:r>
        <w:t>: A reference cycle of lists </w:t>
      </w:r>
      <w:r w:rsidR="007568D6" w:rsidRPr="007568D6">
        <w:rPr>
          <w:rStyle w:val="LiteralCaption"/>
          <w:rPrChange w:id="2634" w:author="janelle" w:date="2017-12-14T13:05:00Z">
            <w:rPr>
              <w:rStyle w:val="Literal"/>
            </w:rPr>
          </w:rPrChange>
        </w:rPr>
        <w:t>a</w:t>
      </w:r>
      <w:r>
        <w:t> and </w:t>
      </w:r>
      <w:r w:rsidR="007568D6" w:rsidRPr="007568D6">
        <w:rPr>
          <w:rStyle w:val="LiteralCaption"/>
          <w:rPrChange w:id="2635" w:author="janelle" w:date="2017-12-14T13:05:00Z">
            <w:rPr>
              <w:rStyle w:val="Literal"/>
            </w:rPr>
          </w:rPrChange>
        </w:rPr>
        <w:t>b</w:t>
      </w:r>
      <w:r>
        <w:t> pointing to each other</w:t>
      </w:r>
    </w:p>
    <w:p w14:paraId="4CC663AC" w14:textId="77777777" w:rsidR="00957DBC" w:rsidRDefault="00957DBC" w:rsidP="00957DBC">
      <w:pPr>
        <w:pStyle w:val="Body"/>
      </w:pPr>
      <w:r>
        <w:lastRenderedPageBreak/>
        <w:t>If you uncomment the last </w:t>
      </w:r>
      <w:r w:rsidRPr="00452382">
        <w:rPr>
          <w:rStyle w:val="Literal"/>
        </w:rPr>
        <w:t>println!</w:t>
      </w:r>
      <w:r>
        <w:t xml:space="preserve"> and run the program, Rust will try </w:t>
      </w:r>
      <w:del w:id="2636" w:author="AnneMarieW" w:date="2017-12-20T13:55:00Z">
        <w:r w:rsidDel="002A410C">
          <w:delText>and</w:delText>
        </w:r>
        <w:r w:rsidR="00452382" w:rsidDel="002A410C">
          <w:delText xml:space="preserve"> </w:delText>
        </w:r>
      </w:del>
      <w:ins w:id="2637" w:author="AnneMarieW" w:date="2017-12-20T13:55:00Z">
        <w:r w:rsidR="002A410C">
          <w:t xml:space="preserve">to </w:t>
        </w:r>
      </w:ins>
      <w:r>
        <w:t>print this cycle</w:t>
      </w:r>
      <w:del w:id="2638" w:author="AnneMarieW" w:date="2017-12-20T13:55:00Z">
        <w:r w:rsidDel="002A410C">
          <w:delText xml:space="preserve"> out</w:delText>
        </w:r>
      </w:del>
      <w:r>
        <w:t xml:space="preserve"> with </w:t>
      </w:r>
      <w:r w:rsidRPr="00452382">
        <w:rPr>
          <w:rStyle w:val="Literal"/>
        </w:rPr>
        <w:t>a</w:t>
      </w:r>
      <w:r>
        <w:t> pointing to </w:t>
      </w:r>
      <w:r w:rsidRPr="00452382">
        <w:rPr>
          <w:rStyle w:val="Literal"/>
        </w:rPr>
        <w:t>b</w:t>
      </w:r>
      <w:r>
        <w:t> pointing to </w:t>
      </w:r>
      <w:r w:rsidRPr="00452382">
        <w:rPr>
          <w:rStyle w:val="Literal"/>
        </w:rPr>
        <w:t>a</w:t>
      </w:r>
      <w:r>
        <w:t> and so forth</w:t>
      </w:r>
      <w:r w:rsidR="00452382">
        <w:t xml:space="preserve"> </w:t>
      </w:r>
      <w:r>
        <w:t>until it overflows the stack.</w:t>
      </w:r>
    </w:p>
    <w:p w14:paraId="71EA9200" w14:textId="77777777" w:rsidR="00957DBC" w:rsidRDefault="00957DBC" w:rsidP="00957DBC">
      <w:pPr>
        <w:pStyle w:val="Body"/>
      </w:pPr>
      <w:r>
        <w:t xml:space="preserve">In this </w:t>
      </w:r>
      <w:del w:id="2639" w:author="AnneMarieW" w:date="2017-12-20T13:55:00Z">
        <w:r w:rsidDel="002A410C">
          <w:delText xml:space="preserve">specific </w:delText>
        </w:r>
      </w:del>
      <w:r>
        <w:t>case, right after we create the reference cycle, the program</w:t>
      </w:r>
      <w:r w:rsidR="00452382">
        <w:t xml:space="preserve"> </w:t>
      </w:r>
      <w:r>
        <w:t xml:space="preserve">ends. The consequences of this cycle aren’t </w:t>
      </w:r>
      <w:del w:id="2640" w:author="AnneMarieW" w:date="2017-12-20T13:55:00Z">
        <w:r w:rsidDel="002A410C">
          <w:delText>so</w:delText>
        </w:r>
      </w:del>
      <w:ins w:id="2641" w:author="AnneMarieW" w:date="2017-12-20T13:55:00Z">
        <w:r w:rsidR="002A410C">
          <w:t>very</w:t>
        </w:r>
      </w:ins>
      <w:r>
        <w:t xml:space="preserve"> dire. If a more complex program</w:t>
      </w:r>
      <w:r w:rsidR="00452382">
        <w:t xml:space="preserve"> </w:t>
      </w:r>
      <w:r>
        <w:t>allocates lots of memory in a cycle and holds onto it for a long time, the</w:t>
      </w:r>
      <w:r w:rsidR="00452382">
        <w:t xml:space="preserve"> </w:t>
      </w:r>
      <w:r>
        <w:t xml:space="preserve">program would </w:t>
      </w:r>
      <w:del w:id="2642" w:author="AnneMarieW" w:date="2017-12-20T13:56:00Z">
        <w:r w:rsidDel="002A410C">
          <w:delText xml:space="preserve">be </w:delText>
        </w:r>
      </w:del>
      <w:r>
        <w:t>us</w:t>
      </w:r>
      <w:ins w:id="2643" w:author="AnneMarieW" w:date="2017-12-20T13:56:00Z">
        <w:r w:rsidR="002A410C">
          <w:t>e</w:t>
        </w:r>
      </w:ins>
      <w:del w:id="2644" w:author="AnneMarieW" w:date="2017-12-20T13:56:00Z">
        <w:r w:rsidDel="002A410C">
          <w:delText>ing</w:delText>
        </w:r>
      </w:del>
      <w:r>
        <w:t xml:space="preserve"> more memory than it needs</w:t>
      </w:r>
      <w:del w:id="2645" w:author="AnneMarieW" w:date="2017-12-20T13:56:00Z">
        <w:r w:rsidDel="002A410C">
          <w:delText>,</w:delText>
        </w:r>
      </w:del>
      <w:r>
        <w:t xml:space="preserve"> and might overwhelm the</w:t>
      </w:r>
      <w:r w:rsidR="00452382">
        <w:t xml:space="preserve"> </w:t>
      </w:r>
      <w:r>
        <w:t>system</w:t>
      </w:r>
      <w:ins w:id="2646" w:author="AnneMarieW" w:date="2017-12-20T13:56:00Z">
        <w:r w:rsidR="002A410C">
          <w:t>,</w:t>
        </w:r>
      </w:ins>
      <w:del w:id="2647" w:author="AnneMarieW" w:date="2017-12-20T13:56:00Z">
        <w:r w:rsidDel="002A410C">
          <w:delText xml:space="preserve"> and</w:delText>
        </w:r>
      </w:del>
      <w:r>
        <w:t xml:space="preserve"> caus</w:t>
      </w:r>
      <w:del w:id="2648" w:author="AnneMarieW" w:date="2017-12-20T13:56:00Z">
        <w:r w:rsidDel="002A410C">
          <w:delText>e</w:delText>
        </w:r>
      </w:del>
      <w:ins w:id="2649" w:author="AnneMarieW" w:date="2017-12-20T13:56:00Z">
        <w:r w:rsidR="002A410C">
          <w:t>ing</w:t>
        </w:r>
      </w:ins>
      <w:r>
        <w:t xml:space="preserve"> it to run out of available memory.</w:t>
      </w:r>
    </w:p>
    <w:p w14:paraId="4EF00601" w14:textId="77777777" w:rsidR="00957DBC" w:rsidRDefault="00957DBC" w:rsidP="00957DBC">
      <w:pPr>
        <w:pStyle w:val="Body"/>
      </w:pPr>
      <w:r>
        <w:t>Creating reference cycles is not easily done, but it’s not impossible either.</w:t>
      </w:r>
      <w:r w:rsidR="00452382">
        <w:t xml:space="preserve"> </w:t>
      </w:r>
      <w:r>
        <w:t>If you have </w:t>
      </w:r>
      <w:r w:rsidRPr="00452382">
        <w:rPr>
          <w:rStyle w:val="Literal"/>
        </w:rPr>
        <w:t>RefCell&lt;T&gt;</w:t>
      </w:r>
      <w:r>
        <w:t> values that contain </w:t>
      </w:r>
      <w:r w:rsidRPr="00452382">
        <w:rPr>
          <w:rStyle w:val="Literal"/>
        </w:rPr>
        <w:t>Rc&lt;T&gt;</w:t>
      </w:r>
      <w:r>
        <w:t> values or similar nested</w:t>
      </w:r>
      <w:r w:rsidR="00452382">
        <w:t xml:space="preserve"> </w:t>
      </w:r>
      <w:r>
        <w:t xml:space="preserve">combinations of types with interior mutability and reference counting, </w:t>
      </w:r>
      <w:del w:id="2650" w:author="AnneMarieW" w:date="2017-12-20T13:57:00Z">
        <w:r w:rsidDel="00D13064">
          <w:delText>be aware</w:delText>
        </w:r>
        <w:r w:rsidR="00452382" w:rsidDel="00D13064">
          <w:delText xml:space="preserve"> </w:delText>
        </w:r>
        <w:r w:rsidDel="00D13064">
          <w:delText xml:space="preserve">that </w:delText>
        </w:r>
      </w:del>
      <w:r>
        <w:t xml:space="preserve">you </w:t>
      </w:r>
      <w:del w:id="2651" w:author="AnneMarieW" w:date="2017-12-20T13:57:00Z">
        <w:r w:rsidDel="00D13064">
          <w:delText>have to</w:delText>
        </w:r>
      </w:del>
      <w:ins w:id="2652" w:author="AnneMarieW" w:date="2017-12-20T13:57:00Z">
        <w:r w:rsidR="00D13064">
          <w:t>must</w:t>
        </w:r>
      </w:ins>
      <w:r>
        <w:t xml:space="preserve"> ensure </w:t>
      </w:r>
      <w:ins w:id="2653" w:author="AnneMarieW" w:date="2017-12-20T13:57:00Z">
        <w:r w:rsidR="00D13064">
          <w:t xml:space="preserve">that </w:t>
        </w:r>
      </w:ins>
      <w:r>
        <w:t>you don’t create cycles</w:t>
      </w:r>
      <w:del w:id="2654" w:author="AnneMarieW" w:date="2017-12-20T13:57:00Z">
        <w:r w:rsidDel="00D13064">
          <w:delText xml:space="preserve"> yourself</w:delText>
        </w:r>
      </w:del>
      <w:r>
        <w:t>; you can’t rely on</w:t>
      </w:r>
      <w:r w:rsidR="00452382">
        <w:t xml:space="preserve"> </w:t>
      </w:r>
      <w:r>
        <w:t>Rust to catch them. Creating a reference cycle would be a logic bug in your</w:t>
      </w:r>
      <w:r w:rsidR="00452382">
        <w:t xml:space="preserve"> </w:t>
      </w:r>
      <w:r>
        <w:t>program that you should use automated tests, code reviews, and other software</w:t>
      </w:r>
      <w:r w:rsidR="00452382">
        <w:t xml:space="preserve"> </w:t>
      </w:r>
      <w:r>
        <w:t>development practices to minimize.</w:t>
      </w:r>
    </w:p>
    <w:p w14:paraId="692345E1" w14:textId="57E56CD3" w:rsidR="00957DBC" w:rsidRDefault="00957DBC" w:rsidP="00957DBC">
      <w:pPr>
        <w:pStyle w:val="Body"/>
      </w:pPr>
      <w:commentRangeStart w:id="2655"/>
      <w:commentRangeStart w:id="2656"/>
      <w:r>
        <w:t>Another solution</w:t>
      </w:r>
      <w:commentRangeEnd w:id="2655"/>
      <w:commentRangeEnd w:id="2656"/>
      <w:ins w:id="2657" w:author="Carol Nichols" w:date="2018-01-15T21:15:00Z">
        <w:r w:rsidR="000C51BF">
          <w:t xml:space="preserve"> for avoiding reference cycles</w:t>
        </w:r>
      </w:ins>
      <w:r w:rsidR="00D13064">
        <w:rPr>
          <w:rStyle w:val="CommentReference"/>
        </w:rPr>
        <w:commentReference w:id="2655"/>
      </w:r>
      <w:r w:rsidR="007B6B6F">
        <w:rPr>
          <w:rStyle w:val="CommentReference"/>
        </w:rPr>
        <w:commentReference w:id="2656"/>
      </w:r>
      <w:r>
        <w:t xml:space="preserve"> is reorganizing your data structures so that some references</w:t>
      </w:r>
      <w:r w:rsidR="00452382">
        <w:t xml:space="preserve"> </w:t>
      </w:r>
      <w:r>
        <w:t>express ownership and some references don’t.</w:t>
      </w:r>
      <w:del w:id="2658" w:author="AnneMarieW" w:date="2017-12-20T13:59:00Z">
        <w:r w:rsidDel="00041450">
          <w:delText xml:space="preserve"> In this way</w:delText>
        </w:r>
      </w:del>
      <w:ins w:id="2659" w:author="AnneMarieW" w:date="2017-12-20T13:59:00Z">
        <w:r w:rsidR="00041450">
          <w:t xml:space="preserve"> As a result</w:t>
        </w:r>
      </w:ins>
      <w:r>
        <w:t xml:space="preserve">, </w:t>
      </w:r>
      <w:del w:id="2660" w:author="AnneMarieW" w:date="2017-12-20T13:59:00Z">
        <w:r w:rsidDel="00041450">
          <w:delText>we</w:delText>
        </w:r>
      </w:del>
      <w:ins w:id="2661" w:author="AnneMarieW" w:date="2017-12-20T13:59:00Z">
        <w:r w:rsidR="00041450">
          <w:t>you</w:t>
        </w:r>
      </w:ins>
      <w:r>
        <w:t xml:space="preserve"> can have cycles</w:t>
      </w:r>
      <w:r w:rsidR="00452382">
        <w:t xml:space="preserve"> </w:t>
      </w:r>
      <w:r>
        <w:t>made up of some ownership relationships and some non-ownership relationships,</w:t>
      </w:r>
      <w:r w:rsidR="00452382">
        <w:t xml:space="preserve"> </w:t>
      </w:r>
      <w:r>
        <w:t>and only the ownership relationships affect whether</w:t>
      </w:r>
      <w:ins w:id="2662" w:author="AnneMarieW" w:date="2017-12-20T14:00:00Z">
        <w:r w:rsidR="00041450" w:rsidRPr="00041450">
          <w:t xml:space="preserve"> </w:t>
        </w:r>
        <w:r w:rsidR="00041450">
          <w:t>or not</w:t>
        </w:r>
      </w:ins>
      <w:r>
        <w:t xml:space="preserve"> a value </w:t>
      </w:r>
      <w:ins w:id="2663" w:author="AnneMarieW" w:date="2017-12-20T14:00:00Z">
        <w:r w:rsidR="00041450">
          <w:t>can</w:t>
        </w:r>
      </w:ins>
      <w:del w:id="2664" w:author="AnneMarieW" w:date="2017-12-20T14:00:00Z">
        <w:r w:rsidDel="00041450">
          <w:delText>may</w:delText>
        </w:r>
      </w:del>
      <w:r>
        <w:t xml:space="preserve"> be dropped</w:t>
      </w:r>
      <w:del w:id="2665" w:author="AnneMarieW" w:date="2017-12-20T14:00:00Z">
        <w:r w:rsidDel="00041450">
          <w:delText xml:space="preserve"> or</w:delText>
        </w:r>
        <w:r w:rsidR="00452382" w:rsidDel="00041450">
          <w:delText xml:space="preserve"> </w:delText>
        </w:r>
        <w:r w:rsidDel="00041450">
          <w:delText>not</w:delText>
        </w:r>
      </w:del>
      <w:r>
        <w:t>. In Listing 15-2</w:t>
      </w:r>
      <w:ins w:id="2666" w:author="AnneMarieW" w:date="2017-12-21T10:20:00Z">
        <w:r w:rsidR="004E1F27">
          <w:t>5</w:t>
        </w:r>
      </w:ins>
      <w:del w:id="2667" w:author="AnneMarieW" w:date="2017-12-21T10:20:00Z">
        <w:r w:rsidDel="004E1F27">
          <w:delText>0</w:delText>
        </w:r>
      </w:del>
      <w:r>
        <w:t>, we always want </w:t>
      </w:r>
      <w:r w:rsidRPr="00452382">
        <w:rPr>
          <w:rStyle w:val="Literal"/>
        </w:rPr>
        <w:t>Cons</w:t>
      </w:r>
      <w:r>
        <w:t> variants to own their list, so</w:t>
      </w:r>
      <w:r w:rsidR="00452382">
        <w:t xml:space="preserve"> </w:t>
      </w:r>
      <w:r>
        <w:t>reorganizing the data structure isn’t possible. Let’s look at an example using</w:t>
      </w:r>
      <w:r w:rsidR="00452382">
        <w:t xml:space="preserve"> </w:t>
      </w:r>
      <w:r>
        <w:t>graphs made up of parent nodes and child nodes to see when non-ownership</w:t>
      </w:r>
      <w:r w:rsidR="00452382">
        <w:t xml:space="preserve"> </w:t>
      </w:r>
      <w:r>
        <w:t>relationships are an appropriate way to prevent reference cycles.</w:t>
      </w:r>
    </w:p>
    <w:p w14:paraId="093CA9B3" w14:textId="77777777" w:rsidR="00957DBC" w:rsidRDefault="00957DBC" w:rsidP="00452382">
      <w:pPr>
        <w:pStyle w:val="HeadB"/>
      </w:pPr>
      <w:bookmarkStart w:id="2668" w:name="preventing-reference-cycles:-turn-an-`rc"/>
      <w:bookmarkStart w:id="2669" w:name="_Toc503815288"/>
      <w:bookmarkEnd w:id="2668"/>
      <w:r w:rsidRPr="00452382">
        <w:t>Preventing Reference Cycles: Turn an </w:t>
      </w:r>
      <w:r w:rsidRPr="00D41E9B">
        <w:rPr>
          <w:rStyle w:val="Literal"/>
          <w:rPrChange w:id="2670" w:author="Carol Nichols" w:date="2018-01-15T21:15:00Z">
            <w:rPr/>
          </w:rPrChange>
        </w:rPr>
        <w:t>Rc&lt;T&gt;</w:t>
      </w:r>
      <w:r w:rsidRPr="00452382">
        <w:t> into a </w:t>
      </w:r>
      <w:r w:rsidRPr="00D41E9B">
        <w:rPr>
          <w:rStyle w:val="Literal"/>
          <w:rPrChange w:id="2671" w:author="Carol Nichols" w:date="2018-01-15T21:15:00Z">
            <w:rPr/>
          </w:rPrChange>
        </w:rPr>
        <w:t>Weak&lt;T&gt;</w:t>
      </w:r>
      <w:bookmarkEnd w:id="2669"/>
    </w:p>
    <w:p w14:paraId="7746ED26" w14:textId="4CD31450" w:rsidR="00957DBC" w:rsidRDefault="00957DBC" w:rsidP="007710B9">
      <w:pPr>
        <w:pStyle w:val="BodyFirst"/>
      </w:pPr>
      <w:r>
        <w:t xml:space="preserve">So far, we’ve </w:t>
      </w:r>
      <w:del w:id="2672" w:author="Carol Nichols" w:date="2018-01-15T21:16:00Z">
        <w:r w:rsidDel="00AD4FF0">
          <w:delText xml:space="preserve">shown </w:delText>
        </w:r>
      </w:del>
      <w:ins w:id="2673" w:author="AnneMarieW" w:date="2017-12-20T15:48:00Z">
        <w:del w:id="2674" w:author="Carol Nichols" w:date="2018-01-15T21:16:00Z">
          <w:r w:rsidR="005643A2" w:rsidDel="00AD4FF0">
            <w:delText>you</w:delText>
          </w:r>
        </w:del>
      </w:ins>
      <w:ins w:id="2675" w:author="Carol Nichols" w:date="2018-01-15T21:16:00Z">
        <w:r w:rsidR="00AD4FF0">
          <w:t>demonstrated that</w:t>
        </w:r>
      </w:ins>
      <w:ins w:id="2676" w:author="AnneMarieW" w:date="2017-12-20T15:48:00Z">
        <w:del w:id="2677" w:author="Carol Nichols" w:date="2018-01-15T21:16:00Z">
          <w:r w:rsidR="005643A2" w:rsidDel="00AD4FF0">
            <w:delText xml:space="preserve"> </w:delText>
          </w:r>
        </w:del>
      </w:ins>
      <w:del w:id="2678" w:author="Carol Nichols" w:date="2018-01-15T21:16:00Z">
        <w:r w:rsidDel="00AD4FF0">
          <w:delText>how</w:delText>
        </w:r>
      </w:del>
      <w:r>
        <w:t xml:space="preserve"> calling </w:t>
      </w:r>
      <w:r w:rsidRPr="00452382">
        <w:rPr>
          <w:rStyle w:val="Literal"/>
        </w:rPr>
        <w:t>Rc::clone</w:t>
      </w:r>
      <w:r>
        <w:t> increases the </w:t>
      </w:r>
      <w:r w:rsidRPr="00452382">
        <w:rPr>
          <w:rStyle w:val="Literal"/>
        </w:rPr>
        <w:t>strong_count</w:t>
      </w:r>
      <w:r>
        <w:t> of an</w:t>
      </w:r>
      <w:r w:rsidR="00452382">
        <w:t xml:space="preserve"> </w:t>
      </w:r>
      <w:r w:rsidRPr="00452382">
        <w:rPr>
          <w:rStyle w:val="Literal"/>
        </w:rPr>
        <w:t>Rc</w:t>
      </w:r>
      <w:ins w:id="2679" w:author="Carol Nichols" w:date="2018-01-15T21:17:00Z">
        <w:r w:rsidR="007D1C0B">
          <w:rPr>
            <w:rStyle w:val="Literal"/>
          </w:rPr>
          <w:t>&lt;T&gt;</w:t>
        </w:r>
      </w:ins>
      <w:r>
        <w:t> instance</w:t>
      </w:r>
      <w:ins w:id="2680" w:author="Carol Nichols" w:date="2018-01-15T21:16:00Z">
        <w:r w:rsidR="00AD6A51">
          <w:t>,</w:t>
        </w:r>
      </w:ins>
      <w:del w:id="2681" w:author="AnneMarieW" w:date="2017-12-20T15:48:00Z">
        <w:r w:rsidDel="005643A2">
          <w:delText>,</w:delText>
        </w:r>
      </w:del>
      <w:r>
        <w:t xml:space="preserve"> and </w:t>
      </w:r>
      <w:del w:id="2682" w:author="Carol Nichols" w:date="2018-01-15T21:16:00Z">
        <w:r w:rsidDel="00AD6A51">
          <w:delText xml:space="preserve">that </w:delText>
        </w:r>
      </w:del>
      <w:r>
        <w:t>an </w:t>
      </w:r>
      <w:r w:rsidRPr="00452382">
        <w:rPr>
          <w:rStyle w:val="Literal"/>
        </w:rPr>
        <w:t>Rc</w:t>
      </w:r>
      <w:ins w:id="2683" w:author="Carol Nichols" w:date="2018-01-15T21:17:00Z">
        <w:r w:rsidR="007D1C0B">
          <w:rPr>
            <w:rStyle w:val="Literal"/>
          </w:rPr>
          <w:t>&lt;T&gt;</w:t>
        </w:r>
      </w:ins>
      <w:r>
        <w:t> instance is only cleaned up if its</w:t>
      </w:r>
      <w:r w:rsidR="00452382">
        <w:t xml:space="preserve"> </w:t>
      </w:r>
      <w:r w:rsidRPr="00452382">
        <w:rPr>
          <w:rStyle w:val="Literal"/>
        </w:rPr>
        <w:t>strong_count</w:t>
      </w:r>
      <w:r>
        <w:t> is 0. We can also create a </w:t>
      </w:r>
      <w:r w:rsidRPr="00452382">
        <w:rPr>
          <w:rStyle w:val="EmphasisItalic"/>
        </w:rPr>
        <w:t>weak reference</w:t>
      </w:r>
      <w:r>
        <w:t> to the value within</w:t>
      </w:r>
      <w:r w:rsidR="00452382">
        <w:t xml:space="preserve"> </w:t>
      </w:r>
      <w:r>
        <w:t>an </w:t>
      </w:r>
      <w:r w:rsidRPr="00452382">
        <w:rPr>
          <w:rStyle w:val="Literal"/>
        </w:rPr>
        <w:t>Rc</w:t>
      </w:r>
      <w:ins w:id="2684" w:author="Carol Nichols" w:date="2018-01-15T21:17:00Z">
        <w:r w:rsidR="00F4256F">
          <w:rPr>
            <w:rStyle w:val="Literal"/>
          </w:rPr>
          <w:t>&lt;T&gt;</w:t>
        </w:r>
      </w:ins>
      <w:r>
        <w:t> instance by calling </w:t>
      </w:r>
      <w:r w:rsidRPr="00452382">
        <w:rPr>
          <w:rStyle w:val="Literal"/>
        </w:rPr>
        <w:t>Rc::downgrade</w:t>
      </w:r>
      <w:r>
        <w:t> and passing a reference to the</w:t>
      </w:r>
      <w:r w:rsidR="00452382">
        <w:t xml:space="preserve"> </w:t>
      </w:r>
      <w:r w:rsidRPr="00452382">
        <w:rPr>
          <w:rStyle w:val="Literal"/>
        </w:rPr>
        <w:t>Rc</w:t>
      </w:r>
      <w:ins w:id="2685" w:author="Carol Nichols" w:date="2018-01-15T21:17:00Z">
        <w:r w:rsidR="00F4256F">
          <w:rPr>
            <w:rStyle w:val="Literal"/>
          </w:rPr>
          <w:t>&lt;T&gt;</w:t>
        </w:r>
      </w:ins>
      <w:r>
        <w:t>. When we call </w:t>
      </w:r>
      <w:r w:rsidRPr="00452382">
        <w:rPr>
          <w:rStyle w:val="Literal"/>
        </w:rPr>
        <w:t>Rc::downgrade</w:t>
      </w:r>
      <w:r>
        <w:t>, we get a smart pointer of type </w:t>
      </w:r>
      <w:r w:rsidRPr="00452382">
        <w:rPr>
          <w:rStyle w:val="Literal"/>
        </w:rPr>
        <w:t>Weak&lt;T&gt;</w:t>
      </w:r>
      <w:r>
        <w:t>.</w:t>
      </w:r>
      <w:r w:rsidR="00452382">
        <w:t xml:space="preserve"> </w:t>
      </w:r>
      <w:r>
        <w:t>Instead of increasing the </w:t>
      </w:r>
      <w:r w:rsidRPr="00452382">
        <w:rPr>
          <w:rStyle w:val="Literal"/>
        </w:rPr>
        <w:t>strong_count</w:t>
      </w:r>
      <w:r>
        <w:t> in the </w:t>
      </w:r>
      <w:r w:rsidRPr="00452382">
        <w:rPr>
          <w:rStyle w:val="Literal"/>
        </w:rPr>
        <w:t>Rc</w:t>
      </w:r>
      <w:ins w:id="2686" w:author="Carol Nichols" w:date="2018-01-15T21:17:00Z">
        <w:r w:rsidR="007662BB">
          <w:rPr>
            <w:rStyle w:val="Literal"/>
          </w:rPr>
          <w:t>&lt;T&gt;</w:t>
        </w:r>
      </w:ins>
      <w:r>
        <w:t> instance by one, calling</w:t>
      </w:r>
      <w:r w:rsidR="00452382">
        <w:t xml:space="preserve"> </w:t>
      </w:r>
      <w:r w:rsidRPr="00452382">
        <w:rPr>
          <w:rStyle w:val="Literal"/>
        </w:rPr>
        <w:t>Rc::downgrade</w:t>
      </w:r>
      <w:r>
        <w:t> increases the </w:t>
      </w:r>
      <w:r w:rsidRPr="00452382">
        <w:rPr>
          <w:rStyle w:val="Literal"/>
        </w:rPr>
        <w:t>weak_count</w:t>
      </w:r>
      <w:r>
        <w:t> by one. The </w:t>
      </w:r>
      <w:r w:rsidRPr="00452382">
        <w:rPr>
          <w:rStyle w:val="Literal"/>
        </w:rPr>
        <w:t>Rc</w:t>
      </w:r>
      <w:ins w:id="2687" w:author="Carol Nichols" w:date="2018-01-15T21:17:00Z">
        <w:r w:rsidR="004778A4">
          <w:rPr>
            <w:rStyle w:val="Literal"/>
          </w:rPr>
          <w:t>&lt;T&gt;</w:t>
        </w:r>
      </w:ins>
      <w:r>
        <w:t> type uses</w:t>
      </w:r>
      <w:r w:rsidR="00452382">
        <w:t xml:space="preserve"> </w:t>
      </w:r>
      <w:r w:rsidRPr="00452382">
        <w:rPr>
          <w:rStyle w:val="Literal"/>
        </w:rPr>
        <w:t>weak_count</w:t>
      </w:r>
      <w:r>
        <w:t> to keep track of how many </w:t>
      </w:r>
      <w:r w:rsidRPr="00452382">
        <w:rPr>
          <w:rStyle w:val="Literal"/>
        </w:rPr>
        <w:t>Weak&lt;T&gt;</w:t>
      </w:r>
      <w:r>
        <w:t> references exist, similar</w:t>
      </w:r>
      <w:del w:id="2688" w:author="AnneMarieW" w:date="2017-12-20T15:49:00Z">
        <w:r w:rsidDel="005643A2">
          <w:delText>ly</w:delText>
        </w:r>
      </w:del>
      <w:r>
        <w:t xml:space="preserve"> to</w:t>
      </w:r>
      <w:r w:rsidR="00452382">
        <w:t xml:space="preserve"> </w:t>
      </w:r>
      <w:r w:rsidRPr="00452382">
        <w:rPr>
          <w:rStyle w:val="Literal"/>
        </w:rPr>
        <w:t>strong_count</w:t>
      </w:r>
      <w:r>
        <w:t>. The difference is the </w:t>
      </w:r>
      <w:r w:rsidRPr="00452382">
        <w:rPr>
          <w:rStyle w:val="Literal"/>
        </w:rPr>
        <w:t>weak_count</w:t>
      </w:r>
      <w:r>
        <w:t> does</w:t>
      </w:r>
      <w:del w:id="2689" w:author="AnneMarieW" w:date="2017-12-20T15:49:00Z">
        <w:r w:rsidDel="005643A2">
          <w:delText xml:space="preserve"> </w:delText>
        </w:r>
      </w:del>
      <w:r>
        <w:t>n</w:t>
      </w:r>
      <w:del w:id="2690" w:author="AnneMarieW" w:date="2017-12-20T15:49:00Z">
        <w:r w:rsidDel="005643A2">
          <w:delText>o</w:delText>
        </w:r>
      </w:del>
      <w:ins w:id="2691" w:author="AnneMarieW" w:date="2017-12-20T15:49:00Z">
        <w:r w:rsidR="005643A2">
          <w:t>’</w:t>
        </w:r>
      </w:ins>
      <w:r>
        <w:t>t need to be 0</w:t>
      </w:r>
      <w:del w:id="2692" w:author="AnneMarieW" w:date="2017-12-20T15:50:00Z">
        <w:r w:rsidDel="005643A2">
          <w:delText xml:space="preserve"> in</w:delText>
        </w:r>
        <w:r w:rsidR="00452382" w:rsidDel="005643A2">
          <w:delText xml:space="preserve"> </w:delText>
        </w:r>
        <w:r w:rsidDel="005643A2">
          <w:delText>order</w:delText>
        </w:r>
      </w:del>
      <w:r>
        <w:t xml:space="preserve"> for the </w:t>
      </w:r>
      <w:r w:rsidRPr="00452382">
        <w:rPr>
          <w:rStyle w:val="Literal"/>
        </w:rPr>
        <w:t>Rc</w:t>
      </w:r>
      <w:ins w:id="2693" w:author="Carol Nichols" w:date="2018-01-15T21:17:00Z">
        <w:r w:rsidR="004778A4">
          <w:rPr>
            <w:rStyle w:val="Literal"/>
          </w:rPr>
          <w:t>&lt;T&gt;</w:t>
        </w:r>
      </w:ins>
      <w:r>
        <w:t> instance to be cleaned up.</w:t>
      </w:r>
    </w:p>
    <w:p w14:paraId="7704C2B0" w14:textId="58BF1967" w:rsidR="00957DBC" w:rsidRDefault="00957DBC" w:rsidP="00957DBC">
      <w:pPr>
        <w:pStyle w:val="Body"/>
      </w:pPr>
      <w:r>
        <w:t>Strong references are how we can share ownership of an </w:t>
      </w:r>
      <w:r w:rsidRPr="00452382">
        <w:rPr>
          <w:rStyle w:val="Literal"/>
        </w:rPr>
        <w:t>Rc</w:t>
      </w:r>
      <w:ins w:id="2694" w:author="Carol Nichols" w:date="2018-01-15T21:17:00Z">
        <w:r w:rsidR="004778A4">
          <w:rPr>
            <w:rStyle w:val="Literal"/>
          </w:rPr>
          <w:t>&lt;T&gt;</w:t>
        </w:r>
      </w:ins>
      <w:r>
        <w:t> instance. Weak</w:t>
      </w:r>
      <w:r w:rsidR="00452382">
        <w:t xml:space="preserve"> </w:t>
      </w:r>
      <w:r>
        <w:t>references don’t express an ownership relationship. They won’t cause a</w:t>
      </w:r>
      <w:r w:rsidR="00452382">
        <w:t xml:space="preserve"> </w:t>
      </w:r>
      <w:r>
        <w:t xml:space="preserve">reference cycle </w:t>
      </w:r>
      <w:del w:id="2695" w:author="AnneMarieW" w:date="2017-12-20T15:50:00Z">
        <w:r w:rsidDel="00623E63">
          <w:delText>sinc</w:delText>
        </w:r>
      </w:del>
      <w:ins w:id="2696" w:author="AnneMarieW" w:date="2017-12-20T15:50:00Z">
        <w:r w:rsidR="00623E63">
          <w:t>becaus</w:t>
        </w:r>
      </w:ins>
      <w:r>
        <w:t xml:space="preserve">e any cycle </w:t>
      </w:r>
      <w:r>
        <w:lastRenderedPageBreak/>
        <w:t>involving some weak references will be broken</w:t>
      </w:r>
      <w:r w:rsidR="00452382">
        <w:t xml:space="preserve"> </w:t>
      </w:r>
      <w:r>
        <w:t>once the strong reference count of values involved is 0.</w:t>
      </w:r>
    </w:p>
    <w:p w14:paraId="0CADCBC2" w14:textId="2EEC6ECF" w:rsidR="00957DBC" w:rsidRDefault="00957DBC" w:rsidP="00957DBC">
      <w:pPr>
        <w:pStyle w:val="Body"/>
      </w:pPr>
      <w:r>
        <w:t>Because the value that </w:t>
      </w:r>
      <w:r w:rsidRPr="00452382">
        <w:rPr>
          <w:rStyle w:val="Literal"/>
        </w:rPr>
        <w:t>Weak&lt;T&gt;</w:t>
      </w:r>
      <w:r>
        <w:t xml:space="preserve"> references might have been dropped, </w:t>
      </w:r>
      <w:del w:id="2697" w:author="AnneMarieW" w:date="2017-12-20T15:50:00Z">
        <w:r w:rsidDel="00623E63">
          <w:delText>in order</w:delText>
        </w:r>
        <w:r w:rsidR="00452382" w:rsidDel="00623E63">
          <w:delText xml:space="preserve"> </w:delText>
        </w:r>
      </w:del>
      <w:r>
        <w:t>to do anything with the value that a </w:t>
      </w:r>
      <w:r w:rsidRPr="00452382">
        <w:rPr>
          <w:rStyle w:val="Literal"/>
        </w:rPr>
        <w:t>Weak&lt;T&gt;</w:t>
      </w:r>
      <w:r>
        <w:t xml:space="preserve"> is pointing to, we </w:t>
      </w:r>
      <w:del w:id="2698" w:author="AnneMarieW" w:date="2017-12-20T15:51:00Z">
        <w:r w:rsidDel="00623E63">
          <w:delText>have to check</w:delText>
        </w:r>
        <w:r w:rsidR="00452382" w:rsidDel="00623E63">
          <w:delText xml:space="preserve"> </w:delText>
        </w:r>
        <w:r w:rsidDel="00623E63">
          <w:delText xml:space="preserve">to </w:delText>
        </w:r>
      </w:del>
      <w:ins w:id="2699" w:author="AnneMarieW" w:date="2017-12-20T15:51:00Z">
        <w:r w:rsidR="00623E63">
          <w:t xml:space="preserve">must </w:t>
        </w:r>
      </w:ins>
      <w:r>
        <w:t xml:space="preserve">make sure the value </w:t>
      </w:r>
      <w:del w:id="2700" w:author="AnneMarieW" w:date="2017-12-20T15:51:00Z">
        <w:r w:rsidDel="00623E63">
          <w:delText xml:space="preserve">is </w:delText>
        </w:r>
      </w:del>
      <w:r>
        <w:t xml:space="preserve">still </w:t>
      </w:r>
      <w:del w:id="2701" w:author="AnneMarieW" w:date="2017-12-20T15:51:00Z">
        <w:r w:rsidDel="00623E63">
          <w:delText>around</w:delText>
        </w:r>
      </w:del>
      <w:ins w:id="2702" w:author="AnneMarieW" w:date="2017-12-20T15:51:00Z">
        <w:r w:rsidR="00623E63">
          <w:t>exists</w:t>
        </w:r>
      </w:ins>
      <w:r>
        <w:t>. We do this by calling the </w:t>
      </w:r>
      <w:r w:rsidRPr="00452382">
        <w:rPr>
          <w:rStyle w:val="Literal"/>
        </w:rPr>
        <w:t>upgrade</w:t>
      </w:r>
      <w:r w:rsidR="00452382">
        <w:t xml:space="preserve"> </w:t>
      </w:r>
      <w:r>
        <w:t>method on a </w:t>
      </w:r>
      <w:r w:rsidRPr="00452382">
        <w:rPr>
          <w:rStyle w:val="Literal"/>
        </w:rPr>
        <w:t>Weak&lt;T&gt;</w:t>
      </w:r>
      <w:r>
        <w:t> instance, which will return an </w:t>
      </w:r>
      <w:r w:rsidRPr="00452382">
        <w:rPr>
          <w:rStyle w:val="Literal"/>
        </w:rPr>
        <w:t>Option&lt;Rc&lt;T&gt;&gt;</w:t>
      </w:r>
      <w:r>
        <w:t>. We’ll get</w:t>
      </w:r>
      <w:r w:rsidR="00452382">
        <w:t xml:space="preserve"> </w:t>
      </w:r>
      <w:r>
        <w:t>a result of </w:t>
      </w:r>
      <w:r w:rsidRPr="00452382">
        <w:rPr>
          <w:rStyle w:val="Literal"/>
        </w:rPr>
        <w:t>Some</w:t>
      </w:r>
      <w:r>
        <w:t> if the </w:t>
      </w:r>
      <w:r w:rsidRPr="00452382">
        <w:rPr>
          <w:rStyle w:val="Literal"/>
        </w:rPr>
        <w:t>Rc</w:t>
      </w:r>
      <w:ins w:id="2703" w:author="Carol Nichols" w:date="2018-01-15T21:18:00Z">
        <w:r w:rsidR="00FA260D">
          <w:rPr>
            <w:rStyle w:val="Literal"/>
          </w:rPr>
          <w:t>&lt;T&gt;</w:t>
        </w:r>
      </w:ins>
      <w:r>
        <w:t> value has not been dropped yet</w:t>
      </w:r>
      <w:del w:id="2704" w:author="AnneMarieW" w:date="2017-12-20T15:51:00Z">
        <w:r w:rsidDel="00623E63">
          <w:delText>,</w:delText>
        </w:r>
      </w:del>
      <w:r>
        <w:t xml:space="preserve"> and</w:t>
      </w:r>
      <w:ins w:id="2705" w:author="AnneMarieW" w:date="2017-12-20T15:51:00Z">
        <w:r w:rsidR="00623E63">
          <w:t xml:space="preserve"> a result of</w:t>
        </w:r>
      </w:ins>
      <w:r>
        <w:t> </w:t>
      </w:r>
      <w:r w:rsidRPr="00452382">
        <w:rPr>
          <w:rStyle w:val="Literal"/>
        </w:rPr>
        <w:t>None</w:t>
      </w:r>
      <w:r>
        <w:t> if</w:t>
      </w:r>
      <w:r w:rsidR="00452382">
        <w:t xml:space="preserve"> </w:t>
      </w:r>
      <w:r>
        <w:t>the </w:t>
      </w:r>
      <w:r w:rsidRPr="00452382">
        <w:rPr>
          <w:rStyle w:val="Literal"/>
        </w:rPr>
        <w:t>Rc</w:t>
      </w:r>
      <w:ins w:id="2706" w:author="Carol Nichols" w:date="2018-01-15T21:18:00Z">
        <w:r w:rsidR="00FA260D">
          <w:rPr>
            <w:rStyle w:val="Literal"/>
          </w:rPr>
          <w:t>&lt;T&gt;</w:t>
        </w:r>
      </w:ins>
      <w:r>
        <w:t> value has been dropped. Because </w:t>
      </w:r>
      <w:r w:rsidRPr="00452382">
        <w:rPr>
          <w:rStyle w:val="Literal"/>
        </w:rPr>
        <w:t>upgrade</w:t>
      </w:r>
      <w:r>
        <w:t> returns an </w:t>
      </w:r>
      <w:r w:rsidRPr="00452382">
        <w:rPr>
          <w:rStyle w:val="Literal"/>
        </w:rPr>
        <w:t>Option</w:t>
      </w:r>
      <w:ins w:id="2707" w:author="Carol Nichols" w:date="2018-01-16T15:56:00Z">
        <w:r w:rsidR="00762C18">
          <w:rPr>
            <w:rStyle w:val="Literal"/>
          </w:rPr>
          <w:t>&lt;T&gt;</w:t>
        </w:r>
      </w:ins>
      <w:r>
        <w:t xml:space="preserve">, </w:t>
      </w:r>
      <w:del w:id="2708" w:author="Carol Nichols" w:date="2018-01-15T21:19:00Z">
        <w:r w:rsidDel="00850609">
          <w:delText>we can</w:delText>
        </w:r>
        <w:r w:rsidR="00452382" w:rsidDel="00850609">
          <w:delText xml:space="preserve"> </w:delText>
        </w:r>
        <w:r w:rsidDel="00850609">
          <w:delText xml:space="preserve">be sure that </w:delText>
        </w:r>
      </w:del>
      <w:r>
        <w:t>Rust will</w:t>
      </w:r>
      <w:ins w:id="2709" w:author="Carol Nichols" w:date="2018-01-15T21:19:00Z">
        <w:r w:rsidR="00850609">
          <w:t xml:space="preserve"> ensure that we</w:t>
        </w:r>
      </w:ins>
      <w:r>
        <w:t xml:space="preserve"> handle </w:t>
      </w:r>
      <w:del w:id="2710" w:author="AnneMarieW" w:date="2017-12-20T15:52:00Z">
        <w:r w:rsidDel="00623E63">
          <w:delText xml:space="preserve">both </w:delText>
        </w:r>
      </w:del>
      <w:r>
        <w:t>the </w:t>
      </w:r>
      <w:r w:rsidRPr="00452382">
        <w:rPr>
          <w:rStyle w:val="Literal"/>
        </w:rPr>
        <w:t>Some</w:t>
      </w:r>
      <w:r>
        <w:t> case and the </w:t>
      </w:r>
      <w:r w:rsidRPr="00452382">
        <w:rPr>
          <w:rStyle w:val="Literal"/>
        </w:rPr>
        <w:t>None</w:t>
      </w:r>
      <w:r>
        <w:t> case, and</w:t>
      </w:r>
      <w:r w:rsidR="00452382">
        <w:t xml:space="preserve"> </w:t>
      </w:r>
      <w:r>
        <w:t>there won’t be an invalid pointer.</w:t>
      </w:r>
    </w:p>
    <w:p w14:paraId="026E81A9" w14:textId="77777777" w:rsidR="00957DBC" w:rsidRDefault="00957DBC" w:rsidP="00957DBC">
      <w:pPr>
        <w:pStyle w:val="Body"/>
      </w:pPr>
      <w:r>
        <w:t>As an example, rather than using a list whose items know only about the next</w:t>
      </w:r>
      <w:r w:rsidR="00452382">
        <w:t xml:space="preserve"> </w:t>
      </w:r>
      <w:r>
        <w:t>item, we’ll create a tree whose items know about their children items </w:t>
      </w:r>
      <w:r w:rsidRPr="00452382">
        <w:rPr>
          <w:rStyle w:val="EmphasisItalic"/>
        </w:rPr>
        <w:t>and</w:t>
      </w:r>
      <w:r w:rsidR="00452382">
        <w:t xml:space="preserve"> </w:t>
      </w:r>
      <w:r>
        <w:t>their parent items.</w:t>
      </w:r>
    </w:p>
    <w:p w14:paraId="6470DC00" w14:textId="77777777" w:rsidR="00957DBC" w:rsidRDefault="00957DBC">
      <w:pPr>
        <w:pStyle w:val="HeadC"/>
        <w:pPrChange w:id="2711" w:author="Carol Nichols" w:date="2018-01-15T21:19:00Z">
          <w:pPr>
            <w:pStyle w:val="HeadB"/>
          </w:pPr>
        </w:pPrChange>
      </w:pPr>
      <w:bookmarkStart w:id="2712" w:name="creating-a-tree-data-structure:-a-`node`"/>
      <w:bookmarkStart w:id="2713" w:name="_Toc503815289"/>
      <w:bookmarkEnd w:id="2712"/>
      <w:r w:rsidRPr="00452382">
        <w:t>Creating a Tree Data Structure: a </w:t>
      </w:r>
      <w:r w:rsidRPr="00AF5586">
        <w:rPr>
          <w:rStyle w:val="Literal"/>
          <w:rPrChange w:id="2714" w:author="Carol Nichols" w:date="2018-01-15T21:19:00Z">
            <w:rPr>
              <w:i w:val="0"/>
            </w:rPr>
          </w:rPrChange>
        </w:rPr>
        <w:t>Node</w:t>
      </w:r>
      <w:r>
        <w:t> with Child Nodes</w:t>
      </w:r>
      <w:bookmarkEnd w:id="2713"/>
    </w:p>
    <w:p w14:paraId="58B4E144" w14:textId="24416312" w:rsidR="00957DBC" w:rsidRDefault="00957DBC" w:rsidP="00171BBD">
      <w:pPr>
        <w:pStyle w:val="BodyFirst"/>
      </w:pPr>
      <w:r>
        <w:t>To start</w:t>
      </w:r>
      <w:ins w:id="2715" w:author="Carol Nichols" w:date="2018-01-15T21:20:00Z">
        <w:r w:rsidR="00C178A8">
          <w:t>, we’ll</w:t>
        </w:r>
      </w:ins>
      <w:r>
        <w:t xml:space="preserve"> build</w:t>
      </w:r>
      <w:del w:id="2716" w:author="Carol Nichols" w:date="2018-01-15T21:20:00Z">
        <w:r w:rsidDel="00C178A8">
          <w:delText>ing</w:delText>
        </w:r>
      </w:del>
      <w:r>
        <w:t xml:space="preserve"> </w:t>
      </w:r>
      <w:del w:id="2717" w:author="AnneMarieW" w:date="2017-12-20T15:53:00Z">
        <w:r w:rsidDel="00623E63">
          <w:delText>this</w:delText>
        </w:r>
      </w:del>
      <w:ins w:id="2718" w:author="AnneMarieW" w:date="2017-12-20T15:53:00Z">
        <w:r w:rsidR="00623E63">
          <w:t>a</w:t>
        </w:r>
      </w:ins>
      <w:r>
        <w:t xml:space="preserve"> tree</w:t>
      </w:r>
      <w:ins w:id="2719" w:author="AnneMarieW" w:date="2017-12-21T11:28:00Z">
        <w:r w:rsidR="00A9414E">
          <w:t xml:space="preserve"> with </w:t>
        </w:r>
        <w:del w:id="2720" w:author="Carol Nichols" w:date="2018-01-15T21:20:00Z">
          <w:r w:rsidR="00A9414E" w:rsidDel="00C178A8">
            <w:delText xml:space="preserve">a </w:delText>
          </w:r>
        </w:del>
        <w:r w:rsidR="00A9414E">
          <w:t>node</w:t>
        </w:r>
      </w:ins>
      <w:ins w:id="2721" w:author="Carol Nichols" w:date="2018-01-15T21:20:00Z">
        <w:r w:rsidR="00C178A8">
          <w:t>s that know about their</w:t>
        </w:r>
      </w:ins>
      <w:ins w:id="2722" w:author="AnneMarieW" w:date="2017-12-21T11:28:00Z">
        <w:del w:id="2723" w:author="Carol Nichols" w:date="2018-01-15T21:20:00Z">
          <w:r w:rsidR="00A9414E" w:rsidDel="00C178A8">
            <w:delText xml:space="preserve"> and</w:delText>
          </w:r>
        </w:del>
        <w:r w:rsidR="00A9414E">
          <w:t xml:space="preserve"> child nodes</w:t>
        </w:r>
      </w:ins>
      <w:del w:id="2724" w:author="Carol Nichols" w:date="2018-01-15T21:20:00Z">
        <w:r w:rsidDel="00C11632">
          <w:delText xml:space="preserve">, </w:delText>
        </w:r>
      </w:del>
      <w:ins w:id="2725" w:author="Carol Nichols" w:date="2018-01-15T21:20:00Z">
        <w:r w:rsidR="00C11632">
          <w:t xml:space="preserve">. </w:t>
        </w:r>
      </w:ins>
      <w:del w:id="2726" w:author="Carol Nichols" w:date="2018-01-15T21:20:00Z">
        <w:r w:rsidDel="00C11632">
          <w:delText xml:space="preserve">we’ll </w:delText>
        </w:r>
      </w:del>
      <w:ins w:id="2727" w:author="Carol Nichols" w:date="2018-01-15T21:20:00Z">
        <w:r w:rsidR="00C11632">
          <w:t xml:space="preserve">We’ll </w:t>
        </w:r>
      </w:ins>
      <w:r>
        <w:t>create a struct named </w:t>
      </w:r>
      <w:r w:rsidRPr="00452382">
        <w:rPr>
          <w:rStyle w:val="Literal"/>
        </w:rPr>
        <w:t>Node</w:t>
      </w:r>
      <w:r>
        <w:t> that holds its</w:t>
      </w:r>
      <w:r w:rsidR="00452382">
        <w:t xml:space="preserve"> </w:t>
      </w:r>
      <w:r>
        <w:t>own </w:t>
      </w:r>
      <w:r w:rsidRPr="00452382">
        <w:rPr>
          <w:rStyle w:val="Literal"/>
        </w:rPr>
        <w:t>i32</w:t>
      </w:r>
      <w:r>
        <w:t> value as well as references to its children </w:t>
      </w:r>
      <w:r w:rsidRPr="00452382">
        <w:rPr>
          <w:rStyle w:val="Literal"/>
        </w:rPr>
        <w:t>Node</w:t>
      </w:r>
      <w:r>
        <w:t> values:</w:t>
      </w:r>
    </w:p>
    <w:p w14:paraId="2E32C273" w14:textId="77777777" w:rsidR="00957DBC" w:rsidRDefault="00957DBC" w:rsidP="00F27888">
      <w:pPr>
        <w:pStyle w:val="ProductionDirective"/>
      </w:pPr>
      <w:del w:id="2728" w:author="janelle" w:date="2017-12-14T13:05:00Z">
        <w:r w:rsidDel="0019543F">
          <w:delText xml:space="preserve">Filename: </w:delText>
        </w:r>
      </w:del>
      <w:r>
        <w:t>src/main.rs</w:t>
      </w:r>
    </w:p>
    <w:p w14:paraId="6C5A79F6" w14:textId="77777777" w:rsidR="00957DBC" w:rsidRPr="00452382" w:rsidRDefault="00957DBC" w:rsidP="00F27888">
      <w:pPr>
        <w:pStyle w:val="CodeA"/>
      </w:pPr>
      <w:r w:rsidRPr="00452382">
        <w:t>use std::rc::Rc;</w:t>
      </w:r>
    </w:p>
    <w:p w14:paraId="6605B772" w14:textId="77777777" w:rsidR="00957DBC" w:rsidRPr="00452382" w:rsidRDefault="00957DBC" w:rsidP="00452382">
      <w:pPr>
        <w:pStyle w:val="CodeB"/>
      </w:pPr>
      <w:r w:rsidRPr="00452382">
        <w:t>use std::cell::RefCell;</w:t>
      </w:r>
    </w:p>
    <w:p w14:paraId="045B6B9B" w14:textId="77777777" w:rsidR="00957DBC" w:rsidRPr="00452382" w:rsidRDefault="00957DBC" w:rsidP="00452382">
      <w:pPr>
        <w:pStyle w:val="CodeB"/>
      </w:pPr>
    </w:p>
    <w:p w14:paraId="423BCEF5" w14:textId="77777777" w:rsidR="00957DBC" w:rsidRPr="00452382" w:rsidRDefault="00957DBC" w:rsidP="00452382">
      <w:pPr>
        <w:pStyle w:val="CodeB"/>
      </w:pPr>
      <w:r w:rsidRPr="00452382">
        <w:t>#[derive(Debug)]</w:t>
      </w:r>
    </w:p>
    <w:p w14:paraId="0B7F68F2" w14:textId="77777777" w:rsidR="00957DBC" w:rsidRPr="00452382" w:rsidRDefault="00957DBC" w:rsidP="00452382">
      <w:pPr>
        <w:pStyle w:val="CodeB"/>
      </w:pPr>
      <w:r w:rsidRPr="00452382">
        <w:t>struct Node {</w:t>
      </w:r>
    </w:p>
    <w:p w14:paraId="31E9BA85" w14:textId="77777777" w:rsidR="00957DBC" w:rsidRPr="00452382" w:rsidRDefault="00957DBC" w:rsidP="00452382">
      <w:pPr>
        <w:pStyle w:val="CodeB"/>
      </w:pPr>
      <w:r w:rsidRPr="00452382">
        <w:t xml:space="preserve">    value: i32,</w:t>
      </w:r>
    </w:p>
    <w:p w14:paraId="6EA55967" w14:textId="77777777" w:rsidR="00957DBC" w:rsidRPr="00452382" w:rsidRDefault="00957DBC" w:rsidP="00452382">
      <w:pPr>
        <w:pStyle w:val="CodeB"/>
      </w:pPr>
      <w:r w:rsidRPr="00452382">
        <w:t xml:space="preserve">    children: RefCell&lt;Vec&lt;Rc&lt;Node&gt;&gt;&gt;,</w:t>
      </w:r>
    </w:p>
    <w:p w14:paraId="5863C37F" w14:textId="77777777" w:rsidR="00957DBC" w:rsidRPr="00452382" w:rsidRDefault="00957DBC" w:rsidP="00F27888">
      <w:pPr>
        <w:pStyle w:val="CodeC"/>
      </w:pPr>
      <w:r w:rsidRPr="00452382">
        <w:t>}</w:t>
      </w:r>
    </w:p>
    <w:p w14:paraId="064FBB61" w14:textId="127D0455" w:rsidR="00957DBC" w:rsidRDefault="00957DBC" w:rsidP="00957DBC">
      <w:pPr>
        <w:pStyle w:val="Body"/>
      </w:pPr>
      <w:r>
        <w:t>We want a </w:t>
      </w:r>
      <w:r w:rsidRPr="00452382">
        <w:rPr>
          <w:rStyle w:val="Literal"/>
        </w:rPr>
        <w:t>Node</w:t>
      </w:r>
      <w:r>
        <w:t> to own its children, and we want</w:t>
      </w:r>
      <w:del w:id="2729" w:author="AnneMarieW" w:date="2017-12-20T15:59:00Z">
        <w:r w:rsidDel="00D77D27">
          <w:delText xml:space="preserve"> to be able</w:delText>
        </w:r>
      </w:del>
      <w:r>
        <w:t xml:space="preserve"> to share that</w:t>
      </w:r>
      <w:r w:rsidR="00452382">
        <w:t xml:space="preserve"> </w:t>
      </w:r>
      <w:r>
        <w:t>ownership with variables so we can access each </w:t>
      </w:r>
      <w:r w:rsidRPr="00452382">
        <w:rPr>
          <w:rStyle w:val="Literal"/>
        </w:rPr>
        <w:t>Node</w:t>
      </w:r>
      <w:r>
        <w:t> in the tree directly. To</w:t>
      </w:r>
      <w:r w:rsidR="00452382">
        <w:t xml:space="preserve"> </w:t>
      </w:r>
      <w:r>
        <w:t>do this, we define the </w:t>
      </w:r>
      <w:r w:rsidRPr="00452382">
        <w:rPr>
          <w:rStyle w:val="Literal"/>
        </w:rPr>
        <w:t>Vec</w:t>
      </w:r>
      <w:ins w:id="2730" w:author="Carol Nichols" w:date="2018-01-16T15:57:00Z">
        <w:r w:rsidR="00762C18">
          <w:rPr>
            <w:rStyle w:val="Literal"/>
          </w:rPr>
          <w:t>&lt;T&gt;</w:t>
        </w:r>
      </w:ins>
      <w:r>
        <w:t> items to be values of type </w:t>
      </w:r>
      <w:r w:rsidRPr="00452382">
        <w:rPr>
          <w:rStyle w:val="Literal"/>
        </w:rPr>
        <w:t>Rc&lt;Node&gt;</w:t>
      </w:r>
      <w:r>
        <w:t>. We also</w:t>
      </w:r>
      <w:r w:rsidR="00452382">
        <w:t xml:space="preserve"> </w:t>
      </w:r>
      <w:r>
        <w:t>want</w:t>
      </w:r>
      <w:del w:id="2731" w:author="AnneMarieW" w:date="2017-12-20T15:59:00Z">
        <w:r w:rsidDel="00D77D27">
          <w:delText xml:space="preserve"> to be able</w:delText>
        </w:r>
      </w:del>
      <w:r>
        <w:t xml:space="preserve"> to modify which nodes are children of another node, so we have</w:t>
      </w:r>
      <w:r w:rsidR="00452382">
        <w:t xml:space="preserve"> </w:t>
      </w:r>
      <w:r>
        <w:t>a </w:t>
      </w:r>
      <w:r w:rsidRPr="00452382">
        <w:rPr>
          <w:rStyle w:val="Literal"/>
        </w:rPr>
        <w:t>RefCell</w:t>
      </w:r>
      <w:ins w:id="2732" w:author="Carol Nichols" w:date="2018-01-16T15:57:00Z">
        <w:r w:rsidR="00762C18">
          <w:rPr>
            <w:rStyle w:val="Literal"/>
          </w:rPr>
          <w:t>&lt;T&gt;</w:t>
        </w:r>
      </w:ins>
      <w:r>
        <w:t> in </w:t>
      </w:r>
      <w:r w:rsidRPr="00452382">
        <w:rPr>
          <w:rStyle w:val="Literal"/>
        </w:rPr>
        <w:t>children</w:t>
      </w:r>
      <w:r>
        <w:t> around the </w:t>
      </w:r>
      <w:r w:rsidRPr="00452382">
        <w:rPr>
          <w:rStyle w:val="Literal"/>
        </w:rPr>
        <w:t>Vec</w:t>
      </w:r>
      <w:ins w:id="2733" w:author="Carol Nichols" w:date="2018-01-16T16:24:00Z">
        <w:r w:rsidR="00AA34D6">
          <w:rPr>
            <w:rStyle w:val="Literal"/>
          </w:rPr>
          <w:t>&lt;</w:t>
        </w:r>
      </w:ins>
      <w:ins w:id="2734" w:author="Carol Nichols" w:date="2018-01-16T16:25:00Z">
        <w:r w:rsidR="00AA34D6">
          <w:rPr>
            <w:rStyle w:val="Literal"/>
          </w:rPr>
          <w:t>Rc&lt;Node&gt;</w:t>
        </w:r>
      </w:ins>
      <w:ins w:id="2735" w:author="Carol Nichols" w:date="2018-01-16T16:24:00Z">
        <w:r w:rsidR="00AA34D6">
          <w:rPr>
            <w:rStyle w:val="Literal"/>
          </w:rPr>
          <w:t>&gt;</w:t>
        </w:r>
      </w:ins>
      <w:r>
        <w:t>.</w:t>
      </w:r>
    </w:p>
    <w:p w14:paraId="3BD41C5B" w14:textId="77777777" w:rsidR="00957DBC" w:rsidRDefault="00957DBC" w:rsidP="00957DBC">
      <w:pPr>
        <w:pStyle w:val="Body"/>
      </w:pPr>
      <w:r>
        <w:t xml:space="preserve">Next, </w:t>
      </w:r>
      <w:del w:id="2736" w:author="AnneMarieW" w:date="2017-12-20T15:59:00Z">
        <w:r w:rsidDel="00D77D27">
          <w:delText>let’s</w:delText>
        </w:r>
      </w:del>
      <w:ins w:id="2737" w:author="AnneMarieW" w:date="2017-12-20T15:59:00Z">
        <w:r w:rsidR="00D77D27">
          <w:t>we’ll</w:t>
        </w:r>
      </w:ins>
      <w:r>
        <w:t xml:space="preserve"> use our struct definition and create one </w:t>
      </w:r>
      <w:r w:rsidRPr="00452382">
        <w:rPr>
          <w:rStyle w:val="Literal"/>
        </w:rPr>
        <w:t>Node</w:t>
      </w:r>
      <w:r>
        <w:t> instance named</w:t>
      </w:r>
      <w:r w:rsidR="00452382">
        <w:t xml:space="preserve"> </w:t>
      </w:r>
      <w:r w:rsidRPr="00452382">
        <w:rPr>
          <w:rStyle w:val="Literal"/>
        </w:rPr>
        <w:t>leaf</w:t>
      </w:r>
      <w:r>
        <w:t> with the value 3 and no children, and another instance named </w:t>
      </w:r>
      <w:r w:rsidRPr="00452382">
        <w:rPr>
          <w:rStyle w:val="Literal"/>
        </w:rPr>
        <w:t>branch</w:t>
      </w:r>
      <w:r w:rsidR="00452382">
        <w:t xml:space="preserve"> </w:t>
      </w:r>
      <w:r>
        <w:t>with the value 5 and </w:t>
      </w:r>
      <w:r w:rsidRPr="00452382">
        <w:rPr>
          <w:rStyle w:val="Literal"/>
        </w:rPr>
        <w:t>leaf</w:t>
      </w:r>
      <w:r>
        <w:t> as one of its children, as shown in Listing 15-2</w:t>
      </w:r>
      <w:ins w:id="2738" w:author="AnneMarieW" w:date="2017-12-21T10:20:00Z">
        <w:r w:rsidR="004E1F27">
          <w:t>7</w:t>
        </w:r>
      </w:ins>
      <w:del w:id="2739" w:author="AnneMarieW" w:date="2017-12-21T10:20:00Z">
        <w:r w:rsidDel="004E1F27">
          <w:delText>3</w:delText>
        </w:r>
      </w:del>
      <w:r>
        <w:t>:</w:t>
      </w:r>
    </w:p>
    <w:p w14:paraId="535097AA" w14:textId="77777777" w:rsidR="00957DBC" w:rsidRDefault="00957DBC" w:rsidP="00F27888">
      <w:pPr>
        <w:pStyle w:val="ProductionDirective"/>
      </w:pPr>
      <w:del w:id="2740" w:author="janelle" w:date="2017-12-14T13:05:00Z">
        <w:r w:rsidDel="0019543F">
          <w:delText xml:space="preserve">Filename: </w:delText>
        </w:r>
      </w:del>
      <w:r>
        <w:t>src/main.rs</w:t>
      </w:r>
    </w:p>
    <w:p w14:paraId="55D72EF8" w14:textId="14C14A12" w:rsidR="00957DBC" w:rsidRPr="00452382" w:rsidDel="00B4574C" w:rsidRDefault="00957DBC">
      <w:pPr>
        <w:pStyle w:val="CodeA"/>
        <w:rPr>
          <w:del w:id="2741" w:author="Carol Nichols" w:date="2018-01-14T16:53:00Z"/>
        </w:rPr>
      </w:pPr>
      <w:del w:id="2742" w:author="Carol Nichols" w:date="2018-01-14T16:53:00Z">
        <w:r w:rsidRPr="00452382" w:rsidDel="00B4574C">
          <w:delText># use std::rc::Rc;</w:delText>
        </w:r>
      </w:del>
    </w:p>
    <w:p w14:paraId="3B31D49C" w14:textId="56435799" w:rsidR="00957DBC" w:rsidRPr="00452382" w:rsidDel="00B4574C" w:rsidRDefault="00957DBC">
      <w:pPr>
        <w:pStyle w:val="CodeA"/>
        <w:rPr>
          <w:del w:id="2743" w:author="Carol Nichols" w:date="2018-01-14T16:53:00Z"/>
        </w:rPr>
        <w:pPrChange w:id="2744" w:author="Carol Nichols" w:date="2018-01-14T16:53:00Z">
          <w:pPr>
            <w:pStyle w:val="CodeB"/>
          </w:pPr>
        </w:pPrChange>
      </w:pPr>
      <w:del w:id="2745" w:author="Carol Nichols" w:date="2018-01-14T16:53:00Z">
        <w:r w:rsidRPr="00452382" w:rsidDel="00B4574C">
          <w:delText># use std::cell::RefCell;</w:delText>
        </w:r>
      </w:del>
    </w:p>
    <w:p w14:paraId="01B62976" w14:textId="70847839" w:rsidR="00957DBC" w:rsidRPr="00452382" w:rsidDel="00B4574C" w:rsidRDefault="00957DBC">
      <w:pPr>
        <w:pStyle w:val="CodeA"/>
        <w:rPr>
          <w:del w:id="2746" w:author="Carol Nichols" w:date="2018-01-14T16:53:00Z"/>
        </w:rPr>
        <w:pPrChange w:id="2747" w:author="Carol Nichols" w:date="2018-01-14T16:53:00Z">
          <w:pPr>
            <w:pStyle w:val="CodeB"/>
          </w:pPr>
        </w:pPrChange>
      </w:pPr>
      <w:del w:id="2748" w:author="Carol Nichols" w:date="2018-01-14T16:53:00Z">
        <w:r w:rsidRPr="00452382" w:rsidDel="00B4574C">
          <w:delText>#</w:delText>
        </w:r>
      </w:del>
    </w:p>
    <w:p w14:paraId="44613D9A" w14:textId="25051546" w:rsidR="00957DBC" w:rsidRPr="00452382" w:rsidDel="00B4574C" w:rsidRDefault="00957DBC">
      <w:pPr>
        <w:pStyle w:val="CodeA"/>
        <w:rPr>
          <w:del w:id="2749" w:author="Carol Nichols" w:date="2018-01-14T16:53:00Z"/>
        </w:rPr>
        <w:pPrChange w:id="2750" w:author="Carol Nichols" w:date="2018-01-14T16:53:00Z">
          <w:pPr>
            <w:pStyle w:val="CodeB"/>
          </w:pPr>
        </w:pPrChange>
      </w:pPr>
      <w:del w:id="2751" w:author="Carol Nichols" w:date="2018-01-14T16:53:00Z">
        <w:r w:rsidRPr="00452382" w:rsidDel="00B4574C">
          <w:delText># #[derive(Debug)]</w:delText>
        </w:r>
      </w:del>
    </w:p>
    <w:p w14:paraId="61851D74" w14:textId="4F0DEDEE" w:rsidR="00957DBC" w:rsidRPr="00452382" w:rsidDel="00B4574C" w:rsidRDefault="00957DBC">
      <w:pPr>
        <w:pStyle w:val="CodeA"/>
        <w:rPr>
          <w:del w:id="2752" w:author="Carol Nichols" w:date="2018-01-14T16:53:00Z"/>
        </w:rPr>
        <w:pPrChange w:id="2753" w:author="Carol Nichols" w:date="2018-01-14T16:53:00Z">
          <w:pPr>
            <w:pStyle w:val="CodeB"/>
          </w:pPr>
        </w:pPrChange>
      </w:pPr>
      <w:del w:id="2754" w:author="Carol Nichols" w:date="2018-01-14T16:53:00Z">
        <w:r w:rsidRPr="00452382" w:rsidDel="00B4574C">
          <w:delText># struct Node {</w:delText>
        </w:r>
      </w:del>
    </w:p>
    <w:p w14:paraId="4AC7DA2F" w14:textId="646D9295" w:rsidR="00957DBC" w:rsidRPr="00452382" w:rsidDel="00B4574C" w:rsidRDefault="00957DBC">
      <w:pPr>
        <w:pStyle w:val="CodeA"/>
        <w:rPr>
          <w:del w:id="2755" w:author="Carol Nichols" w:date="2018-01-14T16:53:00Z"/>
        </w:rPr>
        <w:pPrChange w:id="2756" w:author="Carol Nichols" w:date="2018-01-14T16:53:00Z">
          <w:pPr>
            <w:pStyle w:val="CodeB"/>
          </w:pPr>
        </w:pPrChange>
      </w:pPr>
      <w:del w:id="2757" w:author="Carol Nichols" w:date="2018-01-14T16:53:00Z">
        <w:r w:rsidRPr="00452382" w:rsidDel="00B4574C">
          <w:delText>#     value: i32,</w:delText>
        </w:r>
      </w:del>
    </w:p>
    <w:p w14:paraId="700A1E41" w14:textId="5A9D5723" w:rsidR="00957DBC" w:rsidRPr="00452382" w:rsidDel="00B4574C" w:rsidRDefault="00957DBC">
      <w:pPr>
        <w:pStyle w:val="CodeA"/>
        <w:rPr>
          <w:del w:id="2758" w:author="Carol Nichols" w:date="2018-01-14T16:53:00Z"/>
        </w:rPr>
        <w:pPrChange w:id="2759" w:author="Carol Nichols" w:date="2018-01-14T16:53:00Z">
          <w:pPr>
            <w:pStyle w:val="CodeB"/>
          </w:pPr>
        </w:pPrChange>
      </w:pPr>
      <w:del w:id="2760" w:author="Carol Nichols" w:date="2018-01-14T16:53:00Z">
        <w:r w:rsidRPr="00452382" w:rsidDel="00B4574C">
          <w:delText>#    children: RefCell&lt;Vec&lt;Rc&lt;Node&gt;&gt;&gt;,</w:delText>
        </w:r>
      </w:del>
    </w:p>
    <w:p w14:paraId="4F379401" w14:textId="6124C0F7" w:rsidR="00957DBC" w:rsidRPr="00452382" w:rsidDel="00B4574C" w:rsidRDefault="00957DBC">
      <w:pPr>
        <w:pStyle w:val="CodeA"/>
        <w:rPr>
          <w:del w:id="2761" w:author="Carol Nichols" w:date="2018-01-14T16:53:00Z"/>
        </w:rPr>
        <w:pPrChange w:id="2762" w:author="Carol Nichols" w:date="2018-01-14T16:53:00Z">
          <w:pPr>
            <w:pStyle w:val="CodeB"/>
          </w:pPr>
        </w:pPrChange>
      </w:pPr>
      <w:del w:id="2763" w:author="Carol Nichols" w:date="2018-01-14T16:53:00Z">
        <w:r w:rsidRPr="00452382" w:rsidDel="00B4574C">
          <w:delText># }</w:delText>
        </w:r>
      </w:del>
    </w:p>
    <w:p w14:paraId="2235D5E3" w14:textId="5A0BA91B" w:rsidR="00957DBC" w:rsidRPr="00452382" w:rsidDel="00B4574C" w:rsidRDefault="00957DBC">
      <w:pPr>
        <w:pStyle w:val="CodeA"/>
        <w:rPr>
          <w:del w:id="2764" w:author="Carol Nichols" w:date="2018-01-14T16:53:00Z"/>
        </w:rPr>
        <w:pPrChange w:id="2765" w:author="Carol Nichols" w:date="2018-01-14T16:53:00Z">
          <w:pPr>
            <w:pStyle w:val="CodeB"/>
          </w:pPr>
        </w:pPrChange>
      </w:pPr>
      <w:del w:id="2766" w:author="Carol Nichols" w:date="2018-01-14T16:53:00Z">
        <w:r w:rsidRPr="00452382" w:rsidDel="00B4574C">
          <w:delText>#</w:delText>
        </w:r>
      </w:del>
    </w:p>
    <w:p w14:paraId="065B320C" w14:textId="77777777" w:rsidR="00957DBC" w:rsidRPr="00452382" w:rsidRDefault="00957DBC">
      <w:pPr>
        <w:pStyle w:val="CodeA"/>
        <w:pPrChange w:id="2767" w:author="Carol Nichols" w:date="2018-01-14T16:53:00Z">
          <w:pPr>
            <w:pStyle w:val="CodeB"/>
          </w:pPr>
        </w:pPrChange>
      </w:pPr>
      <w:r w:rsidRPr="00452382">
        <w:t>fn main() {</w:t>
      </w:r>
    </w:p>
    <w:p w14:paraId="739B9BE5" w14:textId="77777777" w:rsidR="00957DBC" w:rsidRPr="00452382" w:rsidRDefault="00957DBC" w:rsidP="00452382">
      <w:pPr>
        <w:pStyle w:val="CodeB"/>
      </w:pPr>
      <w:r w:rsidRPr="00452382">
        <w:lastRenderedPageBreak/>
        <w:t xml:space="preserve">    let leaf = Rc::new(Node {</w:t>
      </w:r>
    </w:p>
    <w:p w14:paraId="33B8A078" w14:textId="77777777" w:rsidR="00957DBC" w:rsidRPr="00452382" w:rsidRDefault="00957DBC" w:rsidP="00452382">
      <w:pPr>
        <w:pStyle w:val="CodeB"/>
      </w:pPr>
      <w:r w:rsidRPr="00452382">
        <w:t xml:space="preserve">        value: 3,</w:t>
      </w:r>
    </w:p>
    <w:p w14:paraId="4CF0F43C" w14:textId="77777777" w:rsidR="00957DBC" w:rsidRPr="00452382" w:rsidRDefault="00957DBC" w:rsidP="00452382">
      <w:pPr>
        <w:pStyle w:val="CodeB"/>
      </w:pPr>
      <w:r w:rsidRPr="00452382">
        <w:t xml:space="preserve">        children: RefCell::new(vec![]),</w:t>
      </w:r>
    </w:p>
    <w:p w14:paraId="52D67710" w14:textId="77777777" w:rsidR="00957DBC" w:rsidRPr="00452382" w:rsidRDefault="00957DBC" w:rsidP="00452382">
      <w:pPr>
        <w:pStyle w:val="CodeB"/>
      </w:pPr>
      <w:r w:rsidRPr="00452382">
        <w:t xml:space="preserve">    });</w:t>
      </w:r>
    </w:p>
    <w:p w14:paraId="08A295C7" w14:textId="77777777" w:rsidR="00957DBC" w:rsidRPr="00452382" w:rsidRDefault="00957DBC" w:rsidP="00452382">
      <w:pPr>
        <w:pStyle w:val="CodeB"/>
      </w:pPr>
    </w:p>
    <w:p w14:paraId="6058BB86" w14:textId="77777777" w:rsidR="00957DBC" w:rsidRPr="00452382" w:rsidRDefault="00957DBC" w:rsidP="00452382">
      <w:pPr>
        <w:pStyle w:val="CodeB"/>
      </w:pPr>
      <w:r w:rsidRPr="00452382">
        <w:t xml:space="preserve">    let branch = Rc::new(Node {</w:t>
      </w:r>
    </w:p>
    <w:p w14:paraId="471EE16A" w14:textId="77777777" w:rsidR="00957DBC" w:rsidRPr="00452382" w:rsidRDefault="00957DBC" w:rsidP="00452382">
      <w:pPr>
        <w:pStyle w:val="CodeB"/>
      </w:pPr>
      <w:r w:rsidRPr="00452382">
        <w:t xml:space="preserve">        value: 5,</w:t>
      </w:r>
    </w:p>
    <w:p w14:paraId="06BA8244" w14:textId="77777777" w:rsidR="00957DBC" w:rsidRPr="00452382" w:rsidRDefault="00957DBC" w:rsidP="00452382">
      <w:pPr>
        <w:pStyle w:val="CodeB"/>
      </w:pPr>
      <w:r w:rsidRPr="00452382">
        <w:t xml:space="preserve">        children: RefCell::new(vec![Rc::clone(&amp;leaf)]),</w:t>
      </w:r>
    </w:p>
    <w:p w14:paraId="3C242D9D" w14:textId="77777777" w:rsidR="00957DBC" w:rsidRPr="00452382" w:rsidRDefault="00957DBC" w:rsidP="00452382">
      <w:pPr>
        <w:pStyle w:val="CodeB"/>
      </w:pPr>
      <w:r w:rsidRPr="00452382">
        <w:t xml:space="preserve">    });</w:t>
      </w:r>
    </w:p>
    <w:p w14:paraId="52F6C1BE" w14:textId="77777777" w:rsidR="00957DBC" w:rsidRPr="00452382" w:rsidRDefault="00957DBC" w:rsidP="00F27888">
      <w:pPr>
        <w:pStyle w:val="CodeC"/>
      </w:pPr>
      <w:r w:rsidRPr="00452382">
        <w:t>}</w:t>
      </w:r>
    </w:p>
    <w:p w14:paraId="5F736A77" w14:textId="77777777" w:rsidR="00957DBC" w:rsidRDefault="00957DBC" w:rsidP="00F27888">
      <w:pPr>
        <w:pStyle w:val="Listing"/>
      </w:pPr>
      <w:r>
        <w:t>Listing 15-2</w:t>
      </w:r>
      <w:ins w:id="2768" w:author="AnneMarieW" w:date="2017-12-21T10:20:00Z">
        <w:r w:rsidR="004E1F27">
          <w:t>7</w:t>
        </w:r>
      </w:ins>
      <w:del w:id="2769" w:author="AnneMarieW" w:date="2017-12-21T10:20:00Z">
        <w:r w:rsidDel="004E1F27">
          <w:delText>3</w:delText>
        </w:r>
      </w:del>
      <w:r>
        <w:t>: Creating a </w:t>
      </w:r>
      <w:r w:rsidR="007568D6" w:rsidRPr="007568D6">
        <w:rPr>
          <w:rStyle w:val="LiteralCaption"/>
          <w:rPrChange w:id="2770" w:author="janelle" w:date="2017-12-14T13:06:00Z">
            <w:rPr>
              <w:rStyle w:val="Literal"/>
            </w:rPr>
          </w:rPrChange>
        </w:rPr>
        <w:t>leaf</w:t>
      </w:r>
      <w:r>
        <w:t> node with no children and a </w:t>
      </w:r>
      <w:r w:rsidR="007568D6" w:rsidRPr="007568D6">
        <w:rPr>
          <w:rStyle w:val="LiteralCaption"/>
          <w:rPrChange w:id="2771" w:author="janelle" w:date="2017-12-14T13:06:00Z">
            <w:rPr>
              <w:rStyle w:val="Literal"/>
            </w:rPr>
          </w:rPrChange>
        </w:rPr>
        <w:t>branch</w:t>
      </w:r>
      <w:r>
        <w:t> node with</w:t>
      </w:r>
      <w:r w:rsidR="00452382">
        <w:t xml:space="preserve"> </w:t>
      </w:r>
      <w:r w:rsidR="007568D6" w:rsidRPr="007568D6">
        <w:rPr>
          <w:rStyle w:val="LiteralCaption"/>
          <w:rPrChange w:id="2772" w:author="janelle" w:date="2017-12-14T13:06:00Z">
            <w:rPr>
              <w:rStyle w:val="Literal"/>
            </w:rPr>
          </w:rPrChange>
        </w:rPr>
        <w:t>leaf</w:t>
      </w:r>
      <w:r>
        <w:t> as one of its children</w:t>
      </w:r>
    </w:p>
    <w:p w14:paraId="69C84C44" w14:textId="21290E7B" w:rsidR="00957DBC" w:rsidRDefault="00957DBC" w:rsidP="00957DBC">
      <w:pPr>
        <w:pStyle w:val="Body"/>
      </w:pPr>
      <w:r>
        <w:t>We clone the </w:t>
      </w:r>
      <w:r w:rsidRPr="00452382">
        <w:rPr>
          <w:rStyle w:val="Literal"/>
        </w:rPr>
        <w:t>Rc</w:t>
      </w:r>
      <w:ins w:id="2773" w:author="Carol Nichols" w:date="2018-01-16T15:57:00Z">
        <w:r w:rsidR="00762C18">
          <w:rPr>
            <w:rStyle w:val="Literal"/>
          </w:rPr>
          <w:t>&lt;Node&gt;</w:t>
        </w:r>
      </w:ins>
      <w:r>
        <w:t> in </w:t>
      </w:r>
      <w:r w:rsidRPr="00452382">
        <w:rPr>
          <w:rStyle w:val="Literal"/>
        </w:rPr>
        <w:t>leaf</w:t>
      </w:r>
      <w:r>
        <w:t> and store that in </w:t>
      </w:r>
      <w:r w:rsidRPr="00452382">
        <w:rPr>
          <w:rStyle w:val="Literal"/>
        </w:rPr>
        <w:t>branch</w:t>
      </w:r>
      <w:r>
        <w:t>, meaning the </w:t>
      </w:r>
      <w:r w:rsidRPr="00452382">
        <w:rPr>
          <w:rStyle w:val="Literal"/>
        </w:rPr>
        <w:t>Node</w:t>
      </w:r>
      <w:r>
        <w:t> in</w:t>
      </w:r>
      <w:r w:rsidR="00452382">
        <w:t xml:space="preserve"> </w:t>
      </w:r>
      <w:r w:rsidRPr="00452382">
        <w:rPr>
          <w:rStyle w:val="Literal"/>
        </w:rPr>
        <w:t>leaf</w:t>
      </w:r>
      <w:r>
        <w:t> now has two owners: </w:t>
      </w:r>
      <w:r w:rsidRPr="00452382">
        <w:rPr>
          <w:rStyle w:val="Literal"/>
        </w:rPr>
        <w:t>leaf</w:t>
      </w:r>
      <w:r>
        <w:t> and </w:t>
      </w:r>
      <w:r w:rsidRPr="00452382">
        <w:rPr>
          <w:rStyle w:val="Literal"/>
        </w:rPr>
        <w:t>branch</w:t>
      </w:r>
      <w:r>
        <w:t>. We can get from </w:t>
      </w:r>
      <w:r w:rsidRPr="00452382">
        <w:rPr>
          <w:rStyle w:val="Literal"/>
        </w:rPr>
        <w:t>branch</w:t>
      </w:r>
      <w:r>
        <w:t> to</w:t>
      </w:r>
      <w:r w:rsidR="00452382">
        <w:t xml:space="preserve"> </w:t>
      </w:r>
      <w:r w:rsidRPr="00452382">
        <w:rPr>
          <w:rStyle w:val="Literal"/>
        </w:rPr>
        <w:t>leaf</w:t>
      </w:r>
      <w:r>
        <w:t> through </w:t>
      </w:r>
      <w:r w:rsidRPr="00452382">
        <w:rPr>
          <w:rStyle w:val="Literal"/>
        </w:rPr>
        <w:t>branch.children</w:t>
      </w:r>
      <w:r>
        <w:t>, but there’s no way to get from </w:t>
      </w:r>
      <w:r w:rsidRPr="00452382">
        <w:rPr>
          <w:rStyle w:val="Literal"/>
        </w:rPr>
        <w:t>leaf</w:t>
      </w:r>
      <w:r>
        <w:t> to</w:t>
      </w:r>
      <w:r w:rsidR="00452382">
        <w:t xml:space="preserve"> </w:t>
      </w:r>
      <w:r w:rsidRPr="00452382">
        <w:rPr>
          <w:rStyle w:val="Literal"/>
        </w:rPr>
        <w:t>branch</w:t>
      </w:r>
      <w:r>
        <w:t>.</w:t>
      </w:r>
      <w:ins w:id="2774" w:author="AnneMarieW" w:date="2017-12-20T16:00:00Z">
        <w:r w:rsidR="00D77D27">
          <w:t xml:space="preserve"> The reason is that</w:t>
        </w:r>
      </w:ins>
      <w:r>
        <w:t> </w:t>
      </w:r>
      <w:r w:rsidRPr="00452382">
        <w:rPr>
          <w:rStyle w:val="Literal"/>
        </w:rPr>
        <w:t>leaf</w:t>
      </w:r>
      <w:r>
        <w:t> has no reference to </w:t>
      </w:r>
      <w:r w:rsidRPr="00452382">
        <w:rPr>
          <w:rStyle w:val="Literal"/>
        </w:rPr>
        <w:t>branch</w:t>
      </w:r>
      <w:r>
        <w:t> and doesn’t know they</w:t>
      </w:r>
      <w:del w:id="2775" w:author="AnneMarieW" w:date="2017-12-20T16:00:00Z">
        <w:r w:rsidDel="00D77D27">
          <w:delText xml:space="preserve"> a</w:delText>
        </w:r>
      </w:del>
      <w:ins w:id="2776" w:author="AnneMarieW" w:date="2017-12-20T16:00:00Z">
        <w:r w:rsidR="00D77D27">
          <w:t>’</w:t>
        </w:r>
      </w:ins>
      <w:r>
        <w:t>re</w:t>
      </w:r>
      <w:r w:rsidR="00452382">
        <w:t xml:space="preserve"> </w:t>
      </w:r>
      <w:r>
        <w:t>related. We</w:t>
      </w:r>
      <w:del w:id="2777" w:author="AnneMarieW" w:date="2017-12-20T16:00:00Z">
        <w:r w:rsidDel="00D77D27">
          <w:delText xml:space="preserve">’d </w:delText>
        </w:r>
      </w:del>
      <w:ins w:id="2778" w:author="AnneMarieW" w:date="2017-12-20T16:00:00Z">
        <w:r w:rsidR="00D77D27">
          <w:t xml:space="preserve"> want </w:t>
        </w:r>
      </w:ins>
      <w:del w:id="2779" w:author="AnneMarieW" w:date="2017-12-20T16:00:00Z">
        <w:r w:rsidDel="00D77D27">
          <w:delText>like </w:delText>
        </w:r>
      </w:del>
      <w:r w:rsidRPr="00452382">
        <w:rPr>
          <w:rStyle w:val="Literal"/>
        </w:rPr>
        <w:t>leaf</w:t>
      </w:r>
      <w:r>
        <w:t> to know that </w:t>
      </w:r>
      <w:r w:rsidRPr="00452382">
        <w:rPr>
          <w:rStyle w:val="Literal"/>
        </w:rPr>
        <w:t>branch</w:t>
      </w:r>
      <w:r>
        <w:t> is its parent.</w:t>
      </w:r>
      <w:ins w:id="2780" w:author="AnneMarieW" w:date="2017-12-20T16:01:00Z">
        <w:r w:rsidR="00D77D27">
          <w:t xml:space="preserve"> We’ll do that next.</w:t>
        </w:r>
      </w:ins>
    </w:p>
    <w:p w14:paraId="4422C244" w14:textId="77777777" w:rsidR="00957DBC" w:rsidRDefault="00957DBC">
      <w:pPr>
        <w:pStyle w:val="HeadC"/>
        <w:pPrChange w:id="2781" w:author="Carol Nichols" w:date="2018-01-15T21:22:00Z">
          <w:pPr>
            <w:pStyle w:val="HeadB"/>
          </w:pPr>
        </w:pPrChange>
      </w:pPr>
      <w:bookmarkStart w:id="2782" w:name="adding-a-reference-from-a-child-to-its-p"/>
      <w:bookmarkStart w:id="2783" w:name="_Toc503815290"/>
      <w:bookmarkEnd w:id="2782"/>
      <w:r>
        <w:t xml:space="preserve">Adding a Reference from a Child to </w:t>
      </w:r>
      <w:ins w:id="2784" w:author="AnneMarieW" w:date="2017-12-18T13:33:00Z">
        <w:r w:rsidR="00226D0D">
          <w:t>I</w:t>
        </w:r>
      </w:ins>
      <w:del w:id="2785" w:author="AnneMarieW" w:date="2017-12-18T13:33:00Z">
        <w:r w:rsidDel="00226D0D">
          <w:delText>i</w:delText>
        </w:r>
      </w:del>
      <w:r>
        <w:t>ts Parent</w:t>
      </w:r>
      <w:bookmarkEnd w:id="2783"/>
    </w:p>
    <w:p w14:paraId="04838452" w14:textId="47DE7F45" w:rsidR="00957DBC" w:rsidRDefault="00957DBC" w:rsidP="00171BBD">
      <w:pPr>
        <w:pStyle w:val="BodyFirst"/>
      </w:pPr>
      <w:r>
        <w:t>To make the child node aware of its parent, we need to add a </w:t>
      </w:r>
      <w:r w:rsidRPr="00452382">
        <w:rPr>
          <w:rStyle w:val="Literal"/>
        </w:rPr>
        <w:t>parent</w:t>
      </w:r>
      <w:r>
        <w:t> field to</w:t>
      </w:r>
      <w:r w:rsidR="00452382">
        <w:t xml:space="preserve"> </w:t>
      </w:r>
      <w:r>
        <w:t>our </w:t>
      </w:r>
      <w:r w:rsidRPr="00452382">
        <w:rPr>
          <w:rStyle w:val="Literal"/>
        </w:rPr>
        <w:t>Node</w:t>
      </w:r>
      <w:r>
        <w:t> struct definition. The trouble is in deciding what the type of</w:t>
      </w:r>
      <w:r w:rsidR="00452382">
        <w:t xml:space="preserve"> </w:t>
      </w:r>
      <w:r w:rsidRPr="00452382">
        <w:rPr>
          <w:rStyle w:val="Literal"/>
        </w:rPr>
        <w:t>parent</w:t>
      </w:r>
      <w:r>
        <w:t> should be. We know it can’t contain an </w:t>
      </w:r>
      <w:r w:rsidRPr="00452382">
        <w:rPr>
          <w:rStyle w:val="Literal"/>
        </w:rPr>
        <w:t>Rc&lt;T&gt;</w:t>
      </w:r>
      <w:r>
        <w:t> because that would</w:t>
      </w:r>
      <w:r w:rsidR="00452382">
        <w:t xml:space="preserve"> </w:t>
      </w:r>
      <w:r>
        <w:t>create a reference cycle</w:t>
      </w:r>
      <w:del w:id="2786" w:author="AnneMarieW" w:date="2017-12-20T16:02:00Z">
        <w:r w:rsidDel="00D77D27">
          <w:delText>,</w:delText>
        </w:r>
      </w:del>
      <w:r>
        <w:t xml:space="preserve"> with </w:t>
      </w:r>
      <w:r w:rsidRPr="00452382">
        <w:rPr>
          <w:rStyle w:val="Literal"/>
        </w:rPr>
        <w:t>leaf.parent</w:t>
      </w:r>
      <w:r>
        <w:t> pointing to </w:t>
      </w:r>
      <w:r w:rsidRPr="00452382">
        <w:rPr>
          <w:rStyle w:val="Literal"/>
        </w:rPr>
        <w:t>branch</w:t>
      </w:r>
      <w:r>
        <w:t> and</w:t>
      </w:r>
      <w:r w:rsidR="00452382">
        <w:t xml:space="preserve"> </w:t>
      </w:r>
      <w:r w:rsidRPr="00452382">
        <w:rPr>
          <w:rStyle w:val="Literal"/>
        </w:rPr>
        <w:t>branch.children</w:t>
      </w:r>
      <w:r>
        <w:t> pointing to </w:t>
      </w:r>
      <w:r w:rsidRPr="00452382">
        <w:rPr>
          <w:rStyle w:val="Literal"/>
        </w:rPr>
        <w:t>leaf</w:t>
      </w:r>
      <w:r>
        <w:t>, which would cause their </w:t>
      </w:r>
      <w:r w:rsidRPr="00452382">
        <w:rPr>
          <w:rStyle w:val="Literal"/>
        </w:rPr>
        <w:t>strong_count</w:t>
      </w:r>
      <w:r w:rsidR="00452382">
        <w:t xml:space="preserve"> </w:t>
      </w:r>
      <w:r>
        <w:t xml:space="preserve">values to never be </w:t>
      </w:r>
      <w:ins w:id="2787" w:author="Carol Nichols" w:date="2018-01-15T21:22:00Z">
        <w:r w:rsidR="00CC6D7E">
          <w:t>0.</w:t>
        </w:r>
      </w:ins>
      <w:commentRangeStart w:id="2788"/>
      <w:del w:id="2789" w:author="Carol Nichols" w:date="2018-01-15T21:22:00Z">
        <w:r w:rsidDel="00CC6D7E">
          <w:delText>zero</w:delText>
        </w:r>
        <w:commentRangeEnd w:id="2788"/>
        <w:r w:rsidR="00585DCF" w:rsidDel="00CC6D7E">
          <w:rPr>
            <w:rStyle w:val="CommentReference"/>
          </w:rPr>
          <w:commentReference w:id="2788"/>
        </w:r>
        <w:r w:rsidDel="00CC6D7E">
          <w:delText>.</w:delText>
        </w:r>
      </w:del>
    </w:p>
    <w:p w14:paraId="4477FA8E" w14:textId="77777777" w:rsidR="00957DBC" w:rsidRDefault="00957DBC" w:rsidP="00957DBC">
      <w:pPr>
        <w:pStyle w:val="Body"/>
      </w:pPr>
      <w:r>
        <w:t>Thinking about the relationships another way, a parent node should own its</w:t>
      </w:r>
      <w:r w:rsidR="00452382">
        <w:t xml:space="preserve"> </w:t>
      </w:r>
      <w:r>
        <w:t>children: if a parent node is dropped, its child nodes should be dropped as</w:t>
      </w:r>
      <w:r w:rsidR="00452382">
        <w:t xml:space="preserve"> </w:t>
      </w:r>
      <w:r>
        <w:t>well. However, a child should not own its parent: if we drop a child node, the</w:t>
      </w:r>
      <w:r w:rsidR="00452382">
        <w:t xml:space="preserve"> </w:t>
      </w:r>
      <w:r>
        <w:t>parent should still exist. This is a case for weak references!</w:t>
      </w:r>
    </w:p>
    <w:p w14:paraId="49D3FF57" w14:textId="3F1D3E9B" w:rsidR="00957DBC" w:rsidRDefault="00957DBC" w:rsidP="00957DBC">
      <w:pPr>
        <w:pStyle w:val="Body"/>
      </w:pPr>
      <w:r>
        <w:t>So instead of </w:t>
      </w:r>
      <w:r w:rsidRPr="00452382">
        <w:rPr>
          <w:rStyle w:val="Literal"/>
        </w:rPr>
        <w:t>Rc</w:t>
      </w:r>
      <w:ins w:id="2790" w:author="Carol Nichols" w:date="2018-01-16T15:58:00Z">
        <w:r w:rsidR="00762C18">
          <w:rPr>
            <w:rStyle w:val="Literal"/>
          </w:rPr>
          <w:t>&lt;T&gt;</w:t>
        </w:r>
      </w:ins>
      <w:r>
        <w:t>, we’ll make the type of </w:t>
      </w:r>
      <w:r w:rsidRPr="00452382">
        <w:rPr>
          <w:rStyle w:val="Literal"/>
        </w:rPr>
        <w:t>parent</w:t>
      </w:r>
      <w:r>
        <w:t> use </w:t>
      </w:r>
      <w:r w:rsidRPr="00452382">
        <w:rPr>
          <w:rStyle w:val="Literal"/>
        </w:rPr>
        <w:t>Weak&lt;T&gt;</w:t>
      </w:r>
      <w:r>
        <w:t>, specifically</w:t>
      </w:r>
      <w:r w:rsidR="00452382">
        <w:t xml:space="preserve"> </w:t>
      </w:r>
      <w:r>
        <w:t>a </w:t>
      </w:r>
      <w:r w:rsidRPr="00452382">
        <w:rPr>
          <w:rStyle w:val="Literal"/>
        </w:rPr>
        <w:t>RefCell&lt;Weak&lt;Node&gt;&gt;</w:t>
      </w:r>
      <w:r>
        <w:t>. Now our </w:t>
      </w:r>
      <w:r w:rsidRPr="00452382">
        <w:rPr>
          <w:rStyle w:val="Literal"/>
        </w:rPr>
        <w:t>Node</w:t>
      </w:r>
      <w:r>
        <w:t> struct definition looks like this:</w:t>
      </w:r>
    </w:p>
    <w:p w14:paraId="64F779B4" w14:textId="77777777" w:rsidR="00957DBC" w:rsidRDefault="00957DBC" w:rsidP="00F27888">
      <w:pPr>
        <w:pStyle w:val="ProductionDirective"/>
      </w:pPr>
      <w:del w:id="2791" w:author="janelle" w:date="2017-12-14T13:06:00Z">
        <w:r w:rsidDel="0019543F">
          <w:delText xml:space="preserve">Filename: </w:delText>
        </w:r>
      </w:del>
      <w:r>
        <w:t>src/main.rs</w:t>
      </w:r>
    </w:p>
    <w:p w14:paraId="0504EB13" w14:textId="77777777" w:rsidR="00957DBC" w:rsidRPr="00452382" w:rsidRDefault="00957DBC" w:rsidP="00F27888">
      <w:pPr>
        <w:pStyle w:val="CodeA"/>
      </w:pPr>
      <w:r w:rsidRPr="00452382">
        <w:t>use std::rc::{Rc, Weak};</w:t>
      </w:r>
    </w:p>
    <w:p w14:paraId="28BAF4F8" w14:textId="77777777" w:rsidR="00957DBC" w:rsidRPr="008F0E8F" w:rsidRDefault="00957DBC" w:rsidP="00452382">
      <w:pPr>
        <w:pStyle w:val="CodeB"/>
        <w:rPr>
          <w:rStyle w:val="Literal-Gray"/>
          <w:rPrChange w:id="2792" w:author="Carol Nichols" w:date="2018-01-16T13:45:00Z">
            <w:rPr/>
          </w:rPrChange>
        </w:rPr>
      </w:pPr>
      <w:r w:rsidRPr="008F0E8F">
        <w:rPr>
          <w:rStyle w:val="Literal-Gray"/>
          <w:rPrChange w:id="2793" w:author="Carol Nichols" w:date="2018-01-16T13:45:00Z">
            <w:rPr/>
          </w:rPrChange>
        </w:rPr>
        <w:t>use std::cell::RefCell;</w:t>
      </w:r>
    </w:p>
    <w:p w14:paraId="2754A95C" w14:textId="77777777" w:rsidR="00957DBC" w:rsidRPr="008F0E8F" w:rsidRDefault="00957DBC" w:rsidP="00452382">
      <w:pPr>
        <w:pStyle w:val="CodeB"/>
        <w:rPr>
          <w:rStyle w:val="Literal-Gray"/>
          <w:rPrChange w:id="2794" w:author="Carol Nichols" w:date="2018-01-16T13:45:00Z">
            <w:rPr/>
          </w:rPrChange>
        </w:rPr>
      </w:pPr>
    </w:p>
    <w:p w14:paraId="75F1EB09" w14:textId="77777777" w:rsidR="00957DBC" w:rsidRPr="008F0E8F" w:rsidRDefault="00957DBC" w:rsidP="00452382">
      <w:pPr>
        <w:pStyle w:val="CodeB"/>
        <w:rPr>
          <w:rStyle w:val="Literal-Gray"/>
          <w:rPrChange w:id="2795" w:author="Carol Nichols" w:date="2018-01-16T13:45:00Z">
            <w:rPr/>
          </w:rPrChange>
        </w:rPr>
      </w:pPr>
      <w:r w:rsidRPr="008F0E8F">
        <w:rPr>
          <w:rStyle w:val="Literal-Gray"/>
          <w:rPrChange w:id="2796" w:author="Carol Nichols" w:date="2018-01-16T13:45:00Z">
            <w:rPr/>
          </w:rPrChange>
        </w:rPr>
        <w:lastRenderedPageBreak/>
        <w:t>#[derive(Debug)]</w:t>
      </w:r>
    </w:p>
    <w:p w14:paraId="5CD2B673" w14:textId="77777777" w:rsidR="00957DBC" w:rsidRPr="008F0E8F" w:rsidRDefault="00957DBC" w:rsidP="00452382">
      <w:pPr>
        <w:pStyle w:val="CodeB"/>
        <w:rPr>
          <w:rStyle w:val="Literal-Gray"/>
          <w:rPrChange w:id="2797" w:author="Carol Nichols" w:date="2018-01-16T13:45:00Z">
            <w:rPr/>
          </w:rPrChange>
        </w:rPr>
      </w:pPr>
      <w:r w:rsidRPr="008F0E8F">
        <w:rPr>
          <w:rStyle w:val="Literal-Gray"/>
          <w:rPrChange w:id="2798" w:author="Carol Nichols" w:date="2018-01-16T13:45:00Z">
            <w:rPr/>
          </w:rPrChange>
        </w:rPr>
        <w:t>struct Node {</w:t>
      </w:r>
    </w:p>
    <w:p w14:paraId="1AAE2F20" w14:textId="77777777" w:rsidR="00957DBC" w:rsidRPr="00452382" w:rsidRDefault="00957DBC" w:rsidP="00452382">
      <w:pPr>
        <w:pStyle w:val="CodeB"/>
      </w:pPr>
      <w:r w:rsidRPr="008F0E8F">
        <w:rPr>
          <w:rStyle w:val="Literal-Gray"/>
          <w:rPrChange w:id="2799" w:author="Carol Nichols" w:date="2018-01-16T13:45:00Z">
            <w:rPr/>
          </w:rPrChange>
        </w:rPr>
        <w:t xml:space="preserve">    value: i32,</w:t>
      </w:r>
    </w:p>
    <w:p w14:paraId="27528DD5" w14:textId="77777777" w:rsidR="00957DBC" w:rsidRPr="00452382" w:rsidRDefault="00957DBC" w:rsidP="00452382">
      <w:pPr>
        <w:pStyle w:val="CodeB"/>
      </w:pPr>
      <w:r w:rsidRPr="00452382">
        <w:t xml:space="preserve">    parent: RefCell&lt;Weak&lt;Node&gt;&gt;,</w:t>
      </w:r>
    </w:p>
    <w:p w14:paraId="2517E87E" w14:textId="77777777" w:rsidR="00957DBC" w:rsidRPr="008F0E8F" w:rsidRDefault="00957DBC" w:rsidP="00452382">
      <w:pPr>
        <w:pStyle w:val="CodeB"/>
        <w:rPr>
          <w:rStyle w:val="Literal-Gray"/>
          <w:rPrChange w:id="2800" w:author="Carol Nichols" w:date="2018-01-16T13:45:00Z">
            <w:rPr/>
          </w:rPrChange>
        </w:rPr>
      </w:pPr>
      <w:r w:rsidRPr="008F0E8F">
        <w:rPr>
          <w:rStyle w:val="Literal-Gray"/>
          <w:rPrChange w:id="2801" w:author="Carol Nichols" w:date="2018-01-16T13:45:00Z">
            <w:rPr/>
          </w:rPrChange>
        </w:rPr>
        <w:t xml:space="preserve">    children: RefCell&lt;Vec&lt;Rc&lt;Node&gt;&gt;&gt;,</w:t>
      </w:r>
    </w:p>
    <w:p w14:paraId="213EE186" w14:textId="77777777" w:rsidR="00957DBC" w:rsidRPr="008F0E8F" w:rsidRDefault="00957DBC" w:rsidP="00F27888">
      <w:pPr>
        <w:pStyle w:val="CodeC"/>
        <w:rPr>
          <w:rStyle w:val="Literal-Gray"/>
          <w:rPrChange w:id="2802" w:author="Carol Nichols" w:date="2018-01-16T13:45:00Z">
            <w:rPr/>
          </w:rPrChange>
        </w:rPr>
      </w:pPr>
      <w:r w:rsidRPr="008F0E8F">
        <w:rPr>
          <w:rStyle w:val="Literal-Gray"/>
          <w:rPrChange w:id="2803" w:author="Carol Nichols" w:date="2018-01-16T13:45:00Z">
            <w:rPr/>
          </w:rPrChange>
        </w:rPr>
        <w:t>}</w:t>
      </w:r>
    </w:p>
    <w:p w14:paraId="045E8A8E" w14:textId="77777777" w:rsidR="00957DBC" w:rsidRDefault="00957DBC" w:rsidP="00957DBC">
      <w:pPr>
        <w:pStyle w:val="Body"/>
      </w:pPr>
      <w:del w:id="2804" w:author="AnneMarieW" w:date="2017-12-20T16:07:00Z">
        <w:r w:rsidDel="004A5739">
          <w:delText xml:space="preserve">This way, </w:delText>
        </w:r>
      </w:del>
      <w:ins w:id="2805" w:author="AnneMarieW" w:date="2017-12-20T16:07:00Z">
        <w:r w:rsidR="004A5739">
          <w:t xml:space="preserve">Now </w:t>
        </w:r>
      </w:ins>
      <w:r>
        <w:t>a node will be able to refer to its parent node</w:t>
      </w:r>
      <w:del w:id="2806" w:author="AnneMarieW" w:date="2017-12-20T16:07:00Z">
        <w:r w:rsidDel="004A5739">
          <w:delText>,</w:delText>
        </w:r>
      </w:del>
      <w:r>
        <w:t xml:space="preserve"> but does</w:t>
      </w:r>
      <w:del w:id="2807" w:author="AnneMarieW" w:date="2017-12-20T16:07:00Z">
        <w:r w:rsidDel="004A5739">
          <w:delText xml:space="preserve"> </w:delText>
        </w:r>
      </w:del>
      <w:r>
        <w:t>n</w:t>
      </w:r>
      <w:del w:id="2808" w:author="AnneMarieW" w:date="2017-12-20T16:07:00Z">
        <w:r w:rsidDel="004A5739">
          <w:delText>o</w:delText>
        </w:r>
      </w:del>
      <w:ins w:id="2809" w:author="AnneMarieW" w:date="2017-12-20T16:07:00Z">
        <w:r w:rsidR="004A5739">
          <w:t>’</w:t>
        </w:r>
      </w:ins>
      <w:r>
        <w:t>t own its</w:t>
      </w:r>
      <w:r w:rsidR="00452382">
        <w:t xml:space="preserve"> </w:t>
      </w:r>
      <w:r>
        <w:t>parent. In Listing 15-2</w:t>
      </w:r>
      <w:ins w:id="2810" w:author="AnneMarieW" w:date="2017-12-21T10:21:00Z">
        <w:r w:rsidR="004E1F27">
          <w:t>8</w:t>
        </w:r>
      </w:ins>
      <w:del w:id="2811" w:author="AnneMarieW" w:date="2017-12-21T10:21:00Z">
        <w:r w:rsidDel="004E1F27">
          <w:delText>4</w:delText>
        </w:r>
      </w:del>
      <w:r>
        <w:t xml:space="preserve">, </w:t>
      </w:r>
      <w:del w:id="2812" w:author="AnneMarieW" w:date="2017-12-20T16:07:00Z">
        <w:r w:rsidDel="004A5739">
          <w:delText>let’s</w:delText>
        </w:r>
      </w:del>
      <w:ins w:id="2813" w:author="AnneMarieW" w:date="2017-12-20T16:07:00Z">
        <w:r w:rsidR="004A5739">
          <w:t>we</w:t>
        </w:r>
      </w:ins>
      <w:r>
        <w:t xml:space="preserve"> update </w:t>
      </w:r>
      <w:r w:rsidRPr="00452382">
        <w:rPr>
          <w:rStyle w:val="Literal"/>
        </w:rPr>
        <w:t>main</w:t>
      </w:r>
      <w:r>
        <w:t> to use this new definition so</w:t>
      </w:r>
      <w:del w:id="2814" w:author="AnneMarieW" w:date="2017-12-20T16:07:00Z">
        <w:r w:rsidR="00452382" w:rsidDel="004A5739">
          <w:delText xml:space="preserve"> </w:delText>
        </w:r>
        <w:r w:rsidDel="004A5739">
          <w:delText>that</w:delText>
        </w:r>
      </w:del>
      <w:r>
        <w:t xml:space="preserve"> the </w:t>
      </w:r>
      <w:r w:rsidRPr="00452382">
        <w:rPr>
          <w:rStyle w:val="Literal"/>
        </w:rPr>
        <w:t>leaf</w:t>
      </w:r>
      <w:r>
        <w:t> node will have a way to refer to its parent, </w:t>
      </w:r>
      <w:r w:rsidRPr="00452382">
        <w:rPr>
          <w:rStyle w:val="Literal"/>
        </w:rPr>
        <w:t>branch</w:t>
      </w:r>
      <w:r>
        <w:t>:</w:t>
      </w:r>
    </w:p>
    <w:p w14:paraId="39F617E4" w14:textId="77777777" w:rsidR="00957DBC" w:rsidRDefault="00957DBC" w:rsidP="00F27888">
      <w:pPr>
        <w:pStyle w:val="ProductionDirective"/>
      </w:pPr>
      <w:del w:id="2815" w:author="janelle" w:date="2017-12-14T13:06:00Z">
        <w:r w:rsidDel="0019543F">
          <w:delText xml:space="preserve">Filename: </w:delText>
        </w:r>
      </w:del>
      <w:r>
        <w:t>src/main.rs</w:t>
      </w:r>
    </w:p>
    <w:p w14:paraId="30FF6969" w14:textId="0C6367CC" w:rsidR="00957DBC" w:rsidRPr="00694670" w:rsidDel="00B4574C" w:rsidRDefault="00957DBC">
      <w:pPr>
        <w:pStyle w:val="CodeA"/>
        <w:rPr>
          <w:del w:id="2816" w:author="Carol Nichols" w:date="2018-01-14T16:54:00Z"/>
          <w:rStyle w:val="Literal-Gray"/>
          <w:rPrChange w:id="2817" w:author="Carol Nichols" w:date="2018-01-16T13:48:00Z">
            <w:rPr>
              <w:del w:id="2818" w:author="Carol Nichols" w:date="2018-01-14T16:54:00Z"/>
            </w:rPr>
          </w:rPrChange>
        </w:rPr>
      </w:pPr>
      <w:del w:id="2819" w:author="Carol Nichols" w:date="2018-01-14T16:54:00Z">
        <w:r w:rsidRPr="00694670" w:rsidDel="00B4574C">
          <w:rPr>
            <w:rStyle w:val="Literal-Gray"/>
            <w:rPrChange w:id="2820" w:author="Carol Nichols" w:date="2018-01-16T13:48:00Z">
              <w:rPr/>
            </w:rPrChange>
          </w:rPr>
          <w:delText># use std::rc::{Rc, Weak};</w:delText>
        </w:r>
      </w:del>
    </w:p>
    <w:p w14:paraId="517BA3FB" w14:textId="5EBF9EAD" w:rsidR="00957DBC" w:rsidRPr="00694670" w:rsidDel="00B4574C" w:rsidRDefault="00957DBC">
      <w:pPr>
        <w:pStyle w:val="CodeA"/>
        <w:rPr>
          <w:del w:id="2821" w:author="Carol Nichols" w:date="2018-01-14T16:54:00Z"/>
          <w:rStyle w:val="Literal-Gray"/>
          <w:rPrChange w:id="2822" w:author="Carol Nichols" w:date="2018-01-16T13:48:00Z">
            <w:rPr>
              <w:del w:id="2823" w:author="Carol Nichols" w:date="2018-01-14T16:54:00Z"/>
            </w:rPr>
          </w:rPrChange>
        </w:rPr>
        <w:pPrChange w:id="2824" w:author="Carol Nichols" w:date="2018-01-14T16:54:00Z">
          <w:pPr>
            <w:pStyle w:val="CodeB"/>
          </w:pPr>
        </w:pPrChange>
      </w:pPr>
      <w:del w:id="2825" w:author="Carol Nichols" w:date="2018-01-14T16:54:00Z">
        <w:r w:rsidRPr="00694670" w:rsidDel="00B4574C">
          <w:rPr>
            <w:rStyle w:val="Literal-Gray"/>
            <w:rPrChange w:id="2826" w:author="Carol Nichols" w:date="2018-01-16T13:48:00Z">
              <w:rPr/>
            </w:rPrChange>
          </w:rPr>
          <w:delText># use std::cell::RefCell;</w:delText>
        </w:r>
      </w:del>
    </w:p>
    <w:p w14:paraId="0F4EAEED" w14:textId="78373FB7" w:rsidR="00957DBC" w:rsidRPr="00694670" w:rsidDel="00B4574C" w:rsidRDefault="00957DBC">
      <w:pPr>
        <w:pStyle w:val="CodeA"/>
        <w:rPr>
          <w:del w:id="2827" w:author="Carol Nichols" w:date="2018-01-14T16:54:00Z"/>
          <w:rStyle w:val="Literal-Gray"/>
          <w:rPrChange w:id="2828" w:author="Carol Nichols" w:date="2018-01-16T13:48:00Z">
            <w:rPr>
              <w:del w:id="2829" w:author="Carol Nichols" w:date="2018-01-14T16:54:00Z"/>
            </w:rPr>
          </w:rPrChange>
        </w:rPr>
        <w:pPrChange w:id="2830" w:author="Carol Nichols" w:date="2018-01-14T16:54:00Z">
          <w:pPr>
            <w:pStyle w:val="CodeB"/>
          </w:pPr>
        </w:pPrChange>
      </w:pPr>
      <w:del w:id="2831" w:author="Carol Nichols" w:date="2018-01-14T16:54:00Z">
        <w:r w:rsidRPr="00694670" w:rsidDel="00B4574C">
          <w:rPr>
            <w:rStyle w:val="Literal-Gray"/>
            <w:rPrChange w:id="2832" w:author="Carol Nichols" w:date="2018-01-16T13:48:00Z">
              <w:rPr/>
            </w:rPrChange>
          </w:rPr>
          <w:delText>#</w:delText>
        </w:r>
      </w:del>
    </w:p>
    <w:p w14:paraId="58996C4C" w14:textId="7A944CC2" w:rsidR="00957DBC" w:rsidRPr="00694670" w:rsidDel="00B4574C" w:rsidRDefault="00957DBC">
      <w:pPr>
        <w:pStyle w:val="CodeA"/>
        <w:rPr>
          <w:del w:id="2833" w:author="Carol Nichols" w:date="2018-01-14T16:54:00Z"/>
          <w:rStyle w:val="Literal-Gray"/>
          <w:rPrChange w:id="2834" w:author="Carol Nichols" w:date="2018-01-16T13:48:00Z">
            <w:rPr>
              <w:del w:id="2835" w:author="Carol Nichols" w:date="2018-01-14T16:54:00Z"/>
            </w:rPr>
          </w:rPrChange>
        </w:rPr>
        <w:pPrChange w:id="2836" w:author="Carol Nichols" w:date="2018-01-14T16:54:00Z">
          <w:pPr>
            <w:pStyle w:val="CodeB"/>
          </w:pPr>
        </w:pPrChange>
      </w:pPr>
      <w:del w:id="2837" w:author="Carol Nichols" w:date="2018-01-14T16:54:00Z">
        <w:r w:rsidRPr="00694670" w:rsidDel="00B4574C">
          <w:rPr>
            <w:rStyle w:val="Literal-Gray"/>
            <w:rPrChange w:id="2838" w:author="Carol Nichols" w:date="2018-01-16T13:48:00Z">
              <w:rPr/>
            </w:rPrChange>
          </w:rPr>
          <w:delText># #[derive(Debug)]</w:delText>
        </w:r>
      </w:del>
    </w:p>
    <w:p w14:paraId="10DC9447" w14:textId="2651A34B" w:rsidR="00957DBC" w:rsidRPr="00694670" w:rsidDel="00B4574C" w:rsidRDefault="00957DBC">
      <w:pPr>
        <w:pStyle w:val="CodeA"/>
        <w:rPr>
          <w:del w:id="2839" w:author="Carol Nichols" w:date="2018-01-14T16:54:00Z"/>
          <w:rStyle w:val="Literal-Gray"/>
          <w:rPrChange w:id="2840" w:author="Carol Nichols" w:date="2018-01-16T13:48:00Z">
            <w:rPr>
              <w:del w:id="2841" w:author="Carol Nichols" w:date="2018-01-14T16:54:00Z"/>
            </w:rPr>
          </w:rPrChange>
        </w:rPr>
        <w:pPrChange w:id="2842" w:author="Carol Nichols" w:date="2018-01-14T16:54:00Z">
          <w:pPr>
            <w:pStyle w:val="CodeB"/>
          </w:pPr>
        </w:pPrChange>
      </w:pPr>
      <w:del w:id="2843" w:author="Carol Nichols" w:date="2018-01-14T16:54:00Z">
        <w:r w:rsidRPr="00694670" w:rsidDel="00B4574C">
          <w:rPr>
            <w:rStyle w:val="Literal-Gray"/>
            <w:rPrChange w:id="2844" w:author="Carol Nichols" w:date="2018-01-16T13:48:00Z">
              <w:rPr/>
            </w:rPrChange>
          </w:rPr>
          <w:delText># struct Node {</w:delText>
        </w:r>
      </w:del>
    </w:p>
    <w:p w14:paraId="79311426" w14:textId="24F22E9E" w:rsidR="00957DBC" w:rsidRPr="00694670" w:rsidDel="00B4574C" w:rsidRDefault="00957DBC">
      <w:pPr>
        <w:pStyle w:val="CodeA"/>
        <w:rPr>
          <w:del w:id="2845" w:author="Carol Nichols" w:date="2018-01-14T16:54:00Z"/>
          <w:rStyle w:val="Literal-Gray"/>
          <w:rPrChange w:id="2846" w:author="Carol Nichols" w:date="2018-01-16T13:48:00Z">
            <w:rPr>
              <w:del w:id="2847" w:author="Carol Nichols" w:date="2018-01-14T16:54:00Z"/>
            </w:rPr>
          </w:rPrChange>
        </w:rPr>
        <w:pPrChange w:id="2848" w:author="Carol Nichols" w:date="2018-01-14T16:54:00Z">
          <w:pPr>
            <w:pStyle w:val="CodeB"/>
          </w:pPr>
        </w:pPrChange>
      </w:pPr>
      <w:del w:id="2849" w:author="Carol Nichols" w:date="2018-01-14T16:54:00Z">
        <w:r w:rsidRPr="00694670" w:rsidDel="00B4574C">
          <w:rPr>
            <w:rStyle w:val="Literal-Gray"/>
            <w:rPrChange w:id="2850" w:author="Carol Nichols" w:date="2018-01-16T13:48:00Z">
              <w:rPr/>
            </w:rPrChange>
          </w:rPr>
          <w:delText>#     value: i32,</w:delText>
        </w:r>
      </w:del>
    </w:p>
    <w:p w14:paraId="6ADEE406" w14:textId="79F329FA" w:rsidR="00957DBC" w:rsidRPr="00694670" w:rsidDel="00B4574C" w:rsidRDefault="00957DBC">
      <w:pPr>
        <w:pStyle w:val="CodeA"/>
        <w:rPr>
          <w:del w:id="2851" w:author="Carol Nichols" w:date="2018-01-14T16:54:00Z"/>
          <w:rStyle w:val="Literal-Gray"/>
          <w:rPrChange w:id="2852" w:author="Carol Nichols" w:date="2018-01-16T13:48:00Z">
            <w:rPr>
              <w:del w:id="2853" w:author="Carol Nichols" w:date="2018-01-14T16:54:00Z"/>
            </w:rPr>
          </w:rPrChange>
        </w:rPr>
        <w:pPrChange w:id="2854" w:author="Carol Nichols" w:date="2018-01-14T16:54:00Z">
          <w:pPr>
            <w:pStyle w:val="CodeB"/>
          </w:pPr>
        </w:pPrChange>
      </w:pPr>
      <w:del w:id="2855" w:author="Carol Nichols" w:date="2018-01-14T16:54:00Z">
        <w:r w:rsidRPr="00694670" w:rsidDel="00B4574C">
          <w:rPr>
            <w:rStyle w:val="Literal-Gray"/>
            <w:rPrChange w:id="2856" w:author="Carol Nichols" w:date="2018-01-16T13:48:00Z">
              <w:rPr/>
            </w:rPrChange>
          </w:rPr>
          <w:delText>#     parent: RefCell&lt;Weak&lt;Node&gt;&gt;,</w:delText>
        </w:r>
      </w:del>
    </w:p>
    <w:p w14:paraId="03DE9B84" w14:textId="009E6013" w:rsidR="00957DBC" w:rsidRPr="00694670" w:rsidDel="00B4574C" w:rsidRDefault="00957DBC">
      <w:pPr>
        <w:pStyle w:val="CodeA"/>
        <w:rPr>
          <w:del w:id="2857" w:author="Carol Nichols" w:date="2018-01-14T16:54:00Z"/>
          <w:rStyle w:val="Literal-Gray"/>
          <w:rPrChange w:id="2858" w:author="Carol Nichols" w:date="2018-01-16T13:48:00Z">
            <w:rPr>
              <w:del w:id="2859" w:author="Carol Nichols" w:date="2018-01-14T16:54:00Z"/>
            </w:rPr>
          </w:rPrChange>
        </w:rPr>
        <w:pPrChange w:id="2860" w:author="Carol Nichols" w:date="2018-01-14T16:54:00Z">
          <w:pPr>
            <w:pStyle w:val="CodeB"/>
          </w:pPr>
        </w:pPrChange>
      </w:pPr>
      <w:del w:id="2861" w:author="Carol Nichols" w:date="2018-01-14T16:54:00Z">
        <w:r w:rsidRPr="00694670" w:rsidDel="00B4574C">
          <w:rPr>
            <w:rStyle w:val="Literal-Gray"/>
            <w:rPrChange w:id="2862" w:author="Carol Nichols" w:date="2018-01-16T13:48:00Z">
              <w:rPr/>
            </w:rPrChange>
          </w:rPr>
          <w:delText>#     children: RefCell&lt;Vec&lt;Rc&lt;Node&gt;&gt;&gt;,</w:delText>
        </w:r>
      </w:del>
    </w:p>
    <w:p w14:paraId="0E00C8A2" w14:textId="56D85CF1" w:rsidR="00957DBC" w:rsidRPr="00694670" w:rsidDel="00B4574C" w:rsidRDefault="00957DBC">
      <w:pPr>
        <w:pStyle w:val="CodeA"/>
        <w:rPr>
          <w:del w:id="2863" w:author="Carol Nichols" w:date="2018-01-14T16:54:00Z"/>
          <w:rStyle w:val="Literal-Gray"/>
          <w:rPrChange w:id="2864" w:author="Carol Nichols" w:date="2018-01-16T13:48:00Z">
            <w:rPr>
              <w:del w:id="2865" w:author="Carol Nichols" w:date="2018-01-14T16:54:00Z"/>
            </w:rPr>
          </w:rPrChange>
        </w:rPr>
        <w:pPrChange w:id="2866" w:author="Carol Nichols" w:date="2018-01-14T16:54:00Z">
          <w:pPr>
            <w:pStyle w:val="CodeB"/>
          </w:pPr>
        </w:pPrChange>
      </w:pPr>
      <w:del w:id="2867" w:author="Carol Nichols" w:date="2018-01-14T16:54:00Z">
        <w:r w:rsidRPr="00694670" w:rsidDel="00B4574C">
          <w:rPr>
            <w:rStyle w:val="Literal-Gray"/>
            <w:rPrChange w:id="2868" w:author="Carol Nichols" w:date="2018-01-16T13:48:00Z">
              <w:rPr/>
            </w:rPrChange>
          </w:rPr>
          <w:delText># }</w:delText>
        </w:r>
      </w:del>
    </w:p>
    <w:p w14:paraId="4F1DB2BC" w14:textId="4572718D" w:rsidR="00957DBC" w:rsidRPr="00694670" w:rsidDel="00B4574C" w:rsidRDefault="00957DBC">
      <w:pPr>
        <w:pStyle w:val="CodeA"/>
        <w:rPr>
          <w:del w:id="2869" w:author="Carol Nichols" w:date="2018-01-14T16:54:00Z"/>
          <w:rStyle w:val="Literal-Gray"/>
          <w:rPrChange w:id="2870" w:author="Carol Nichols" w:date="2018-01-16T13:48:00Z">
            <w:rPr>
              <w:del w:id="2871" w:author="Carol Nichols" w:date="2018-01-14T16:54:00Z"/>
            </w:rPr>
          </w:rPrChange>
        </w:rPr>
        <w:pPrChange w:id="2872" w:author="Carol Nichols" w:date="2018-01-14T16:54:00Z">
          <w:pPr>
            <w:pStyle w:val="CodeB"/>
          </w:pPr>
        </w:pPrChange>
      </w:pPr>
      <w:del w:id="2873" w:author="Carol Nichols" w:date="2018-01-14T16:54:00Z">
        <w:r w:rsidRPr="00694670" w:rsidDel="00B4574C">
          <w:rPr>
            <w:rStyle w:val="Literal-Gray"/>
            <w:rPrChange w:id="2874" w:author="Carol Nichols" w:date="2018-01-16T13:48:00Z">
              <w:rPr/>
            </w:rPrChange>
          </w:rPr>
          <w:delText>#</w:delText>
        </w:r>
      </w:del>
    </w:p>
    <w:p w14:paraId="415EC5DE" w14:textId="77777777" w:rsidR="00957DBC" w:rsidRPr="00694670" w:rsidRDefault="00957DBC">
      <w:pPr>
        <w:pStyle w:val="CodeA"/>
        <w:rPr>
          <w:rStyle w:val="Literal-Gray"/>
          <w:rPrChange w:id="2875" w:author="Carol Nichols" w:date="2018-01-16T13:48:00Z">
            <w:rPr/>
          </w:rPrChange>
        </w:rPr>
        <w:pPrChange w:id="2876" w:author="Carol Nichols" w:date="2018-01-14T16:54:00Z">
          <w:pPr>
            <w:pStyle w:val="CodeB"/>
          </w:pPr>
        </w:pPrChange>
      </w:pPr>
      <w:r w:rsidRPr="00694670">
        <w:rPr>
          <w:rStyle w:val="Literal-Gray"/>
          <w:rPrChange w:id="2877" w:author="Carol Nichols" w:date="2018-01-16T13:48:00Z">
            <w:rPr/>
          </w:rPrChange>
        </w:rPr>
        <w:t>fn main() {</w:t>
      </w:r>
    </w:p>
    <w:p w14:paraId="6BD99AE1" w14:textId="77777777" w:rsidR="00957DBC" w:rsidRPr="00694670" w:rsidRDefault="00957DBC" w:rsidP="00452382">
      <w:pPr>
        <w:pStyle w:val="CodeB"/>
        <w:rPr>
          <w:rStyle w:val="Literal-Gray"/>
          <w:rPrChange w:id="2878" w:author="Carol Nichols" w:date="2018-01-16T13:48:00Z">
            <w:rPr/>
          </w:rPrChange>
        </w:rPr>
      </w:pPr>
      <w:r w:rsidRPr="00694670">
        <w:rPr>
          <w:rStyle w:val="Literal-Gray"/>
          <w:rPrChange w:id="2879" w:author="Carol Nichols" w:date="2018-01-16T13:48:00Z">
            <w:rPr/>
          </w:rPrChange>
        </w:rPr>
        <w:t xml:space="preserve">    let leaf = Rc::new(Node {</w:t>
      </w:r>
    </w:p>
    <w:p w14:paraId="1617A3A6" w14:textId="77777777" w:rsidR="00957DBC" w:rsidRPr="00694670" w:rsidRDefault="00957DBC" w:rsidP="00452382">
      <w:pPr>
        <w:pStyle w:val="CodeB"/>
        <w:rPr>
          <w:rStyle w:val="Literal-Gray"/>
          <w:rPrChange w:id="2880" w:author="Carol Nichols" w:date="2018-01-16T13:48:00Z">
            <w:rPr/>
          </w:rPrChange>
        </w:rPr>
      </w:pPr>
      <w:r w:rsidRPr="00694670">
        <w:rPr>
          <w:rStyle w:val="Literal-Gray"/>
          <w:rPrChange w:id="2881" w:author="Carol Nichols" w:date="2018-01-16T13:48:00Z">
            <w:rPr/>
          </w:rPrChange>
        </w:rPr>
        <w:t xml:space="preserve">        value: 3,</w:t>
      </w:r>
    </w:p>
    <w:p w14:paraId="23EDDF2A" w14:textId="2A71D0CA" w:rsidR="00957DBC" w:rsidRPr="00452382" w:rsidRDefault="005E5C74">
      <w:pPr>
        <w:pStyle w:val="CodeBWingding"/>
        <w:pPrChange w:id="2882" w:author="Carol Nichols" w:date="2018-01-16T15:29:00Z">
          <w:pPr>
            <w:pStyle w:val="CodeB"/>
          </w:pPr>
        </w:pPrChange>
      </w:pPr>
      <w:commentRangeStart w:id="2883"/>
      <w:ins w:id="2884" w:author="Carol Nichols" w:date="2018-01-16T15:28:00Z">
        <w:r w:rsidRPr="005E5C74">
          <w:rPr>
            <w:rStyle w:val="Wingdings"/>
            <w:rPrChange w:id="2885" w:author="Carol Nichols" w:date="2018-01-16T15:29:00Z">
              <w:rPr/>
            </w:rPrChange>
          </w:rPr>
          <w:t>u</w:t>
        </w:r>
      </w:ins>
      <w:r w:rsidR="00957DBC" w:rsidRPr="00452382">
        <w:t xml:space="preserve">        parent: RefCell::new(Weak::new()),</w:t>
      </w:r>
      <w:commentRangeEnd w:id="2883"/>
      <w:r>
        <w:rPr>
          <w:rStyle w:val="CommentReference"/>
          <w:rFonts w:ascii="Times New Roman" w:hAnsi="Times New Roman"/>
          <w:noProof w:val="0"/>
          <w:color w:val="auto"/>
        </w:rPr>
        <w:commentReference w:id="2883"/>
      </w:r>
    </w:p>
    <w:p w14:paraId="77970926" w14:textId="77777777" w:rsidR="00957DBC" w:rsidRPr="00694670" w:rsidRDefault="00957DBC" w:rsidP="00452382">
      <w:pPr>
        <w:pStyle w:val="CodeB"/>
        <w:rPr>
          <w:rStyle w:val="Literal-Gray"/>
          <w:rPrChange w:id="2886" w:author="Carol Nichols" w:date="2018-01-16T13:48:00Z">
            <w:rPr/>
          </w:rPrChange>
        </w:rPr>
      </w:pPr>
      <w:r w:rsidRPr="00694670">
        <w:rPr>
          <w:rStyle w:val="Literal-Gray"/>
          <w:rPrChange w:id="2887" w:author="Carol Nichols" w:date="2018-01-16T13:48:00Z">
            <w:rPr/>
          </w:rPrChange>
        </w:rPr>
        <w:t xml:space="preserve">        children: RefCell::new(vec![]),</w:t>
      </w:r>
    </w:p>
    <w:p w14:paraId="7846EE2A" w14:textId="77777777" w:rsidR="00957DBC" w:rsidRPr="00694670" w:rsidRDefault="00957DBC" w:rsidP="00452382">
      <w:pPr>
        <w:pStyle w:val="CodeB"/>
        <w:rPr>
          <w:rStyle w:val="Literal-Gray"/>
          <w:rPrChange w:id="2888" w:author="Carol Nichols" w:date="2018-01-16T13:48:00Z">
            <w:rPr/>
          </w:rPrChange>
        </w:rPr>
      </w:pPr>
      <w:r w:rsidRPr="00694670">
        <w:rPr>
          <w:rStyle w:val="Literal-Gray"/>
          <w:rPrChange w:id="2889" w:author="Carol Nichols" w:date="2018-01-16T13:48:00Z">
            <w:rPr/>
          </w:rPrChange>
        </w:rPr>
        <w:t xml:space="preserve">    });</w:t>
      </w:r>
    </w:p>
    <w:p w14:paraId="542BA8BC" w14:textId="77777777" w:rsidR="00957DBC" w:rsidRPr="00452382" w:rsidRDefault="00957DBC" w:rsidP="00452382">
      <w:pPr>
        <w:pStyle w:val="CodeB"/>
      </w:pPr>
    </w:p>
    <w:p w14:paraId="29F5084B" w14:textId="22FE6190" w:rsidR="00957DBC" w:rsidRPr="00452382" w:rsidRDefault="004E5A7E">
      <w:pPr>
        <w:pStyle w:val="CodeBWingding"/>
        <w:pPrChange w:id="2890" w:author="Carol Nichols" w:date="2018-01-16T15:29:00Z">
          <w:pPr>
            <w:pStyle w:val="CodeB"/>
          </w:pPr>
        </w:pPrChange>
      </w:pPr>
      <w:commentRangeStart w:id="2891"/>
      <w:ins w:id="2892" w:author="Carol Nichols" w:date="2018-01-16T15:29:00Z">
        <w:r w:rsidRPr="00CD4DCF">
          <w:rPr>
            <w:rStyle w:val="Wingdings"/>
            <w:rPrChange w:id="2893" w:author="Carol Nichols" w:date="2018-01-16T15:30:00Z">
              <w:rPr/>
            </w:rPrChange>
          </w:rPr>
          <w:t>v</w:t>
        </w:r>
      </w:ins>
      <w:r w:rsidR="00957DBC" w:rsidRPr="00452382">
        <w:t xml:space="preserve">    println!("leaf parent = {:?}", leaf.parent.borrow().upgrade());</w:t>
      </w:r>
      <w:commentRangeEnd w:id="2891"/>
      <w:r>
        <w:rPr>
          <w:rStyle w:val="CommentReference"/>
          <w:rFonts w:ascii="Times New Roman" w:hAnsi="Times New Roman"/>
          <w:noProof w:val="0"/>
          <w:color w:val="auto"/>
        </w:rPr>
        <w:commentReference w:id="2891"/>
      </w:r>
    </w:p>
    <w:p w14:paraId="384BF07A" w14:textId="77777777" w:rsidR="00957DBC" w:rsidRPr="00452382" w:rsidRDefault="00957DBC" w:rsidP="00452382">
      <w:pPr>
        <w:pStyle w:val="CodeB"/>
      </w:pPr>
    </w:p>
    <w:p w14:paraId="545539E2" w14:textId="77777777" w:rsidR="00957DBC" w:rsidRPr="00F908EC" w:rsidRDefault="00957DBC" w:rsidP="00452382">
      <w:pPr>
        <w:pStyle w:val="CodeB"/>
        <w:rPr>
          <w:rStyle w:val="Literal-Gray"/>
          <w:rPrChange w:id="2894" w:author="Carol Nichols" w:date="2018-01-16T13:49:00Z">
            <w:rPr/>
          </w:rPrChange>
        </w:rPr>
      </w:pPr>
      <w:r w:rsidRPr="00F908EC">
        <w:rPr>
          <w:rStyle w:val="Literal-Gray"/>
          <w:rPrChange w:id="2895" w:author="Carol Nichols" w:date="2018-01-16T13:49:00Z">
            <w:rPr/>
          </w:rPrChange>
        </w:rPr>
        <w:t xml:space="preserve">    let branch = Rc::new(Node {</w:t>
      </w:r>
    </w:p>
    <w:p w14:paraId="649A6A77" w14:textId="77777777" w:rsidR="00957DBC" w:rsidRPr="00F908EC" w:rsidRDefault="00957DBC" w:rsidP="00452382">
      <w:pPr>
        <w:pStyle w:val="CodeB"/>
        <w:rPr>
          <w:rStyle w:val="Literal-Gray"/>
          <w:rPrChange w:id="2896" w:author="Carol Nichols" w:date="2018-01-16T13:49:00Z">
            <w:rPr/>
          </w:rPrChange>
        </w:rPr>
      </w:pPr>
      <w:r w:rsidRPr="00F908EC">
        <w:rPr>
          <w:rStyle w:val="Literal-Gray"/>
          <w:rPrChange w:id="2897" w:author="Carol Nichols" w:date="2018-01-16T13:49:00Z">
            <w:rPr/>
          </w:rPrChange>
        </w:rPr>
        <w:t xml:space="preserve">        value: 5,</w:t>
      </w:r>
    </w:p>
    <w:p w14:paraId="12F34F7E" w14:textId="6C710E39" w:rsidR="00957DBC" w:rsidRPr="00452382" w:rsidRDefault="00D86577">
      <w:pPr>
        <w:pStyle w:val="CodeBWingding"/>
        <w:pPrChange w:id="2898" w:author="Carol Nichols" w:date="2018-01-16T15:32:00Z">
          <w:pPr>
            <w:pStyle w:val="CodeB"/>
          </w:pPr>
        </w:pPrChange>
      </w:pPr>
      <w:commentRangeStart w:id="2899"/>
      <w:ins w:id="2900" w:author="Carol Nichols" w:date="2018-01-16T15:32:00Z">
        <w:r w:rsidRPr="00994AC7">
          <w:rPr>
            <w:rStyle w:val="Wingdings"/>
            <w:rPrChange w:id="2901" w:author="Carol Nichols" w:date="2018-01-16T15:33:00Z">
              <w:rPr/>
            </w:rPrChange>
          </w:rPr>
          <w:t>w</w:t>
        </w:r>
      </w:ins>
      <w:r w:rsidR="00957DBC" w:rsidRPr="00452382">
        <w:t xml:space="preserve">        parent: RefCell::new(Weak::new()),</w:t>
      </w:r>
      <w:commentRangeEnd w:id="2899"/>
      <w:r>
        <w:rPr>
          <w:rStyle w:val="CommentReference"/>
          <w:rFonts w:ascii="Times New Roman" w:hAnsi="Times New Roman"/>
          <w:noProof w:val="0"/>
          <w:color w:val="auto"/>
        </w:rPr>
        <w:commentReference w:id="2899"/>
      </w:r>
    </w:p>
    <w:p w14:paraId="1B3D5CB5" w14:textId="77777777" w:rsidR="00957DBC" w:rsidRPr="00F908EC" w:rsidRDefault="00957DBC" w:rsidP="00452382">
      <w:pPr>
        <w:pStyle w:val="CodeB"/>
        <w:rPr>
          <w:rStyle w:val="Literal-Gray"/>
          <w:rPrChange w:id="2902" w:author="Carol Nichols" w:date="2018-01-16T13:49:00Z">
            <w:rPr/>
          </w:rPrChange>
        </w:rPr>
      </w:pPr>
      <w:r w:rsidRPr="00F908EC">
        <w:rPr>
          <w:rStyle w:val="Literal-Gray"/>
          <w:rPrChange w:id="2903" w:author="Carol Nichols" w:date="2018-01-16T13:49:00Z">
            <w:rPr/>
          </w:rPrChange>
        </w:rPr>
        <w:t xml:space="preserve">        children: RefCell::new(vec![Rc::clone(&amp;leaf)]),</w:t>
      </w:r>
    </w:p>
    <w:p w14:paraId="1C1A4D9E" w14:textId="77777777" w:rsidR="00957DBC" w:rsidRPr="00F908EC" w:rsidRDefault="00957DBC" w:rsidP="00452382">
      <w:pPr>
        <w:pStyle w:val="CodeB"/>
        <w:rPr>
          <w:rStyle w:val="Literal-Gray"/>
          <w:rPrChange w:id="2904" w:author="Carol Nichols" w:date="2018-01-16T13:49:00Z">
            <w:rPr/>
          </w:rPrChange>
        </w:rPr>
      </w:pPr>
      <w:r w:rsidRPr="00F908EC">
        <w:rPr>
          <w:rStyle w:val="Literal-Gray"/>
          <w:rPrChange w:id="2905" w:author="Carol Nichols" w:date="2018-01-16T13:49:00Z">
            <w:rPr/>
          </w:rPrChange>
        </w:rPr>
        <w:t xml:space="preserve">    });</w:t>
      </w:r>
    </w:p>
    <w:p w14:paraId="38207347" w14:textId="77777777" w:rsidR="00957DBC" w:rsidRPr="00452382" w:rsidRDefault="00957DBC" w:rsidP="00452382">
      <w:pPr>
        <w:pStyle w:val="CodeB"/>
      </w:pPr>
    </w:p>
    <w:p w14:paraId="4FF32C34" w14:textId="326CF351" w:rsidR="00957DBC" w:rsidRPr="00452382" w:rsidRDefault="00994AC7">
      <w:pPr>
        <w:pStyle w:val="CodeBWingding"/>
        <w:pPrChange w:id="2906" w:author="Carol Nichols" w:date="2018-01-16T15:34:00Z">
          <w:pPr>
            <w:pStyle w:val="CodeB"/>
          </w:pPr>
        </w:pPrChange>
      </w:pPr>
      <w:commentRangeStart w:id="2907"/>
      <w:ins w:id="2908" w:author="Carol Nichols" w:date="2018-01-16T15:34:00Z">
        <w:r w:rsidRPr="00994AC7">
          <w:rPr>
            <w:rStyle w:val="Wingdings"/>
            <w:rPrChange w:id="2909" w:author="Carol Nichols" w:date="2018-01-16T15:34:00Z">
              <w:rPr/>
            </w:rPrChange>
          </w:rPr>
          <w:t>x</w:t>
        </w:r>
      </w:ins>
      <w:r w:rsidR="00957DBC" w:rsidRPr="00452382">
        <w:t xml:space="preserve">    *leaf.parent.borrow_mut() = Rc::downgrade(&amp;branch);</w:t>
      </w:r>
      <w:commentRangeEnd w:id="2907"/>
      <w:r>
        <w:rPr>
          <w:rStyle w:val="CommentReference"/>
          <w:rFonts w:ascii="Times New Roman" w:hAnsi="Times New Roman"/>
          <w:noProof w:val="0"/>
        </w:rPr>
        <w:commentReference w:id="2907"/>
      </w:r>
    </w:p>
    <w:p w14:paraId="3EF3B6AF" w14:textId="77777777" w:rsidR="00957DBC" w:rsidRPr="00452382" w:rsidRDefault="00957DBC" w:rsidP="00452382">
      <w:pPr>
        <w:pStyle w:val="CodeB"/>
      </w:pPr>
    </w:p>
    <w:p w14:paraId="26B431B7" w14:textId="3A50E5B3" w:rsidR="00957DBC" w:rsidRPr="00452382" w:rsidRDefault="00994AC7">
      <w:pPr>
        <w:pStyle w:val="CodeBWingding"/>
        <w:pPrChange w:id="2910" w:author="Carol Nichols" w:date="2018-01-16T15:35:00Z">
          <w:pPr>
            <w:pStyle w:val="CodeB"/>
          </w:pPr>
        </w:pPrChange>
      </w:pPr>
      <w:commentRangeStart w:id="2911"/>
      <w:ins w:id="2912" w:author="Carol Nichols" w:date="2018-01-16T15:35:00Z">
        <w:r w:rsidRPr="00D36509">
          <w:rPr>
            <w:rStyle w:val="Wingdings"/>
            <w:rPrChange w:id="2913" w:author="Carol Nichols" w:date="2018-01-16T15:35:00Z">
              <w:rPr/>
            </w:rPrChange>
          </w:rPr>
          <w:t>y</w:t>
        </w:r>
      </w:ins>
      <w:r w:rsidR="00957DBC" w:rsidRPr="00452382">
        <w:t xml:space="preserve">    println!("leaf parent = {:?}", leaf.parent.borrow().upgrade());</w:t>
      </w:r>
      <w:commentRangeEnd w:id="2911"/>
      <w:r>
        <w:rPr>
          <w:rStyle w:val="CommentReference"/>
          <w:rFonts w:ascii="Times New Roman" w:hAnsi="Times New Roman"/>
          <w:noProof w:val="0"/>
          <w:color w:val="auto"/>
        </w:rPr>
        <w:commentReference w:id="2911"/>
      </w:r>
    </w:p>
    <w:p w14:paraId="69E400A9" w14:textId="77777777" w:rsidR="00957DBC" w:rsidRPr="00F908EC" w:rsidRDefault="00957DBC" w:rsidP="00F27888">
      <w:pPr>
        <w:pStyle w:val="CodeC"/>
        <w:rPr>
          <w:rStyle w:val="Literal-Gray"/>
          <w:rPrChange w:id="2914" w:author="Carol Nichols" w:date="2018-01-16T13:49:00Z">
            <w:rPr/>
          </w:rPrChange>
        </w:rPr>
      </w:pPr>
      <w:r w:rsidRPr="00F908EC">
        <w:rPr>
          <w:rStyle w:val="Literal-Gray"/>
          <w:rPrChange w:id="2915" w:author="Carol Nichols" w:date="2018-01-16T13:49:00Z">
            <w:rPr/>
          </w:rPrChange>
        </w:rPr>
        <w:t>}</w:t>
      </w:r>
    </w:p>
    <w:p w14:paraId="6AFA42A9" w14:textId="77777777" w:rsidR="00957DBC" w:rsidRDefault="00957DBC" w:rsidP="00F27888">
      <w:pPr>
        <w:pStyle w:val="Listing"/>
      </w:pPr>
      <w:r>
        <w:t>Listing 15-2</w:t>
      </w:r>
      <w:ins w:id="2916" w:author="AnneMarieW" w:date="2017-12-21T10:21:00Z">
        <w:r w:rsidR="004E1F27">
          <w:t>8</w:t>
        </w:r>
      </w:ins>
      <w:del w:id="2917" w:author="AnneMarieW" w:date="2017-12-21T10:21:00Z">
        <w:r w:rsidDel="004E1F27">
          <w:delText>4</w:delText>
        </w:r>
      </w:del>
      <w:r>
        <w:t>: A </w:t>
      </w:r>
      <w:r w:rsidR="007568D6" w:rsidRPr="007568D6">
        <w:rPr>
          <w:rStyle w:val="LiteralCaption"/>
          <w:rPrChange w:id="2918" w:author="janelle" w:date="2017-12-14T13:06:00Z">
            <w:rPr>
              <w:rStyle w:val="Literal"/>
            </w:rPr>
          </w:rPrChange>
        </w:rPr>
        <w:t>leaf</w:t>
      </w:r>
      <w:r>
        <w:t> node with a </w:t>
      </w:r>
      <w:r w:rsidR="007568D6" w:rsidRPr="007568D6">
        <w:rPr>
          <w:rStyle w:val="LiteralCaption"/>
          <w:rPrChange w:id="2919" w:author="janelle" w:date="2017-12-14T13:06:00Z">
            <w:rPr>
              <w:rStyle w:val="Literal"/>
            </w:rPr>
          </w:rPrChange>
        </w:rPr>
        <w:t>Weak</w:t>
      </w:r>
      <w:r>
        <w:t> reference to its parent node</w:t>
      </w:r>
      <w:del w:id="2920" w:author="AnneMarieW" w:date="2017-12-21T10:27:00Z">
        <w:r w:rsidDel="003E110C">
          <w:delText>,</w:delText>
        </w:r>
      </w:del>
      <w:r w:rsidR="00452382">
        <w:t xml:space="preserve"> </w:t>
      </w:r>
      <w:r w:rsidR="007568D6" w:rsidRPr="007568D6">
        <w:rPr>
          <w:rStyle w:val="LiteralCaption"/>
          <w:rPrChange w:id="2921" w:author="janelle" w:date="2017-12-14T13:06:00Z">
            <w:rPr>
              <w:rStyle w:val="Literal"/>
            </w:rPr>
          </w:rPrChange>
        </w:rPr>
        <w:t>branch</w:t>
      </w:r>
    </w:p>
    <w:p w14:paraId="1DDC437C" w14:textId="5FF78371" w:rsidR="00957DBC" w:rsidRDefault="00957DBC" w:rsidP="00957DBC">
      <w:pPr>
        <w:pStyle w:val="Body"/>
      </w:pPr>
      <w:r>
        <w:t>Creating the </w:t>
      </w:r>
      <w:r w:rsidRPr="00452382">
        <w:rPr>
          <w:rStyle w:val="Literal"/>
        </w:rPr>
        <w:t>leaf</w:t>
      </w:r>
      <w:r>
        <w:t> node looks similar to how creating the </w:t>
      </w:r>
      <w:r w:rsidRPr="00452382">
        <w:rPr>
          <w:rStyle w:val="Literal"/>
        </w:rPr>
        <w:t>leaf</w:t>
      </w:r>
      <w:r>
        <w:t> node looked</w:t>
      </w:r>
      <w:r w:rsidR="00452382">
        <w:t xml:space="preserve"> </w:t>
      </w:r>
      <w:r>
        <w:t>in Listing 15-2</w:t>
      </w:r>
      <w:ins w:id="2922" w:author="AnneMarieW" w:date="2017-12-21T10:21:00Z">
        <w:r w:rsidR="004E1F27">
          <w:t>7</w:t>
        </w:r>
      </w:ins>
      <w:del w:id="2923" w:author="AnneMarieW" w:date="2017-12-21T10:21:00Z">
        <w:r w:rsidDel="004E1F27">
          <w:delText>3</w:delText>
        </w:r>
      </w:del>
      <w:del w:id="2924" w:author="AnneMarieW" w:date="2017-12-20T16:08:00Z">
        <w:r w:rsidDel="00801440">
          <w:delText>,</w:delText>
        </w:r>
      </w:del>
      <w:r>
        <w:t xml:space="preserve"> with the exception of the </w:t>
      </w:r>
      <w:r w:rsidRPr="00452382">
        <w:rPr>
          <w:rStyle w:val="Literal"/>
        </w:rPr>
        <w:t>parent</w:t>
      </w:r>
      <w:r>
        <w:t> field: </w:t>
      </w:r>
      <w:r w:rsidRPr="00452382">
        <w:rPr>
          <w:rStyle w:val="Literal"/>
        </w:rPr>
        <w:t>leaf</w:t>
      </w:r>
      <w:r>
        <w:t> starts out</w:t>
      </w:r>
      <w:r w:rsidR="00452382">
        <w:t xml:space="preserve"> </w:t>
      </w:r>
      <w:r>
        <w:t>without a parent, so we create a new, empty </w:t>
      </w:r>
      <w:r w:rsidRPr="00452382">
        <w:rPr>
          <w:rStyle w:val="Literal"/>
        </w:rPr>
        <w:t>Weak</w:t>
      </w:r>
      <w:ins w:id="2925" w:author="Carol Nichols" w:date="2018-01-16T15:58:00Z">
        <w:r w:rsidR="00762C18">
          <w:rPr>
            <w:rStyle w:val="Literal"/>
          </w:rPr>
          <w:t>&lt;Node&gt;</w:t>
        </w:r>
      </w:ins>
      <w:r>
        <w:t> reference instance</w:t>
      </w:r>
      <w:ins w:id="2926" w:author="Carol Nichols" w:date="2018-01-16T15:29:00Z">
        <w:r w:rsidR="004E5A7E">
          <w:t xml:space="preserve"> </w:t>
        </w:r>
        <w:r w:rsidR="004E5A7E" w:rsidRPr="004E5A7E">
          <w:rPr>
            <w:rStyle w:val="Wingdings"/>
            <w:rPrChange w:id="2927" w:author="Carol Nichols" w:date="2018-01-16T15:29:00Z">
              <w:rPr/>
            </w:rPrChange>
          </w:rPr>
          <w:t>u</w:t>
        </w:r>
      </w:ins>
      <w:r>
        <w:t>.</w:t>
      </w:r>
    </w:p>
    <w:p w14:paraId="2615A9B7" w14:textId="4202213F" w:rsidR="00957DBC" w:rsidDel="005D2A47" w:rsidRDefault="00957DBC">
      <w:pPr>
        <w:pStyle w:val="Body"/>
        <w:rPr>
          <w:del w:id="2928" w:author="AnneMarieW" w:date="2017-12-20T16:10:00Z"/>
        </w:rPr>
        <w:pPrChange w:id="2929" w:author="AnneMarieW" w:date="2017-12-20T16:10:00Z">
          <w:pPr>
            <w:pStyle w:val="CodeB"/>
          </w:pPr>
        </w:pPrChange>
      </w:pPr>
      <w:r>
        <w:lastRenderedPageBreak/>
        <w:t>At this point, when we try to get a reference to the parent of </w:t>
      </w:r>
      <w:r w:rsidRPr="00452382">
        <w:rPr>
          <w:rStyle w:val="Literal"/>
        </w:rPr>
        <w:t>leaf</w:t>
      </w:r>
      <w:r>
        <w:t> by using</w:t>
      </w:r>
      <w:r w:rsidR="00452382">
        <w:t xml:space="preserve"> </w:t>
      </w:r>
      <w:r>
        <w:t>the </w:t>
      </w:r>
      <w:r w:rsidRPr="00452382">
        <w:rPr>
          <w:rStyle w:val="Literal"/>
        </w:rPr>
        <w:t>upgrade</w:t>
      </w:r>
      <w:r>
        <w:t> method, we get a </w:t>
      </w:r>
      <w:r w:rsidRPr="00452382">
        <w:rPr>
          <w:rStyle w:val="Literal"/>
        </w:rPr>
        <w:t>None</w:t>
      </w:r>
      <w:r>
        <w:t> value. We see this in the output from the</w:t>
      </w:r>
      <w:r w:rsidR="00452382">
        <w:t xml:space="preserve"> </w:t>
      </w:r>
      <w:r>
        <w:t>first </w:t>
      </w:r>
      <w:r w:rsidRPr="00452382">
        <w:rPr>
          <w:rStyle w:val="Literal"/>
        </w:rPr>
        <w:t>println!</w:t>
      </w:r>
      <w:ins w:id="2930" w:author="AnneMarieW" w:date="2017-12-21T10:30:00Z">
        <w:r w:rsidR="009752E8">
          <w:rPr>
            <w:rStyle w:val="Literal"/>
          </w:rPr>
          <w:t xml:space="preserve"> </w:t>
        </w:r>
      </w:ins>
      <w:ins w:id="2931" w:author="AnneMarieW" w:date="2017-12-20T16:10:00Z">
        <w:r w:rsidR="007568D6" w:rsidRPr="007568D6">
          <w:rPr>
            <w:rPrChange w:id="2932" w:author="AnneMarieW" w:date="2017-12-20T16:10:00Z">
              <w:rPr>
                <w:rStyle w:val="Literal"/>
              </w:rPr>
            </w:rPrChange>
          </w:rPr>
          <w:t>statement</w:t>
        </w:r>
      </w:ins>
      <w:ins w:id="2933" w:author="Carol Nichols" w:date="2018-01-16T15:30:00Z">
        <w:r w:rsidR="00CD4DCF">
          <w:t xml:space="preserve"> </w:t>
        </w:r>
        <w:r w:rsidR="00CD4DCF" w:rsidRPr="00CD4DCF">
          <w:rPr>
            <w:rStyle w:val="Wingdings"/>
            <w:rPrChange w:id="2934" w:author="Carol Nichols" w:date="2018-01-16T15:30:00Z">
              <w:rPr/>
            </w:rPrChange>
          </w:rPr>
          <w:t>v</w:t>
        </w:r>
      </w:ins>
      <w:r>
        <w:t>:</w:t>
      </w:r>
      <w:ins w:id="2935" w:author="AnneMarieW" w:date="2017-12-20T16:10:00Z">
        <w:del w:id="2936" w:author="Carol Nichols" w:date="2018-01-16T13:51:00Z">
          <w:r w:rsidR="00F164DE" w:rsidDel="005D2A47">
            <w:delText xml:space="preserve"> </w:delText>
          </w:r>
        </w:del>
      </w:ins>
    </w:p>
    <w:p w14:paraId="1DF652C7" w14:textId="77777777" w:rsidR="005D2A47" w:rsidRPr="00F164DE" w:rsidRDefault="005D2A47">
      <w:pPr>
        <w:pStyle w:val="Body"/>
        <w:ind w:firstLine="0"/>
        <w:rPr>
          <w:ins w:id="2937" w:author="Carol Nichols" w:date="2018-01-16T13:51:00Z"/>
          <w:rStyle w:val="Literal"/>
          <w:rPrChange w:id="2938" w:author="AnneMarieW" w:date="2017-12-20T16:10:00Z">
            <w:rPr>
              <w:ins w:id="2939" w:author="Carol Nichols" w:date="2018-01-16T13:51:00Z"/>
            </w:rPr>
          </w:rPrChange>
        </w:rPr>
        <w:pPrChange w:id="2940" w:author="Carol Nichols" w:date="2018-01-16T13:51:00Z">
          <w:pPr>
            <w:pStyle w:val="Body"/>
          </w:pPr>
        </w:pPrChange>
      </w:pPr>
    </w:p>
    <w:p w14:paraId="281C97C4" w14:textId="77777777" w:rsidR="00C865DD" w:rsidRPr="005D2A47" w:rsidRDefault="007568D6">
      <w:pPr>
        <w:pStyle w:val="CodeSingle"/>
        <w:pPrChange w:id="2941" w:author="Carol Nichols" w:date="2018-01-16T13:51:00Z">
          <w:pPr>
            <w:pStyle w:val="CodeB"/>
          </w:pPr>
        </w:pPrChange>
      </w:pPr>
      <w:r w:rsidRPr="005D2A47">
        <w:rPr>
          <w:rPrChange w:id="2942" w:author="Carol Nichols" w:date="2018-01-16T13:51:00Z">
            <w:rPr>
              <w:color w:val="0000FF"/>
            </w:rPr>
          </w:rPrChange>
        </w:rPr>
        <w:t>leaf parent = None</w:t>
      </w:r>
      <w:ins w:id="2943" w:author="AnneMarieW" w:date="2017-12-20T16:10:00Z">
        <w:del w:id="2944" w:author="Carol Nichols" w:date="2018-01-16T13:51:00Z">
          <w:r w:rsidR="00F164DE" w:rsidRPr="005D2A47" w:rsidDel="005D2A47">
            <w:delText>.</w:delText>
          </w:r>
        </w:del>
      </w:ins>
    </w:p>
    <w:p w14:paraId="6BF6FC36" w14:textId="686E8727" w:rsidR="00957DBC" w:rsidRDefault="00957DBC" w:rsidP="00957DBC">
      <w:pPr>
        <w:pStyle w:val="Body"/>
      </w:pPr>
      <w:r>
        <w:t>When we create the </w:t>
      </w:r>
      <w:r w:rsidRPr="00452382">
        <w:rPr>
          <w:rStyle w:val="Literal"/>
        </w:rPr>
        <w:t>branch</w:t>
      </w:r>
      <w:r>
        <w:t> node, it will also have a new </w:t>
      </w:r>
      <w:r w:rsidRPr="00452382">
        <w:rPr>
          <w:rStyle w:val="Literal"/>
        </w:rPr>
        <w:t>Weak</w:t>
      </w:r>
      <w:ins w:id="2945" w:author="Carol Nichols" w:date="2018-01-16T15:59:00Z">
        <w:r w:rsidR="00762C18">
          <w:rPr>
            <w:rStyle w:val="Literal"/>
          </w:rPr>
          <w:t>&lt;Node&gt;</w:t>
        </w:r>
      </w:ins>
      <w:r>
        <w:t> reference</w:t>
      </w:r>
      <w:ins w:id="2946" w:author="Carol Nichols" w:date="2018-01-16T15:32:00Z">
        <w:r w:rsidR="00D86577">
          <w:t xml:space="preserve"> in the </w:t>
        </w:r>
        <w:r w:rsidR="00D86577" w:rsidRPr="00D86577">
          <w:rPr>
            <w:rStyle w:val="Literal"/>
            <w:rPrChange w:id="2947" w:author="Carol Nichols" w:date="2018-01-16T15:32:00Z">
              <w:rPr/>
            </w:rPrChange>
          </w:rPr>
          <w:t>parent</w:t>
        </w:r>
        <w:r w:rsidR="00D86577">
          <w:t xml:space="preserve"> field</w:t>
        </w:r>
      </w:ins>
      <w:ins w:id="2948" w:author="Carol Nichols" w:date="2018-01-16T15:33:00Z">
        <w:r w:rsidR="00994AC7">
          <w:t xml:space="preserve"> </w:t>
        </w:r>
        <w:r w:rsidR="00994AC7" w:rsidRPr="00994AC7">
          <w:rPr>
            <w:rStyle w:val="Wingdings"/>
            <w:rPrChange w:id="2949" w:author="Carol Nichols" w:date="2018-01-16T15:33:00Z">
              <w:rPr/>
            </w:rPrChange>
          </w:rPr>
          <w:t>w</w:t>
        </w:r>
      </w:ins>
      <w:r>
        <w:t>,</w:t>
      </w:r>
      <w:r w:rsidR="00452382">
        <w:t xml:space="preserve"> </w:t>
      </w:r>
      <w:del w:id="2950" w:author="AnneMarieW" w:date="2017-12-20T16:11:00Z">
        <w:r w:rsidDel="00DE1994">
          <w:delText>sinc</w:delText>
        </w:r>
      </w:del>
      <w:ins w:id="2951" w:author="AnneMarieW" w:date="2017-12-20T16:11:00Z">
        <w:r w:rsidR="00DE1994">
          <w:t>becaus</w:t>
        </w:r>
      </w:ins>
      <w:r>
        <w:t>e </w:t>
      </w:r>
      <w:r w:rsidRPr="00452382">
        <w:rPr>
          <w:rStyle w:val="Literal"/>
        </w:rPr>
        <w:t>branch</w:t>
      </w:r>
      <w:r>
        <w:t> does</w:t>
      </w:r>
      <w:del w:id="2952" w:author="AnneMarieW" w:date="2017-12-20T16:11:00Z">
        <w:r w:rsidDel="00DE1994">
          <w:delText xml:space="preserve"> </w:delText>
        </w:r>
      </w:del>
      <w:r>
        <w:t>n</w:t>
      </w:r>
      <w:del w:id="2953" w:author="AnneMarieW" w:date="2017-12-20T16:11:00Z">
        <w:r w:rsidDel="00DE1994">
          <w:delText>o</w:delText>
        </w:r>
      </w:del>
      <w:ins w:id="2954" w:author="AnneMarieW" w:date="2017-12-20T16:11:00Z">
        <w:r w:rsidR="00DE1994">
          <w:t>’</w:t>
        </w:r>
      </w:ins>
      <w:r>
        <w:t>t have a parent node. We still have </w:t>
      </w:r>
      <w:r w:rsidRPr="00452382">
        <w:rPr>
          <w:rStyle w:val="Literal"/>
        </w:rPr>
        <w:t>leaf</w:t>
      </w:r>
      <w:r>
        <w:t> as one of the</w:t>
      </w:r>
      <w:r w:rsidR="00452382">
        <w:t xml:space="preserve"> </w:t>
      </w:r>
      <w:r>
        <w:t>children of </w:t>
      </w:r>
      <w:r w:rsidRPr="00452382">
        <w:rPr>
          <w:rStyle w:val="Literal"/>
        </w:rPr>
        <w:t>branch</w:t>
      </w:r>
      <w:r>
        <w:t>. Once we have the </w:t>
      </w:r>
      <w:r w:rsidRPr="00452382">
        <w:rPr>
          <w:rStyle w:val="Literal"/>
        </w:rPr>
        <w:t>Node</w:t>
      </w:r>
      <w:r>
        <w:t> instance in </w:t>
      </w:r>
      <w:r w:rsidRPr="00452382">
        <w:rPr>
          <w:rStyle w:val="Literal"/>
        </w:rPr>
        <w:t>branch</w:t>
      </w:r>
      <w:r>
        <w:t>, we can</w:t>
      </w:r>
      <w:r w:rsidR="00452382">
        <w:t xml:space="preserve"> </w:t>
      </w:r>
      <w:r>
        <w:t>modify </w:t>
      </w:r>
      <w:r w:rsidRPr="00452382">
        <w:rPr>
          <w:rStyle w:val="Literal"/>
        </w:rPr>
        <w:t>leaf</w:t>
      </w:r>
      <w:r>
        <w:t> to give it a </w:t>
      </w:r>
      <w:r w:rsidRPr="00452382">
        <w:rPr>
          <w:rStyle w:val="Literal"/>
        </w:rPr>
        <w:t>Weak</w:t>
      </w:r>
      <w:ins w:id="2955" w:author="Carol Nichols" w:date="2018-01-16T15:59:00Z">
        <w:r w:rsidR="00762C18">
          <w:rPr>
            <w:rStyle w:val="Literal"/>
          </w:rPr>
          <w:t>&lt;Node&gt;</w:t>
        </w:r>
      </w:ins>
      <w:r>
        <w:t> reference to its paren</w:t>
      </w:r>
      <w:ins w:id="2956" w:author="Carol Nichols" w:date="2018-01-16T15:34:00Z">
        <w:r w:rsidR="00994AC7">
          <w:t xml:space="preserve">t </w:t>
        </w:r>
      </w:ins>
      <w:del w:id="2957" w:author="Carol Nichols" w:date="2018-01-16T15:34:00Z">
        <w:r w:rsidRPr="00994AC7" w:rsidDel="00994AC7">
          <w:rPr>
            <w:rStyle w:val="Wingdings"/>
            <w:rPrChange w:id="2958" w:author="Carol Nichols" w:date="2018-01-16T15:34:00Z">
              <w:rPr/>
            </w:rPrChange>
          </w:rPr>
          <w:delText>t</w:delText>
        </w:r>
      </w:del>
      <w:ins w:id="2959" w:author="Carol Nichols" w:date="2018-01-16T15:34:00Z">
        <w:r w:rsidR="00994AC7" w:rsidRPr="00994AC7">
          <w:rPr>
            <w:rStyle w:val="Wingdings"/>
            <w:rPrChange w:id="2960" w:author="Carol Nichols" w:date="2018-01-16T15:34:00Z">
              <w:rPr/>
            </w:rPrChange>
          </w:rPr>
          <w:t>x</w:t>
        </w:r>
      </w:ins>
      <w:r>
        <w:t>. We use the</w:t>
      </w:r>
      <w:r w:rsidR="00452382">
        <w:t xml:space="preserve"> </w:t>
      </w:r>
      <w:r w:rsidRPr="00452382">
        <w:rPr>
          <w:rStyle w:val="Literal"/>
        </w:rPr>
        <w:t>borrow_mut</w:t>
      </w:r>
      <w:r>
        <w:t> method on the </w:t>
      </w:r>
      <w:r w:rsidRPr="00452382">
        <w:rPr>
          <w:rStyle w:val="Literal"/>
        </w:rPr>
        <w:t>RefCell</w:t>
      </w:r>
      <w:ins w:id="2961" w:author="Carol Nichols" w:date="2018-01-16T15:59:00Z">
        <w:r w:rsidR="00762C18">
          <w:rPr>
            <w:rStyle w:val="Literal"/>
          </w:rPr>
          <w:t>&lt;Weak&lt;Node&gt;&gt;</w:t>
        </w:r>
      </w:ins>
      <w:r>
        <w:t> in the </w:t>
      </w:r>
      <w:r w:rsidRPr="00452382">
        <w:rPr>
          <w:rStyle w:val="Literal"/>
        </w:rPr>
        <w:t>parent</w:t>
      </w:r>
      <w:r>
        <w:t> field of </w:t>
      </w:r>
      <w:r w:rsidRPr="00452382">
        <w:rPr>
          <w:rStyle w:val="Literal"/>
        </w:rPr>
        <w:t>leaf</w:t>
      </w:r>
      <w:r>
        <w:t xml:space="preserve">, </w:t>
      </w:r>
      <w:ins w:id="2962" w:author="AnneMarieW" w:date="2017-12-20T16:11:00Z">
        <w:r w:rsidR="00DE1994">
          <w:t xml:space="preserve">and </w:t>
        </w:r>
      </w:ins>
      <w:r>
        <w:t>then we</w:t>
      </w:r>
      <w:r w:rsidR="00452382">
        <w:t xml:space="preserve"> </w:t>
      </w:r>
      <w:r>
        <w:t>use the </w:t>
      </w:r>
      <w:r w:rsidRPr="00452382">
        <w:rPr>
          <w:rStyle w:val="Literal"/>
        </w:rPr>
        <w:t>Rc::downgrade</w:t>
      </w:r>
      <w:r>
        <w:t> function to create a </w:t>
      </w:r>
      <w:r w:rsidRPr="00452382">
        <w:rPr>
          <w:rStyle w:val="Literal"/>
        </w:rPr>
        <w:t>Weak</w:t>
      </w:r>
      <w:ins w:id="2963" w:author="Carol Nichols" w:date="2018-01-16T15:59:00Z">
        <w:r w:rsidR="00762C18">
          <w:rPr>
            <w:rStyle w:val="Literal"/>
          </w:rPr>
          <w:t>&lt;Node&gt;</w:t>
        </w:r>
      </w:ins>
      <w:r>
        <w:t> reference to </w:t>
      </w:r>
      <w:r w:rsidRPr="00452382">
        <w:rPr>
          <w:rStyle w:val="Literal"/>
        </w:rPr>
        <w:t>branch</w:t>
      </w:r>
      <w:r>
        <w:t> from</w:t>
      </w:r>
      <w:r w:rsidR="00452382">
        <w:t xml:space="preserve"> </w:t>
      </w:r>
      <w:r>
        <w:t>the </w:t>
      </w:r>
      <w:r w:rsidRPr="00452382">
        <w:rPr>
          <w:rStyle w:val="Literal"/>
        </w:rPr>
        <w:t>Rc</w:t>
      </w:r>
      <w:ins w:id="2964" w:author="Carol Nichols" w:date="2018-01-15T21:24:00Z">
        <w:r w:rsidR="00762C18">
          <w:rPr>
            <w:rStyle w:val="Literal"/>
          </w:rPr>
          <w:t>&lt;Node</w:t>
        </w:r>
        <w:r w:rsidR="00DB0EAE">
          <w:rPr>
            <w:rStyle w:val="Literal"/>
          </w:rPr>
          <w:t>&gt;</w:t>
        </w:r>
      </w:ins>
      <w:r>
        <w:t> in </w:t>
      </w:r>
      <w:r w:rsidRPr="00452382">
        <w:rPr>
          <w:rStyle w:val="Literal"/>
        </w:rPr>
        <w:t>branch.</w:t>
      </w:r>
    </w:p>
    <w:p w14:paraId="7D36A4CA" w14:textId="7343E0D2" w:rsidR="00957DBC" w:rsidRDefault="00957DBC" w:rsidP="00957DBC">
      <w:pPr>
        <w:pStyle w:val="Body"/>
      </w:pPr>
      <w:r>
        <w:t>When we print</w:t>
      </w:r>
      <w:del w:id="2965" w:author="AnneMarieW" w:date="2017-12-20T14:01:00Z">
        <w:r w:rsidDel="006A270B">
          <w:delText xml:space="preserve"> out</w:delText>
        </w:r>
      </w:del>
      <w:r>
        <w:t xml:space="preserve"> the parent of </w:t>
      </w:r>
      <w:r w:rsidRPr="00452382">
        <w:rPr>
          <w:rStyle w:val="Literal"/>
        </w:rPr>
        <w:t>leaf</w:t>
      </w:r>
      <w:r>
        <w:t> again</w:t>
      </w:r>
      <w:ins w:id="2966" w:author="Carol Nichols" w:date="2018-01-16T15:35:00Z">
        <w:r w:rsidR="00994AC7">
          <w:t xml:space="preserve"> </w:t>
        </w:r>
        <w:r w:rsidR="00994AC7" w:rsidRPr="00994AC7">
          <w:rPr>
            <w:rStyle w:val="Wingdings"/>
            <w:rPrChange w:id="2967" w:author="Carol Nichols" w:date="2018-01-16T15:35:00Z">
              <w:rPr/>
            </w:rPrChange>
          </w:rPr>
          <w:t>y</w:t>
        </w:r>
      </w:ins>
      <w:r>
        <w:t>, this time we’ll get a </w:t>
      </w:r>
      <w:r w:rsidRPr="00452382">
        <w:rPr>
          <w:rStyle w:val="Literal"/>
        </w:rPr>
        <w:t>Some</w:t>
      </w:r>
      <w:r w:rsidR="00452382">
        <w:t xml:space="preserve"> </w:t>
      </w:r>
      <w:r>
        <w:t>variant holding </w:t>
      </w:r>
      <w:r w:rsidRPr="00452382">
        <w:rPr>
          <w:rStyle w:val="Literal"/>
        </w:rPr>
        <w:t>branch</w:t>
      </w:r>
      <w:r>
        <w:t>: </w:t>
      </w:r>
      <w:ins w:id="2968" w:author="AnneMarieW" w:date="2017-12-20T16:13:00Z">
        <w:r w:rsidR="00DE1994">
          <w:t xml:space="preserve">now </w:t>
        </w:r>
      </w:ins>
      <w:r w:rsidRPr="00452382">
        <w:rPr>
          <w:rStyle w:val="Literal"/>
        </w:rPr>
        <w:t>leaf</w:t>
      </w:r>
      <w:r>
        <w:t xml:space="preserve"> can </w:t>
      </w:r>
      <w:del w:id="2969" w:author="AnneMarieW" w:date="2017-12-20T16:13:00Z">
        <w:r w:rsidDel="00DE1994">
          <w:delText xml:space="preserve">now </w:delText>
        </w:r>
      </w:del>
      <w:r>
        <w:t>access its parent! When we print</w:t>
      </w:r>
      <w:del w:id="2970" w:author="AnneMarieW" w:date="2017-12-20T14:01:00Z">
        <w:r w:rsidDel="00E24929">
          <w:delText xml:space="preserve"> out</w:delText>
        </w:r>
      </w:del>
      <w:r w:rsidR="00452382">
        <w:t xml:space="preserve"> </w:t>
      </w:r>
      <w:r w:rsidRPr="00452382">
        <w:rPr>
          <w:rStyle w:val="Literal"/>
        </w:rPr>
        <w:t>leaf</w:t>
      </w:r>
      <w:r>
        <w:t>, we also avoid the cycle that eventually ended in a stack overflow like</w:t>
      </w:r>
      <w:r w:rsidR="00452382">
        <w:t xml:space="preserve"> </w:t>
      </w:r>
      <w:r>
        <w:t>we had in Listing 15-2</w:t>
      </w:r>
      <w:ins w:id="2971" w:author="AnneMarieW" w:date="2017-12-21T10:21:00Z">
        <w:r w:rsidR="004E1F27">
          <w:t>6</w:t>
        </w:r>
      </w:ins>
      <w:del w:id="2972" w:author="AnneMarieW" w:date="2017-12-21T10:21:00Z">
        <w:r w:rsidDel="004E1F27">
          <w:delText>1</w:delText>
        </w:r>
      </w:del>
      <w:r>
        <w:t>: the </w:t>
      </w:r>
      <w:r w:rsidRPr="00452382">
        <w:rPr>
          <w:rStyle w:val="Literal"/>
        </w:rPr>
        <w:t>Weak</w:t>
      </w:r>
      <w:ins w:id="2973" w:author="Carol Nichols" w:date="2018-01-16T15:59:00Z">
        <w:r w:rsidR="00762C18">
          <w:rPr>
            <w:rStyle w:val="Literal"/>
          </w:rPr>
          <w:t>&lt;Node&gt;</w:t>
        </w:r>
      </w:ins>
      <w:r>
        <w:t> references are printed as </w:t>
      </w:r>
      <w:r w:rsidRPr="00452382">
        <w:rPr>
          <w:rStyle w:val="Literal"/>
        </w:rPr>
        <w:t>(Weak)</w:t>
      </w:r>
      <w:r>
        <w:t>:</w:t>
      </w:r>
    </w:p>
    <w:p w14:paraId="345CDF48" w14:textId="77777777" w:rsidR="00957DBC" w:rsidRPr="00452382" w:rsidRDefault="00957DBC" w:rsidP="00F27888">
      <w:pPr>
        <w:pStyle w:val="CodeA"/>
      </w:pPr>
      <w:r w:rsidRPr="00452382">
        <w:t>leaf parent = Some(Node { value: 5, parent: RefCell { value: (Weak) },</w:t>
      </w:r>
    </w:p>
    <w:p w14:paraId="69EE9768" w14:textId="77777777" w:rsidR="00957DBC" w:rsidRPr="00452382" w:rsidRDefault="00957DBC" w:rsidP="00452382">
      <w:pPr>
        <w:pStyle w:val="CodeB"/>
      </w:pPr>
      <w:r w:rsidRPr="00452382">
        <w:t>children: RefCell { value: [Node { value: 3, parent: RefCell { value: (Weak) },</w:t>
      </w:r>
    </w:p>
    <w:p w14:paraId="01337136" w14:textId="77777777" w:rsidR="00957DBC" w:rsidRPr="00452382" w:rsidRDefault="00957DBC" w:rsidP="00F27888">
      <w:pPr>
        <w:pStyle w:val="CodeC"/>
      </w:pPr>
      <w:r w:rsidRPr="00452382">
        <w:t>children: RefCell { value: [] } }] } })</w:t>
      </w:r>
    </w:p>
    <w:p w14:paraId="2D8AE4D5" w14:textId="77777777" w:rsidR="00957DBC" w:rsidRDefault="00957DBC" w:rsidP="00957DBC">
      <w:pPr>
        <w:pStyle w:val="Body"/>
      </w:pPr>
      <w:r>
        <w:t>The lack of infinite output indicates that this code didn’t create a reference</w:t>
      </w:r>
      <w:r w:rsidR="00452382">
        <w:t xml:space="preserve"> </w:t>
      </w:r>
      <w:r>
        <w:t>cycle. We can also tell this by looking at the values we get from calling</w:t>
      </w:r>
      <w:r w:rsidR="00452382">
        <w:t xml:space="preserve"> </w:t>
      </w:r>
      <w:r w:rsidRPr="00452382">
        <w:rPr>
          <w:rStyle w:val="Literal"/>
        </w:rPr>
        <w:t>Rc::strong_count</w:t>
      </w:r>
      <w:r>
        <w:t> and </w:t>
      </w:r>
      <w:r w:rsidRPr="00452382">
        <w:rPr>
          <w:rStyle w:val="Literal"/>
        </w:rPr>
        <w:t>Rc::weak_count</w:t>
      </w:r>
      <w:r>
        <w:t>.</w:t>
      </w:r>
    </w:p>
    <w:p w14:paraId="44798C68" w14:textId="77777777" w:rsidR="00957DBC" w:rsidRDefault="00957DBC">
      <w:pPr>
        <w:pStyle w:val="HeadC"/>
        <w:pPrChange w:id="2974" w:author="Carol Nichols" w:date="2018-01-15T21:25:00Z">
          <w:pPr>
            <w:pStyle w:val="HeadB"/>
          </w:pPr>
        </w:pPrChange>
      </w:pPr>
      <w:bookmarkStart w:id="2975" w:name="visualizing-changes-to-`strong_count`-an"/>
      <w:bookmarkStart w:id="2976" w:name="_Toc503815291"/>
      <w:bookmarkEnd w:id="2975"/>
      <w:r w:rsidRPr="00452382">
        <w:t>Visualizing Changes to </w:t>
      </w:r>
      <w:r w:rsidRPr="00CB7FCE">
        <w:rPr>
          <w:rStyle w:val="Literal"/>
          <w:rPrChange w:id="2977" w:author="Carol Nichols" w:date="2018-01-15T21:25:00Z">
            <w:rPr>
              <w:i w:val="0"/>
            </w:rPr>
          </w:rPrChange>
        </w:rPr>
        <w:t>strong_count</w:t>
      </w:r>
      <w:r w:rsidRPr="00452382">
        <w:t> and </w:t>
      </w:r>
      <w:r w:rsidRPr="00CB7FCE">
        <w:rPr>
          <w:rStyle w:val="Literal"/>
          <w:rPrChange w:id="2978" w:author="Carol Nichols" w:date="2018-01-15T21:25:00Z">
            <w:rPr>
              <w:i w:val="0"/>
            </w:rPr>
          </w:rPrChange>
        </w:rPr>
        <w:t>weak_count</w:t>
      </w:r>
      <w:bookmarkEnd w:id="2976"/>
    </w:p>
    <w:p w14:paraId="060C4CA3" w14:textId="0E14C996" w:rsidR="00957DBC" w:rsidRDefault="00957DBC" w:rsidP="007710B9">
      <w:pPr>
        <w:pStyle w:val="BodyFirst"/>
      </w:pPr>
      <w:r>
        <w:t>Let’s look at how the </w:t>
      </w:r>
      <w:r w:rsidRPr="00452382">
        <w:rPr>
          <w:rStyle w:val="Literal"/>
        </w:rPr>
        <w:t>strong_count</w:t>
      </w:r>
      <w:r>
        <w:t> and </w:t>
      </w:r>
      <w:r w:rsidRPr="00452382">
        <w:rPr>
          <w:rStyle w:val="Literal"/>
        </w:rPr>
        <w:t>weak_count</w:t>
      </w:r>
      <w:r>
        <w:t> values of the </w:t>
      </w:r>
      <w:r w:rsidRPr="00452382">
        <w:rPr>
          <w:rStyle w:val="Literal"/>
        </w:rPr>
        <w:t>Rc</w:t>
      </w:r>
      <w:ins w:id="2979" w:author="Carol Nichols" w:date="2018-01-16T16:00:00Z">
        <w:r w:rsidR="00762C18">
          <w:rPr>
            <w:rStyle w:val="Literal"/>
          </w:rPr>
          <w:t>&lt;Node&gt;</w:t>
        </w:r>
      </w:ins>
      <w:r w:rsidR="00452382">
        <w:t xml:space="preserve"> </w:t>
      </w:r>
      <w:r>
        <w:t>instances change by creating a new inner scope and moving the creation of</w:t>
      </w:r>
      <w:r w:rsidR="00452382">
        <w:t xml:space="preserve"> </w:t>
      </w:r>
      <w:r w:rsidRPr="00452382">
        <w:rPr>
          <w:rStyle w:val="Literal"/>
        </w:rPr>
        <w:t>branch</w:t>
      </w:r>
      <w:r>
        <w:t xml:space="preserve"> into that scope. </w:t>
      </w:r>
      <w:ins w:id="2980" w:author="AnneMarieW" w:date="2017-12-21T09:44:00Z">
        <w:r w:rsidR="00E51701">
          <w:t xml:space="preserve">By doing so, </w:t>
        </w:r>
      </w:ins>
      <w:del w:id="2981" w:author="AnneMarieW" w:date="2017-12-21T09:44:00Z">
        <w:r w:rsidDel="00E51701">
          <w:delText>This will let us</w:delText>
        </w:r>
      </w:del>
      <w:ins w:id="2982" w:author="AnneMarieW" w:date="2017-12-21T09:44:00Z">
        <w:r w:rsidR="00E51701">
          <w:t>we can</w:t>
        </w:r>
      </w:ins>
      <w:r>
        <w:t xml:space="preserve"> see what happens when </w:t>
      </w:r>
      <w:r w:rsidRPr="00452382">
        <w:rPr>
          <w:rStyle w:val="Literal"/>
        </w:rPr>
        <w:t>branch</w:t>
      </w:r>
      <w:r>
        <w:t> is</w:t>
      </w:r>
      <w:r w:rsidR="00452382">
        <w:t xml:space="preserve"> </w:t>
      </w:r>
      <w:r>
        <w:t>created and then dropped when it goes out of scope. The modifications are shown</w:t>
      </w:r>
      <w:r w:rsidR="00452382">
        <w:t xml:space="preserve"> </w:t>
      </w:r>
      <w:r>
        <w:t>in Listing 15-2</w:t>
      </w:r>
      <w:ins w:id="2983" w:author="AnneMarieW" w:date="2017-12-21T10:22:00Z">
        <w:r w:rsidR="004E1F27">
          <w:t>9</w:t>
        </w:r>
      </w:ins>
      <w:del w:id="2984" w:author="AnneMarieW" w:date="2017-12-21T10:22:00Z">
        <w:r w:rsidDel="004E1F27">
          <w:delText>5</w:delText>
        </w:r>
      </w:del>
      <w:r>
        <w:t>:</w:t>
      </w:r>
    </w:p>
    <w:p w14:paraId="20E4B2BA" w14:textId="77777777" w:rsidR="00957DBC" w:rsidRDefault="00957DBC" w:rsidP="00F27888">
      <w:pPr>
        <w:pStyle w:val="ProductionDirective"/>
      </w:pPr>
      <w:del w:id="2985" w:author="janelle" w:date="2017-12-14T13:06:00Z">
        <w:r w:rsidDel="0019543F">
          <w:delText xml:space="preserve">Filename: </w:delText>
        </w:r>
      </w:del>
      <w:r>
        <w:t>src/main.rs</w:t>
      </w:r>
    </w:p>
    <w:p w14:paraId="00A9552D" w14:textId="77777777" w:rsidR="00957DBC" w:rsidRPr="00A51923" w:rsidRDefault="00957DBC" w:rsidP="00F27888">
      <w:pPr>
        <w:pStyle w:val="CodeA"/>
        <w:rPr>
          <w:rStyle w:val="Literal-Gray"/>
          <w:rPrChange w:id="2986" w:author="Carol Nichols" w:date="2018-01-16T13:53:00Z">
            <w:rPr/>
          </w:rPrChange>
        </w:rPr>
      </w:pPr>
      <w:r w:rsidRPr="00A51923">
        <w:rPr>
          <w:rStyle w:val="Literal-Gray"/>
          <w:rPrChange w:id="2987" w:author="Carol Nichols" w:date="2018-01-16T13:53:00Z">
            <w:rPr/>
          </w:rPrChange>
        </w:rPr>
        <w:t>fn main() {</w:t>
      </w:r>
    </w:p>
    <w:p w14:paraId="7B355D63" w14:textId="77777777" w:rsidR="00957DBC" w:rsidRPr="00A51923" w:rsidRDefault="00957DBC" w:rsidP="00452382">
      <w:pPr>
        <w:pStyle w:val="CodeB"/>
        <w:rPr>
          <w:rStyle w:val="Literal-Gray"/>
          <w:rPrChange w:id="2988" w:author="Carol Nichols" w:date="2018-01-16T13:53:00Z">
            <w:rPr/>
          </w:rPrChange>
        </w:rPr>
      </w:pPr>
      <w:r w:rsidRPr="00A51923">
        <w:rPr>
          <w:rStyle w:val="Literal-Gray"/>
          <w:rPrChange w:id="2989" w:author="Carol Nichols" w:date="2018-01-16T13:53:00Z">
            <w:rPr/>
          </w:rPrChange>
        </w:rPr>
        <w:t xml:space="preserve">    let leaf = Rc::new(Node {</w:t>
      </w:r>
    </w:p>
    <w:p w14:paraId="494C8817" w14:textId="77777777" w:rsidR="00957DBC" w:rsidRPr="00A51923" w:rsidRDefault="00957DBC" w:rsidP="00452382">
      <w:pPr>
        <w:pStyle w:val="CodeB"/>
        <w:rPr>
          <w:rStyle w:val="Literal-Gray"/>
          <w:rPrChange w:id="2990" w:author="Carol Nichols" w:date="2018-01-16T13:53:00Z">
            <w:rPr/>
          </w:rPrChange>
        </w:rPr>
      </w:pPr>
      <w:r w:rsidRPr="00A51923">
        <w:rPr>
          <w:rStyle w:val="Literal-Gray"/>
          <w:rPrChange w:id="2991" w:author="Carol Nichols" w:date="2018-01-16T13:53:00Z">
            <w:rPr/>
          </w:rPrChange>
        </w:rPr>
        <w:t xml:space="preserve">        value: 3,</w:t>
      </w:r>
    </w:p>
    <w:p w14:paraId="180DB9BE" w14:textId="77777777" w:rsidR="00957DBC" w:rsidRPr="00A51923" w:rsidRDefault="00957DBC" w:rsidP="00452382">
      <w:pPr>
        <w:pStyle w:val="CodeB"/>
        <w:rPr>
          <w:rStyle w:val="Literal-Gray"/>
          <w:rPrChange w:id="2992" w:author="Carol Nichols" w:date="2018-01-16T13:53:00Z">
            <w:rPr/>
          </w:rPrChange>
        </w:rPr>
      </w:pPr>
      <w:r w:rsidRPr="00A51923">
        <w:rPr>
          <w:rStyle w:val="Literal-Gray"/>
          <w:rPrChange w:id="2993" w:author="Carol Nichols" w:date="2018-01-16T13:53:00Z">
            <w:rPr/>
          </w:rPrChange>
        </w:rPr>
        <w:lastRenderedPageBreak/>
        <w:t xml:space="preserve">        parent: RefCell::new(Weak::new()),</w:t>
      </w:r>
    </w:p>
    <w:p w14:paraId="619B6A44" w14:textId="77777777" w:rsidR="00957DBC" w:rsidRPr="00A51923" w:rsidRDefault="00957DBC" w:rsidP="00452382">
      <w:pPr>
        <w:pStyle w:val="CodeB"/>
        <w:rPr>
          <w:rStyle w:val="Literal-Gray"/>
          <w:rPrChange w:id="2994" w:author="Carol Nichols" w:date="2018-01-16T13:53:00Z">
            <w:rPr/>
          </w:rPrChange>
        </w:rPr>
      </w:pPr>
      <w:r w:rsidRPr="00A51923">
        <w:rPr>
          <w:rStyle w:val="Literal-Gray"/>
          <w:rPrChange w:id="2995" w:author="Carol Nichols" w:date="2018-01-16T13:53:00Z">
            <w:rPr/>
          </w:rPrChange>
        </w:rPr>
        <w:t xml:space="preserve">        children: RefCell::new(vec![]),</w:t>
      </w:r>
    </w:p>
    <w:p w14:paraId="22488E0B" w14:textId="77777777" w:rsidR="00957DBC" w:rsidRPr="00A51923" w:rsidRDefault="00957DBC" w:rsidP="00452382">
      <w:pPr>
        <w:pStyle w:val="CodeB"/>
        <w:rPr>
          <w:rStyle w:val="Literal-Gray"/>
          <w:rPrChange w:id="2996" w:author="Carol Nichols" w:date="2018-01-16T13:53:00Z">
            <w:rPr/>
          </w:rPrChange>
        </w:rPr>
      </w:pPr>
      <w:r w:rsidRPr="00A51923">
        <w:rPr>
          <w:rStyle w:val="Literal-Gray"/>
          <w:rPrChange w:id="2997" w:author="Carol Nichols" w:date="2018-01-16T13:53:00Z">
            <w:rPr/>
          </w:rPrChange>
        </w:rPr>
        <w:t xml:space="preserve">    });</w:t>
      </w:r>
    </w:p>
    <w:p w14:paraId="547DFF95" w14:textId="77777777" w:rsidR="00957DBC" w:rsidRPr="00452382" w:rsidRDefault="00957DBC" w:rsidP="00452382">
      <w:pPr>
        <w:pStyle w:val="CodeB"/>
      </w:pPr>
    </w:p>
    <w:p w14:paraId="00C2CAD4" w14:textId="452859D4" w:rsidR="00957DBC" w:rsidRPr="00452382" w:rsidRDefault="00D36509">
      <w:pPr>
        <w:pStyle w:val="CodeBWingding"/>
        <w:pPrChange w:id="2998" w:author="Carol Nichols" w:date="2018-01-16T15:36:00Z">
          <w:pPr>
            <w:pStyle w:val="CodeB"/>
          </w:pPr>
        </w:pPrChange>
      </w:pPr>
      <w:commentRangeStart w:id="2999"/>
      <w:ins w:id="3000" w:author="Carol Nichols" w:date="2018-01-16T15:36:00Z">
        <w:r w:rsidRPr="00D36509">
          <w:rPr>
            <w:rStyle w:val="Wingdings"/>
            <w:rPrChange w:id="3001" w:author="Carol Nichols" w:date="2018-01-16T15:36:00Z">
              <w:rPr/>
            </w:rPrChange>
          </w:rPr>
          <w:t>u</w:t>
        </w:r>
      </w:ins>
      <w:r w:rsidR="00957DBC" w:rsidRPr="00452382">
        <w:t xml:space="preserve">    println!(</w:t>
      </w:r>
      <w:commentRangeEnd w:id="2999"/>
      <w:r>
        <w:rPr>
          <w:rStyle w:val="CommentReference"/>
          <w:rFonts w:ascii="Times New Roman" w:hAnsi="Times New Roman"/>
          <w:noProof w:val="0"/>
          <w:color w:val="auto"/>
        </w:rPr>
        <w:commentReference w:id="2999"/>
      </w:r>
    </w:p>
    <w:p w14:paraId="4BEBD65F" w14:textId="77777777" w:rsidR="00957DBC" w:rsidRPr="00452382" w:rsidRDefault="00957DBC" w:rsidP="00452382">
      <w:pPr>
        <w:pStyle w:val="CodeB"/>
      </w:pPr>
      <w:r w:rsidRPr="00452382">
        <w:t xml:space="preserve">        "leaf strong = {}, weak = {}",</w:t>
      </w:r>
    </w:p>
    <w:p w14:paraId="318BCC90" w14:textId="77777777" w:rsidR="00957DBC" w:rsidRPr="00452382" w:rsidRDefault="00957DBC" w:rsidP="00452382">
      <w:pPr>
        <w:pStyle w:val="CodeB"/>
      </w:pPr>
      <w:r w:rsidRPr="00452382">
        <w:t xml:space="preserve">        Rc::strong_count(&amp;leaf),</w:t>
      </w:r>
    </w:p>
    <w:p w14:paraId="5B336B48" w14:textId="77777777" w:rsidR="00957DBC" w:rsidRPr="00452382" w:rsidRDefault="00957DBC" w:rsidP="00452382">
      <w:pPr>
        <w:pStyle w:val="CodeB"/>
      </w:pPr>
      <w:r w:rsidRPr="00452382">
        <w:t xml:space="preserve">        Rc::weak_count(&amp;leaf),</w:t>
      </w:r>
    </w:p>
    <w:p w14:paraId="5EA7811F" w14:textId="77777777" w:rsidR="00957DBC" w:rsidRPr="00452382" w:rsidRDefault="00957DBC" w:rsidP="00452382">
      <w:pPr>
        <w:pStyle w:val="CodeB"/>
      </w:pPr>
      <w:r w:rsidRPr="00452382">
        <w:t xml:space="preserve">    );</w:t>
      </w:r>
    </w:p>
    <w:p w14:paraId="5B11658A" w14:textId="77777777" w:rsidR="00957DBC" w:rsidRPr="00452382" w:rsidRDefault="00957DBC" w:rsidP="00452382">
      <w:pPr>
        <w:pStyle w:val="CodeB"/>
      </w:pPr>
    </w:p>
    <w:p w14:paraId="457152D2" w14:textId="3C05AF19" w:rsidR="00957DBC" w:rsidRPr="00452382" w:rsidRDefault="00D36509">
      <w:pPr>
        <w:pStyle w:val="CodeBWingding"/>
        <w:pPrChange w:id="3002" w:author="Carol Nichols" w:date="2018-01-16T15:37:00Z">
          <w:pPr>
            <w:pStyle w:val="CodeB"/>
          </w:pPr>
        </w:pPrChange>
      </w:pPr>
      <w:commentRangeStart w:id="3003"/>
      <w:ins w:id="3004" w:author="Carol Nichols" w:date="2018-01-16T15:37:00Z">
        <w:r w:rsidRPr="00D36509">
          <w:rPr>
            <w:rStyle w:val="Wingdings"/>
            <w:rPrChange w:id="3005" w:author="Carol Nichols" w:date="2018-01-16T15:37:00Z">
              <w:rPr/>
            </w:rPrChange>
          </w:rPr>
          <w:t>v</w:t>
        </w:r>
      </w:ins>
      <w:r w:rsidR="00957DBC" w:rsidRPr="00452382">
        <w:t xml:space="preserve">    {</w:t>
      </w:r>
      <w:commentRangeEnd w:id="3003"/>
      <w:r>
        <w:rPr>
          <w:rStyle w:val="CommentReference"/>
          <w:rFonts w:ascii="Times New Roman" w:hAnsi="Times New Roman"/>
          <w:noProof w:val="0"/>
          <w:color w:val="auto"/>
        </w:rPr>
        <w:commentReference w:id="3003"/>
      </w:r>
    </w:p>
    <w:p w14:paraId="27832D83" w14:textId="77777777" w:rsidR="00957DBC" w:rsidRPr="00A51923" w:rsidRDefault="00957DBC" w:rsidP="00452382">
      <w:pPr>
        <w:pStyle w:val="CodeB"/>
        <w:rPr>
          <w:rStyle w:val="Literal-Gray"/>
          <w:rPrChange w:id="3006" w:author="Carol Nichols" w:date="2018-01-16T13:53:00Z">
            <w:rPr/>
          </w:rPrChange>
        </w:rPr>
      </w:pPr>
      <w:r w:rsidRPr="00A51923">
        <w:rPr>
          <w:rStyle w:val="Literal-Gray"/>
          <w:rPrChange w:id="3007" w:author="Carol Nichols" w:date="2018-01-16T13:53:00Z">
            <w:rPr/>
          </w:rPrChange>
        </w:rPr>
        <w:t xml:space="preserve">        let branch = Rc::new(Node {</w:t>
      </w:r>
    </w:p>
    <w:p w14:paraId="6E75D1A7" w14:textId="77777777" w:rsidR="00957DBC" w:rsidRPr="00A51923" w:rsidRDefault="00957DBC" w:rsidP="00452382">
      <w:pPr>
        <w:pStyle w:val="CodeB"/>
        <w:rPr>
          <w:rStyle w:val="Literal-Gray"/>
          <w:rPrChange w:id="3008" w:author="Carol Nichols" w:date="2018-01-16T13:53:00Z">
            <w:rPr/>
          </w:rPrChange>
        </w:rPr>
      </w:pPr>
      <w:r w:rsidRPr="00A51923">
        <w:rPr>
          <w:rStyle w:val="Literal-Gray"/>
          <w:rPrChange w:id="3009" w:author="Carol Nichols" w:date="2018-01-16T13:53:00Z">
            <w:rPr/>
          </w:rPrChange>
        </w:rPr>
        <w:t xml:space="preserve">            value: 5,</w:t>
      </w:r>
    </w:p>
    <w:p w14:paraId="38F8F66B" w14:textId="77777777" w:rsidR="00957DBC" w:rsidRPr="00A51923" w:rsidRDefault="00957DBC" w:rsidP="00452382">
      <w:pPr>
        <w:pStyle w:val="CodeB"/>
        <w:rPr>
          <w:rStyle w:val="Literal-Gray"/>
          <w:rPrChange w:id="3010" w:author="Carol Nichols" w:date="2018-01-16T13:53:00Z">
            <w:rPr/>
          </w:rPrChange>
        </w:rPr>
      </w:pPr>
      <w:r w:rsidRPr="00A51923">
        <w:rPr>
          <w:rStyle w:val="Literal-Gray"/>
          <w:rPrChange w:id="3011" w:author="Carol Nichols" w:date="2018-01-16T13:53:00Z">
            <w:rPr/>
          </w:rPrChange>
        </w:rPr>
        <w:t xml:space="preserve">            parent: RefCell::new(Weak::new()),</w:t>
      </w:r>
    </w:p>
    <w:p w14:paraId="42123F5D" w14:textId="77777777" w:rsidR="00957DBC" w:rsidRPr="00A51923" w:rsidRDefault="00957DBC" w:rsidP="00452382">
      <w:pPr>
        <w:pStyle w:val="CodeB"/>
        <w:rPr>
          <w:rStyle w:val="Literal-Gray"/>
          <w:rPrChange w:id="3012" w:author="Carol Nichols" w:date="2018-01-16T13:53:00Z">
            <w:rPr/>
          </w:rPrChange>
        </w:rPr>
      </w:pPr>
      <w:r w:rsidRPr="00A51923">
        <w:rPr>
          <w:rStyle w:val="Literal-Gray"/>
          <w:rPrChange w:id="3013" w:author="Carol Nichols" w:date="2018-01-16T13:53:00Z">
            <w:rPr/>
          </w:rPrChange>
        </w:rPr>
        <w:t xml:space="preserve">            children: RefCell::new(vec![Rc::clone(&amp;leaf)]),</w:t>
      </w:r>
    </w:p>
    <w:p w14:paraId="51159A1E" w14:textId="77777777" w:rsidR="00957DBC" w:rsidRPr="00A51923" w:rsidRDefault="00957DBC" w:rsidP="00452382">
      <w:pPr>
        <w:pStyle w:val="CodeB"/>
        <w:rPr>
          <w:ins w:id="3014" w:author="Carol Nichols" w:date="2018-01-16T13:53:00Z"/>
          <w:rStyle w:val="Literal-Gray"/>
          <w:rPrChange w:id="3015" w:author="Carol Nichols" w:date="2018-01-16T13:53:00Z">
            <w:rPr>
              <w:ins w:id="3016" w:author="Carol Nichols" w:date="2018-01-16T13:53:00Z"/>
            </w:rPr>
          </w:rPrChange>
        </w:rPr>
      </w:pPr>
      <w:r w:rsidRPr="00A51923">
        <w:rPr>
          <w:rStyle w:val="Literal-Gray"/>
          <w:rPrChange w:id="3017" w:author="Carol Nichols" w:date="2018-01-16T13:53:00Z">
            <w:rPr/>
          </w:rPrChange>
        </w:rPr>
        <w:t xml:space="preserve">        });</w:t>
      </w:r>
    </w:p>
    <w:p w14:paraId="1497FEA6" w14:textId="77777777" w:rsidR="00A51923" w:rsidRPr="00A51923" w:rsidRDefault="00A51923" w:rsidP="00452382">
      <w:pPr>
        <w:pStyle w:val="CodeB"/>
        <w:rPr>
          <w:rStyle w:val="Literal-Gray"/>
          <w:rPrChange w:id="3018" w:author="Carol Nichols" w:date="2018-01-16T13:53:00Z">
            <w:rPr/>
          </w:rPrChange>
        </w:rPr>
      </w:pPr>
    </w:p>
    <w:p w14:paraId="44C647BE" w14:textId="77777777" w:rsidR="00957DBC" w:rsidRPr="00A51923" w:rsidRDefault="00957DBC" w:rsidP="00452382">
      <w:pPr>
        <w:pStyle w:val="CodeB"/>
        <w:rPr>
          <w:rStyle w:val="Literal-Gray"/>
          <w:rPrChange w:id="3019" w:author="Carol Nichols" w:date="2018-01-16T13:53:00Z">
            <w:rPr/>
          </w:rPrChange>
        </w:rPr>
      </w:pPr>
      <w:r w:rsidRPr="00A51923">
        <w:rPr>
          <w:rStyle w:val="Literal-Gray"/>
          <w:rPrChange w:id="3020" w:author="Carol Nichols" w:date="2018-01-16T13:53:00Z">
            <w:rPr/>
          </w:rPrChange>
        </w:rPr>
        <w:t xml:space="preserve">        *leaf.parent.borrow_mut() = Rc::downgrade(&amp;branch);</w:t>
      </w:r>
    </w:p>
    <w:p w14:paraId="05BB0B82" w14:textId="77777777" w:rsidR="00957DBC" w:rsidRPr="00452382" w:rsidRDefault="00957DBC" w:rsidP="00452382">
      <w:pPr>
        <w:pStyle w:val="CodeB"/>
      </w:pPr>
    </w:p>
    <w:p w14:paraId="73B538A4" w14:textId="2D1BBCE8" w:rsidR="00957DBC" w:rsidRPr="00452382" w:rsidRDefault="00D36509">
      <w:pPr>
        <w:pStyle w:val="CodeBWingding"/>
        <w:pPrChange w:id="3021" w:author="Carol Nichols" w:date="2018-01-16T15:38:00Z">
          <w:pPr>
            <w:pStyle w:val="CodeB"/>
          </w:pPr>
        </w:pPrChange>
      </w:pPr>
      <w:commentRangeStart w:id="3022"/>
      <w:ins w:id="3023" w:author="Carol Nichols" w:date="2018-01-16T15:38:00Z">
        <w:r w:rsidRPr="00D36509">
          <w:rPr>
            <w:rStyle w:val="Wingdings"/>
            <w:rPrChange w:id="3024" w:author="Carol Nichols" w:date="2018-01-16T15:38:00Z">
              <w:rPr/>
            </w:rPrChange>
          </w:rPr>
          <w:t>w</w:t>
        </w:r>
      </w:ins>
      <w:r w:rsidR="00957DBC" w:rsidRPr="00452382">
        <w:t xml:space="preserve">        println!(</w:t>
      </w:r>
      <w:commentRangeEnd w:id="3022"/>
      <w:r>
        <w:rPr>
          <w:rStyle w:val="CommentReference"/>
          <w:rFonts w:ascii="Times New Roman" w:hAnsi="Times New Roman"/>
          <w:noProof w:val="0"/>
          <w:color w:val="auto"/>
        </w:rPr>
        <w:commentReference w:id="3022"/>
      </w:r>
    </w:p>
    <w:p w14:paraId="0A4AD12F" w14:textId="77777777" w:rsidR="00957DBC" w:rsidRPr="00452382" w:rsidRDefault="00957DBC" w:rsidP="00452382">
      <w:pPr>
        <w:pStyle w:val="CodeB"/>
      </w:pPr>
      <w:r w:rsidRPr="00452382">
        <w:t xml:space="preserve">            "branch strong = {}, weak = {}",</w:t>
      </w:r>
    </w:p>
    <w:p w14:paraId="7347B73C" w14:textId="77777777" w:rsidR="00957DBC" w:rsidRPr="00452382" w:rsidRDefault="00957DBC" w:rsidP="00452382">
      <w:pPr>
        <w:pStyle w:val="CodeB"/>
      </w:pPr>
      <w:r w:rsidRPr="00452382">
        <w:t xml:space="preserve">            Rc::strong_count(&amp;branch),</w:t>
      </w:r>
    </w:p>
    <w:p w14:paraId="214D7DB9" w14:textId="77777777" w:rsidR="00957DBC" w:rsidRPr="00452382" w:rsidRDefault="00957DBC" w:rsidP="00452382">
      <w:pPr>
        <w:pStyle w:val="CodeB"/>
      </w:pPr>
      <w:r w:rsidRPr="00452382">
        <w:t xml:space="preserve">            Rc::weak_count(&amp;branch),</w:t>
      </w:r>
    </w:p>
    <w:p w14:paraId="34DCDEAD" w14:textId="77777777" w:rsidR="00957DBC" w:rsidRPr="00452382" w:rsidRDefault="00957DBC" w:rsidP="00452382">
      <w:pPr>
        <w:pStyle w:val="CodeB"/>
      </w:pPr>
      <w:r w:rsidRPr="00452382">
        <w:t xml:space="preserve">        );</w:t>
      </w:r>
    </w:p>
    <w:p w14:paraId="18575CBB" w14:textId="77777777" w:rsidR="00957DBC" w:rsidRPr="00452382" w:rsidRDefault="00957DBC" w:rsidP="00452382">
      <w:pPr>
        <w:pStyle w:val="CodeB"/>
      </w:pPr>
    </w:p>
    <w:p w14:paraId="6A8D2927" w14:textId="18D5627A" w:rsidR="00957DBC" w:rsidRPr="00452382" w:rsidRDefault="00D36509">
      <w:pPr>
        <w:pStyle w:val="CodeBWingding"/>
        <w:pPrChange w:id="3025" w:author="Carol Nichols" w:date="2018-01-16T15:40:00Z">
          <w:pPr>
            <w:pStyle w:val="CodeB"/>
          </w:pPr>
        </w:pPrChange>
      </w:pPr>
      <w:commentRangeStart w:id="3026"/>
      <w:ins w:id="3027" w:author="Carol Nichols" w:date="2018-01-16T15:40:00Z">
        <w:r w:rsidRPr="00D36509">
          <w:rPr>
            <w:rStyle w:val="Wingdings"/>
            <w:rPrChange w:id="3028" w:author="Carol Nichols" w:date="2018-01-16T15:40:00Z">
              <w:rPr/>
            </w:rPrChange>
          </w:rPr>
          <w:t>x</w:t>
        </w:r>
      </w:ins>
      <w:r w:rsidR="00957DBC" w:rsidRPr="00452382">
        <w:t xml:space="preserve">        println!(</w:t>
      </w:r>
      <w:commentRangeEnd w:id="3026"/>
      <w:r>
        <w:rPr>
          <w:rStyle w:val="CommentReference"/>
          <w:rFonts w:ascii="Times New Roman" w:hAnsi="Times New Roman"/>
          <w:noProof w:val="0"/>
        </w:rPr>
        <w:commentReference w:id="3026"/>
      </w:r>
    </w:p>
    <w:p w14:paraId="4470B85A" w14:textId="77777777" w:rsidR="00957DBC" w:rsidRPr="00452382" w:rsidRDefault="00957DBC" w:rsidP="00452382">
      <w:pPr>
        <w:pStyle w:val="CodeB"/>
      </w:pPr>
      <w:r w:rsidRPr="00452382">
        <w:t xml:space="preserve">            "leaf strong = {}, weak = {}",</w:t>
      </w:r>
    </w:p>
    <w:p w14:paraId="335D1FD9" w14:textId="77777777" w:rsidR="00957DBC" w:rsidRPr="00452382" w:rsidRDefault="00957DBC" w:rsidP="00452382">
      <w:pPr>
        <w:pStyle w:val="CodeB"/>
      </w:pPr>
      <w:r w:rsidRPr="00452382">
        <w:t xml:space="preserve">            Rc::strong_count(&amp;leaf),</w:t>
      </w:r>
    </w:p>
    <w:p w14:paraId="169BA8CB" w14:textId="77777777" w:rsidR="00957DBC" w:rsidRPr="00452382" w:rsidRDefault="00957DBC" w:rsidP="00452382">
      <w:pPr>
        <w:pStyle w:val="CodeB"/>
      </w:pPr>
      <w:r w:rsidRPr="00452382">
        <w:t xml:space="preserve">            Rc::weak_count(&amp;leaf),</w:t>
      </w:r>
    </w:p>
    <w:p w14:paraId="6CA728DE" w14:textId="77777777" w:rsidR="00957DBC" w:rsidRPr="00452382" w:rsidRDefault="00957DBC" w:rsidP="00452382">
      <w:pPr>
        <w:pStyle w:val="CodeB"/>
      </w:pPr>
      <w:r w:rsidRPr="00452382">
        <w:t xml:space="preserve">        );</w:t>
      </w:r>
    </w:p>
    <w:p w14:paraId="63D7C488" w14:textId="1C52218C" w:rsidR="00957DBC" w:rsidRPr="00452382" w:rsidRDefault="00955C42">
      <w:pPr>
        <w:pStyle w:val="CodeBWingding"/>
        <w:pPrChange w:id="3029" w:author="Carol Nichols" w:date="2018-01-16T15:41:00Z">
          <w:pPr>
            <w:pStyle w:val="CodeB"/>
          </w:pPr>
        </w:pPrChange>
      </w:pPr>
      <w:commentRangeStart w:id="3030"/>
      <w:ins w:id="3031" w:author="Carol Nichols" w:date="2018-01-16T15:41:00Z">
        <w:r w:rsidRPr="00D03256">
          <w:rPr>
            <w:rStyle w:val="Wingdings"/>
            <w:rPrChange w:id="3032" w:author="Carol Nichols" w:date="2018-01-16T15:41:00Z">
              <w:rPr/>
            </w:rPrChange>
          </w:rPr>
          <w:t>y</w:t>
        </w:r>
      </w:ins>
      <w:r w:rsidR="00957DBC" w:rsidRPr="00452382">
        <w:t xml:space="preserve">    }</w:t>
      </w:r>
      <w:commentRangeEnd w:id="3030"/>
      <w:r>
        <w:rPr>
          <w:rStyle w:val="CommentReference"/>
          <w:rFonts w:ascii="Times New Roman" w:hAnsi="Times New Roman"/>
          <w:noProof w:val="0"/>
          <w:color w:val="auto"/>
        </w:rPr>
        <w:commentReference w:id="3030"/>
      </w:r>
    </w:p>
    <w:p w14:paraId="679B8738" w14:textId="77777777" w:rsidR="00957DBC" w:rsidRPr="00452382" w:rsidRDefault="00957DBC" w:rsidP="00452382">
      <w:pPr>
        <w:pStyle w:val="CodeB"/>
      </w:pPr>
    </w:p>
    <w:p w14:paraId="549F6C2C" w14:textId="343C8C19" w:rsidR="00957DBC" w:rsidRPr="00A51923" w:rsidRDefault="00D03256">
      <w:pPr>
        <w:pStyle w:val="CodeBWingding"/>
        <w:rPr>
          <w:rStyle w:val="Literal-Gray"/>
          <w:rPrChange w:id="3033" w:author="Carol Nichols" w:date="2018-01-16T13:54:00Z">
            <w:rPr/>
          </w:rPrChange>
        </w:rPr>
        <w:pPrChange w:id="3034" w:author="Carol Nichols" w:date="2018-01-16T15:43:00Z">
          <w:pPr>
            <w:pStyle w:val="CodeB"/>
          </w:pPr>
        </w:pPrChange>
      </w:pPr>
      <w:commentRangeStart w:id="3035"/>
      <w:ins w:id="3036" w:author="Carol Nichols" w:date="2018-01-16T15:43:00Z">
        <w:r w:rsidRPr="003D4C98">
          <w:rPr>
            <w:rStyle w:val="Wingdings"/>
            <w:rPrChange w:id="3037" w:author="Carol Nichols" w:date="2018-01-16T15:43:00Z">
              <w:rPr>
                <w:rStyle w:val="Literal-Gray"/>
              </w:rPr>
            </w:rPrChange>
          </w:rPr>
          <w:t>z</w:t>
        </w:r>
      </w:ins>
      <w:r w:rsidR="00957DBC" w:rsidRPr="00A51923">
        <w:rPr>
          <w:rStyle w:val="Literal-Gray"/>
          <w:rPrChange w:id="3038" w:author="Carol Nichols" w:date="2018-01-16T13:54:00Z">
            <w:rPr/>
          </w:rPrChange>
        </w:rPr>
        <w:t xml:space="preserve">    println!("leaf parent = {:?}", leaf.parent.borrow().upgrade());</w:t>
      </w:r>
      <w:commentRangeEnd w:id="3035"/>
      <w:r>
        <w:rPr>
          <w:rStyle w:val="CommentReference"/>
          <w:rFonts w:ascii="Times New Roman" w:hAnsi="Times New Roman"/>
          <w:noProof w:val="0"/>
          <w:color w:val="auto"/>
        </w:rPr>
        <w:commentReference w:id="3035"/>
      </w:r>
    </w:p>
    <w:p w14:paraId="0305C55B" w14:textId="24A01890" w:rsidR="00957DBC" w:rsidRPr="00452382" w:rsidRDefault="00E85333">
      <w:pPr>
        <w:pStyle w:val="CodeBWingding"/>
        <w:pPrChange w:id="3039" w:author="Carol Nichols" w:date="2018-01-16T15:45:00Z">
          <w:pPr>
            <w:pStyle w:val="CodeB"/>
          </w:pPr>
        </w:pPrChange>
      </w:pPr>
      <w:commentRangeStart w:id="3040"/>
      <w:ins w:id="3041" w:author="Carol Nichols" w:date="2018-01-16T15:44:00Z">
        <w:r w:rsidRPr="00BA2639">
          <w:rPr>
            <w:rStyle w:val="Wingdings"/>
            <w:rPrChange w:id="3042" w:author="Carol Nichols" w:date="2018-01-16T15:45:00Z">
              <w:rPr/>
            </w:rPrChange>
          </w:rPr>
          <w:t>{</w:t>
        </w:r>
      </w:ins>
      <w:r w:rsidR="00957DBC" w:rsidRPr="00452382">
        <w:t xml:space="preserve">    println!(</w:t>
      </w:r>
      <w:commentRangeEnd w:id="3040"/>
      <w:r>
        <w:rPr>
          <w:rStyle w:val="CommentReference"/>
          <w:rFonts w:ascii="Times New Roman" w:hAnsi="Times New Roman"/>
          <w:noProof w:val="0"/>
          <w:color w:val="auto"/>
        </w:rPr>
        <w:commentReference w:id="3040"/>
      </w:r>
    </w:p>
    <w:p w14:paraId="0F70E0B8" w14:textId="77777777" w:rsidR="00957DBC" w:rsidRPr="00452382" w:rsidRDefault="00957DBC" w:rsidP="00452382">
      <w:pPr>
        <w:pStyle w:val="CodeB"/>
      </w:pPr>
      <w:r w:rsidRPr="00452382">
        <w:t xml:space="preserve">        "leaf strong = {}, weak = {}",</w:t>
      </w:r>
    </w:p>
    <w:p w14:paraId="7869B036" w14:textId="77777777" w:rsidR="00957DBC" w:rsidRPr="00452382" w:rsidRDefault="00957DBC" w:rsidP="00452382">
      <w:pPr>
        <w:pStyle w:val="CodeB"/>
      </w:pPr>
      <w:r w:rsidRPr="00452382">
        <w:t xml:space="preserve">        Rc::strong_count(&amp;leaf),</w:t>
      </w:r>
    </w:p>
    <w:p w14:paraId="0999EF66" w14:textId="77777777" w:rsidR="00957DBC" w:rsidRPr="00452382" w:rsidRDefault="00957DBC" w:rsidP="00452382">
      <w:pPr>
        <w:pStyle w:val="CodeB"/>
      </w:pPr>
      <w:r w:rsidRPr="00452382">
        <w:t xml:space="preserve">        Rc::weak_count(&amp;leaf),</w:t>
      </w:r>
    </w:p>
    <w:p w14:paraId="7181BF32" w14:textId="77777777" w:rsidR="00957DBC" w:rsidRPr="00452382" w:rsidRDefault="00957DBC" w:rsidP="00452382">
      <w:pPr>
        <w:pStyle w:val="CodeB"/>
      </w:pPr>
      <w:r w:rsidRPr="00452382">
        <w:t xml:space="preserve">    );</w:t>
      </w:r>
    </w:p>
    <w:p w14:paraId="1990C246" w14:textId="77777777" w:rsidR="00957DBC" w:rsidRPr="00452382" w:rsidRDefault="00957DBC" w:rsidP="00F27888">
      <w:pPr>
        <w:pStyle w:val="CodeC"/>
      </w:pPr>
      <w:r w:rsidRPr="00452382">
        <w:lastRenderedPageBreak/>
        <w:t>}</w:t>
      </w:r>
    </w:p>
    <w:p w14:paraId="6179BA7D" w14:textId="77777777" w:rsidR="00957DBC" w:rsidRDefault="00957DBC" w:rsidP="00452382">
      <w:pPr>
        <w:pStyle w:val="Listing"/>
      </w:pPr>
      <w:r>
        <w:t>Listing 15-2</w:t>
      </w:r>
      <w:ins w:id="3043" w:author="AnneMarieW" w:date="2017-12-21T10:22:00Z">
        <w:r w:rsidR="004E1F27">
          <w:t>9</w:t>
        </w:r>
      </w:ins>
      <w:del w:id="3044" w:author="AnneMarieW" w:date="2017-12-21T10:22:00Z">
        <w:r w:rsidDel="004E1F27">
          <w:delText>5</w:delText>
        </w:r>
      </w:del>
      <w:r>
        <w:t>: Creating </w:t>
      </w:r>
      <w:r w:rsidR="007568D6" w:rsidRPr="007568D6">
        <w:rPr>
          <w:rStyle w:val="LiteralCaption"/>
          <w:rPrChange w:id="3045" w:author="janelle" w:date="2017-12-14T13:07:00Z">
            <w:rPr>
              <w:rStyle w:val="Literal"/>
            </w:rPr>
          </w:rPrChange>
        </w:rPr>
        <w:t>branch</w:t>
      </w:r>
      <w:r>
        <w:t> in an inner scope and examining strong and</w:t>
      </w:r>
      <w:r w:rsidR="00452382">
        <w:t xml:space="preserve"> </w:t>
      </w:r>
      <w:r>
        <w:t>weak reference counts</w:t>
      </w:r>
    </w:p>
    <w:p w14:paraId="15F43D0E" w14:textId="4EDE80CF" w:rsidR="00957DBC" w:rsidRDefault="00957DBC" w:rsidP="00957DBC">
      <w:pPr>
        <w:pStyle w:val="Body"/>
      </w:pPr>
      <w:del w:id="3046" w:author="AnneMarieW" w:date="2017-12-21T09:45:00Z">
        <w:r w:rsidDel="00E51701">
          <w:delText>Once</w:delText>
        </w:r>
      </w:del>
      <w:ins w:id="3047" w:author="AnneMarieW" w:date="2017-12-21T09:45:00Z">
        <w:r w:rsidR="00E51701">
          <w:t>After</w:t>
        </w:r>
      </w:ins>
      <w:r>
        <w:t> </w:t>
      </w:r>
      <w:r w:rsidRPr="00452382">
        <w:rPr>
          <w:rStyle w:val="Literal"/>
        </w:rPr>
        <w:t>leaf</w:t>
      </w:r>
      <w:r>
        <w:t> is created, its </w:t>
      </w:r>
      <w:r w:rsidRPr="00452382">
        <w:rPr>
          <w:rStyle w:val="Literal"/>
        </w:rPr>
        <w:t>Rc</w:t>
      </w:r>
      <w:ins w:id="3048" w:author="Carol Nichols" w:date="2018-01-16T16:00:00Z">
        <w:r w:rsidR="00762C18">
          <w:rPr>
            <w:rStyle w:val="Literal"/>
          </w:rPr>
          <w:t>&lt;Node&gt;</w:t>
        </w:r>
      </w:ins>
      <w:r>
        <w:t> has a strong count of 1 and a weak count of 0</w:t>
      </w:r>
      <w:ins w:id="3049" w:author="Carol Nichols" w:date="2018-01-16T15:37:00Z">
        <w:r w:rsidR="00D36509">
          <w:t xml:space="preserve"> </w:t>
        </w:r>
        <w:r w:rsidR="00D36509" w:rsidRPr="00D36509">
          <w:rPr>
            <w:rStyle w:val="Wingdings"/>
            <w:rPrChange w:id="3050" w:author="Carol Nichols" w:date="2018-01-16T15:37:00Z">
              <w:rPr/>
            </w:rPrChange>
          </w:rPr>
          <w:t>u</w:t>
        </w:r>
      </w:ins>
      <w:r>
        <w:t>.</w:t>
      </w:r>
      <w:r w:rsidR="00452382">
        <w:t xml:space="preserve"> </w:t>
      </w:r>
      <w:r>
        <w:t>In the inner scope</w:t>
      </w:r>
      <w:ins w:id="3051" w:author="Carol Nichols" w:date="2018-01-16T15:37:00Z">
        <w:r w:rsidR="00D36509">
          <w:t xml:space="preserve"> </w:t>
        </w:r>
        <w:r w:rsidR="00D36509" w:rsidRPr="00D36509">
          <w:rPr>
            <w:rStyle w:val="Wingdings"/>
            <w:rPrChange w:id="3052" w:author="Carol Nichols" w:date="2018-01-16T15:37:00Z">
              <w:rPr/>
            </w:rPrChange>
          </w:rPr>
          <w:t>v</w:t>
        </w:r>
      </w:ins>
      <w:ins w:id="3053" w:author="AnneMarieW" w:date="2017-12-21T09:46:00Z">
        <w:r w:rsidR="00675829">
          <w:t>,</w:t>
        </w:r>
      </w:ins>
      <w:r>
        <w:t xml:space="preserve"> we create </w:t>
      </w:r>
      <w:r w:rsidRPr="00452382">
        <w:rPr>
          <w:rStyle w:val="Literal"/>
        </w:rPr>
        <w:t>branch</w:t>
      </w:r>
      <w:r>
        <w:t> and associate it with </w:t>
      </w:r>
      <w:r w:rsidRPr="00452382">
        <w:rPr>
          <w:rStyle w:val="Literal"/>
        </w:rPr>
        <w:t>leaf</w:t>
      </w:r>
      <w:r>
        <w:t>, at which</w:t>
      </w:r>
      <w:r w:rsidR="00452382">
        <w:t xml:space="preserve"> </w:t>
      </w:r>
      <w:r>
        <w:t>point</w:t>
      </w:r>
      <w:ins w:id="3054" w:author="Carol Nichols" w:date="2018-01-16T15:39:00Z">
        <w:r w:rsidR="00D36509">
          <w:t xml:space="preserve"> when we print the counts </w:t>
        </w:r>
        <w:r w:rsidR="00D36509" w:rsidRPr="00D36509">
          <w:rPr>
            <w:rStyle w:val="Wingdings"/>
            <w:rPrChange w:id="3055" w:author="Carol Nichols" w:date="2018-01-16T15:39:00Z">
              <w:rPr/>
            </w:rPrChange>
          </w:rPr>
          <w:t>w</w:t>
        </w:r>
        <w:r w:rsidR="00D36509">
          <w:t>,</w:t>
        </w:r>
      </w:ins>
      <w:r>
        <w:t xml:space="preserve"> the </w:t>
      </w:r>
      <w:r w:rsidRPr="00452382">
        <w:rPr>
          <w:rStyle w:val="Literal"/>
        </w:rPr>
        <w:t>Rc</w:t>
      </w:r>
      <w:ins w:id="3056" w:author="Carol Nichols" w:date="2018-01-15T21:26:00Z">
        <w:r w:rsidR="00762C18">
          <w:rPr>
            <w:rStyle w:val="Literal"/>
          </w:rPr>
          <w:t>&lt;Node</w:t>
        </w:r>
        <w:r w:rsidR="00886457">
          <w:rPr>
            <w:rStyle w:val="Literal"/>
          </w:rPr>
          <w:t>&gt;</w:t>
        </w:r>
      </w:ins>
      <w:r>
        <w:t> in </w:t>
      </w:r>
      <w:r w:rsidRPr="00452382">
        <w:rPr>
          <w:rStyle w:val="Literal"/>
        </w:rPr>
        <w:t>branch</w:t>
      </w:r>
      <w:r>
        <w:t> will have a strong count of 1 and a weak count of 1</w:t>
      </w:r>
      <w:r w:rsidR="00452382">
        <w:t xml:space="preserve"> </w:t>
      </w:r>
      <w:r>
        <w:t>(for </w:t>
      </w:r>
      <w:r w:rsidRPr="00452382">
        <w:rPr>
          <w:rStyle w:val="Literal"/>
        </w:rPr>
        <w:t>leaf.parent</w:t>
      </w:r>
      <w:r>
        <w:t> pointing to </w:t>
      </w:r>
      <w:r w:rsidRPr="00452382">
        <w:rPr>
          <w:rStyle w:val="Literal"/>
        </w:rPr>
        <w:t>branch</w:t>
      </w:r>
      <w:r>
        <w:t> with a </w:t>
      </w:r>
      <w:r w:rsidRPr="00452382">
        <w:rPr>
          <w:rStyle w:val="Literal"/>
        </w:rPr>
        <w:t>Weak&lt;</w:t>
      </w:r>
      <w:del w:id="3057" w:author="Carol Nichols" w:date="2018-01-16T16:00:00Z">
        <w:r w:rsidRPr="00452382" w:rsidDel="00762C18">
          <w:rPr>
            <w:rStyle w:val="Literal"/>
          </w:rPr>
          <w:delText>T</w:delText>
        </w:r>
      </w:del>
      <w:ins w:id="3058" w:author="Carol Nichols" w:date="2018-01-16T16:00:00Z">
        <w:r w:rsidR="00762C18">
          <w:rPr>
            <w:rStyle w:val="Literal"/>
          </w:rPr>
          <w:t>Node</w:t>
        </w:r>
      </w:ins>
      <w:r w:rsidRPr="00452382">
        <w:rPr>
          <w:rStyle w:val="Literal"/>
        </w:rPr>
        <w:t>&gt;</w:t>
      </w:r>
      <w:r>
        <w:t xml:space="preserve">). </w:t>
      </w:r>
      <w:commentRangeStart w:id="3059"/>
      <w:del w:id="3060" w:author="Carol Nichols" w:date="2018-01-16T15:39:00Z">
        <w:r w:rsidDel="00D36509">
          <w:delText>Here</w:delText>
        </w:r>
      </w:del>
      <w:commentRangeEnd w:id="3059"/>
      <w:ins w:id="3061" w:author="Carol Nichols" w:date="2018-01-16T15:39:00Z">
        <w:r w:rsidR="00D36509">
          <w:t>When we print the counts in</w:t>
        </w:r>
      </w:ins>
      <w:r w:rsidR="00675829">
        <w:rPr>
          <w:rStyle w:val="CommentReference"/>
        </w:rPr>
        <w:commentReference w:id="3059"/>
      </w:r>
      <w:r>
        <w:t> </w:t>
      </w:r>
      <w:r w:rsidRPr="00452382">
        <w:rPr>
          <w:rStyle w:val="Literal"/>
        </w:rPr>
        <w:t>leaf</w:t>
      </w:r>
      <w:ins w:id="3062" w:author="Carol Nichols" w:date="2018-01-16T15:40:00Z">
        <w:r w:rsidR="00D36509">
          <w:rPr>
            <w:rStyle w:val="Literal"/>
          </w:rPr>
          <w:t xml:space="preserve"> </w:t>
        </w:r>
        <w:r w:rsidR="00D36509" w:rsidRPr="00D36509">
          <w:rPr>
            <w:rStyle w:val="Wingdings"/>
            <w:rPrChange w:id="3063" w:author="Carol Nichols" w:date="2018-01-16T15:40:00Z">
              <w:rPr>
                <w:rStyle w:val="Literal"/>
              </w:rPr>
            </w:rPrChange>
          </w:rPr>
          <w:t>x</w:t>
        </w:r>
      </w:ins>
      <w:ins w:id="3064" w:author="Carol Nichols" w:date="2018-01-16T15:39:00Z">
        <w:r w:rsidR="00D36509" w:rsidRPr="00D36509">
          <w:rPr>
            <w:rPrChange w:id="3065" w:author="Carol Nichols" w:date="2018-01-16T15:39:00Z">
              <w:rPr>
                <w:rStyle w:val="Literal"/>
              </w:rPr>
            </w:rPrChange>
          </w:rPr>
          <w:t>, we’ll see it</w:t>
        </w:r>
      </w:ins>
      <w:r>
        <w:t> </w:t>
      </w:r>
      <w:del w:id="3066" w:author="Carol Nichols" w:date="2018-01-16T15:40:00Z">
        <w:r w:rsidDel="00D36509">
          <w:delText>will</w:delText>
        </w:r>
        <w:r w:rsidR="00452382" w:rsidDel="00D36509">
          <w:delText xml:space="preserve"> </w:delText>
        </w:r>
        <w:r w:rsidDel="00D36509">
          <w:delText>have</w:delText>
        </w:r>
      </w:del>
      <w:ins w:id="3067" w:author="Carol Nichols" w:date="2018-01-16T15:40:00Z">
        <w:r w:rsidR="00955C42">
          <w:t>will have</w:t>
        </w:r>
      </w:ins>
      <w:r>
        <w:t xml:space="preserve"> a strong count of 2, because </w:t>
      </w:r>
      <w:r w:rsidRPr="00452382">
        <w:rPr>
          <w:rStyle w:val="Literal"/>
        </w:rPr>
        <w:t>branch</w:t>
      </w:r>
      <w:r>
        <w:t> now has a clone of the </w:t>
      </w:r>
      <w:r w:rsidRPr="00452382">
        <w:rPr>
          <w:rStyle w:val="Literal"/>
        </w:rPr>
        <w:t>Rc</w:t>
      </w:r>
      <w:ins w:id="3068" w:author="Carol Nichols" w:date="2018-01-15T21:26:00Z">
        <w:r w:rsidR="00886457">
          <w:rPr>
            <w:rStyle w:val="Literal"/>
          </w:rPr>
          <w:t>&lt;</w:t>
        </w:r>
      </w:ins>
      <w:ins w:id="3069" w:author="Carol Nichols" w:date="2018-01-16T16:01:00Z">
        <w:r w:rsidR="00762C18">
          <w:rPr>
            <w:rStyle w:val="Literal"/>
          </w:rPr>
          <w:t>Node</w:t>
        </w:r>
      </w:ins>
      <w:ins w:id="3070" w:author="Carol Nichols" w:date="2018-01-15T21:26:00Z">
        <w:r w:rsidR="00886457">
          <w:rPr>
            <w:rStyle w:val="Literal"/>
          </w:rPr>
          <w:t>&gt;</w:t>
        </w:r>
      </w:ins>
      <w:r>
        <w:t> of</w:t>
      </w:r>
      <w:r w:rsidR="00452382">
        <w:t xml:space="preserve"> </w:t>
      </w:r>
      <w:r w:rsidRPr="00452382">
        <w:rPr>
          <w:rStyle w:val="Literal"/>
        </w:rPr>
        <w:t>leaf</w:t>
      </w:r>
      <w:r>
        <w:t> stored in </w:t>
      </w:r>
      <w:r w:rsidRPr="00452382">
        <w:rPr>
          <w:rStyle w:val="Literal"/>
        </w:rPr>
        <w:t>branch.children</w:t>
      </w:r>
      <w:del w:id="3071" w:author="AnneMarieW" w:date="2017-12-21T09:46:00Z">
        <w:r w:rsidDel="00675829">
          <w:delText>,</w:delText>
        </w:r>
      </w:del>
      <w:r>
        <w:t xml:space="preserve"> but will still have a weak count of 0.</w:t>
      </w:r>
    </w:p>
    <w:p w14:paraId="55D70E49" w14:textId="4900670E" w:rsidR="00957DBC" w:rsidRDefault="00957DBC" w:rsidP="00957DBC">
      <w:pPr>
        <w:pStyle w:val="Body"/>
      </w:pPr>
      <w:r>
        <w:t>When the inner scope ends</w:t>
      </w:r>
      <w:ins w:id="3072" w:author="Carol Nichols" w:date="2018-01-16T15:41:00Z">
        <w:r w:rsidR="00D03256">
          <w:t xml:space="preserve"> </w:t>
        </w:r>
        <w:r w:rsidR="00D03256" w:rsidRPr="00D03256">
          <w:rPr>
            <w:rStyle w:val="Wingdings"/>
            <w:rPrChange w:id="3073" w:author="Carol Nichols" w:date="2018-01-16T15:41:00Z">
              <w:rPr/>
            </w:rPrChange>
          </w:rPr>
          <w:t>y</w:t>
        </w:r>
      </w:ins>
      <w:r>
        <w:t>, </w:t>
      </w:r>
      <w:r w:rsidRPr="00452382">
        <w:rPr>
          <w:rStyle w:val="Literal"/>
        </w:rPr>
        <w:t>branch</w:t>
      </w:r>
      <w:r>
        <w:t> goes out of scope and the strong count of</w:t>
      </w:r>
      <w:r w:rsidR="00452382">
        <w:t xml:space="preserve"> </w:t>
      </w:r>
      <w:r>
        <w:t>the </w:t>
      </w:r>
      <w:r w:rsidRPr="00452382">
        <w:rPr>
          <w:rStyle w:val="Literal"/>
        </w:rPr>
        <w:t>Rc</w:t>
      </w:r>
      <w:ins w:id="3074" w:author="Carol Nichols" w:date="2018-01-16T16:01:00Z">
        <w:r w:rsidR="00762C18">
          <w:rPr>
            <w:rStyle w:val="Literal"/>
          </w:rPr>
          <w:t>&lt;Node&gt;</w:t>
        </w:r>
      </w:ins>
      <w:r>
        <w:t> decreases to 0, so its </w:t>
      </w:r>
      <w:r w:rsidRPr="00452382">
        <w:rPr>
          <w:rStyle w:val="Literal"/>
        </w:rPr>
        <w:t>Node</w:t>
      </w:r>
      <w:r>
        <w:t> </w:t>
      </w:r>
      <w:del w:id="3075" w:author="AnneMarieW" w:date="2017-12-21T09:48:00Z">
        <w:r w:rsidDel="00675829">
          <w:delText>get</w:delText>
        </w:r>
      </w:del>
      <w:ins w:id="3076" w:author="AnneMarieW" w:date="2017-12-21T09:48:00Z">
        <w:r w:rsidR="00675829">
          <w:t>i</w:t>
        </w:r>
      </w:ins>
      <w:r>
        <w:t>s dropped. The weak count of 1 from</w:t>
      </w:r>
      <w:r w:rsidR="00452382">
        <w:t xml:space="preserve"> </w:t>
      </w:r>
      <w:r w:rsidRPr="00452382">
        <w:rPr>
          <w:rStyle w:val="Literal"/>
        </w:rPr>
        <w:t>leaf.parent</w:t>
      </w:r>
      <w:r>
        <w:t> has no bearing on whether</w:t>
      </w:r>
      <w:ins w:id="3077" w:author="AnneMarieW" w:date="2017-12-21T09:48:00Z">
        <w:r w:rsidR="00675829" w:rsidRPr="00675829">
          <w:t xml:space="preserve"> </w:t>
        </w:r>
        <w:r w:rsidR="00675829">
          <w:t>or not</w:t>
        </w:r>
      </w:ins>
      <w:r>
        <w:t> </w:t>
      </w:r>
      <w:r w:rsidRPr="00452382">
        <w:rPr>
          <w:rStyle w:val="Literal"/>
        </w:rPr>
        <w:t>Node</w:t>
      </w:r>
      <w:r>
        <w:t> is dropped</w:t>
      </w:r>
      <w:del w:id="3078" w:author="AnneMarieW" w:date="2017-12-21T09:48:00Z">
        <w:r w:rsidDel="00675829">
          <w:delText xml:space="preserve"> or not</w:delText>
        </w:r>
      </w:del>
      <w:r>
        <w:t>, so we don’t</w:t>
      </w:r>
      <w:r w:rsidR="00452382">
        <w:t xml:space="preserve"> </w:t>
      </w:r>
      <w:r>
        <w:t>get any memory leaks!</w:t>
      </w:r>
    </w:p>
    <w:p w14:paraId="364BFC4F" w14:textId="1F2DD007" w:rsidR="00957DBC" w:rsidRDefault="00957DBC" w:rsidP="00957DBC">
      <w:pPr>
        <w:pStyle w:val="Body"/>
      </w:pPr>
      <w:r>
        <w:t>If we try to access the parent of </w:t>
      </w:r>
      <w:r w:rsidRPr="00452382">
        <w:rPr>
          <w:rStyle w:val="Literal"/>
        </w:rPr>
        <w:t>leaf</w:t>
      </w:r>
      <w:r>
        <w:t> after the end of the scope, we’ll get</w:t>
      </w:r>
      <w:r w:rsidR="00452382">
        <w:t xml:space="preserve"> </w:t>
      </w:r>
      <w:r w:rsidRPr="00452382">
        <w:rPr>
          <w:rStyle w:val="Literal"/>
        </w:rPr>
        <w:t>None</w:t>
      </w:r>
      <w:r>
        <w:t> again</w:t>
      </w:r>
      <w:ins w:id="3079" w:author="Carol Nichols" w:date="2018-01-16T15:43:00Z">
        <w:r w:rsidR="003D4C98">
          <w:t xml:space="preserve"> </w:t>
        </w:r>
        <w:r w:rsidR="003D4C98" w:rsidRPr="003D4C98">
          <w:rPr>
            <w:rStyle w:val="Wingdings"/>
            <w:rPrChange w:id="3080" w:author="Carol Nichols" w:date="2018-01-16T15:43:00Z">
              <w:rPr/>
            </w:rPrChange>
          </w:rPr>
          <w:t>z</w:t>
        </w:r>
      </w:ins>
      <w:r>
        <w:t>. At the end of the program</w:t>
      </w:r>
      <w:ins w:id="3081" w:author="Carol Nichols" w:date="2018-01-16T15:45:00Z">
        <w:r w:rsidR="00BA2639">
          <w:t xml:space="preserve"> </w:t>
        </w:r>
        <w:r w:rsidR="00BA2639" w:rsidRPr="00BA2639">
          <w:rPr>
            <w:rStyle w:val="Wingdings"/>
            <w:rPrChange w:id="3082" w:author="Carol Nichols" w:date="2018-01-16T15:45:00Z">
              <w:rPr/>
            </w:rPrChange>
          </w:rPr>
          <w:t>{</w:t>
        </w:r>
      </w:ins>
      <w:r>
        <w:t>, the </w:t>
      </w:r>
      <w:r w:rsidRPr="00452382">
        <w:rPr>
          <w:rStyle w:val="Literal"/>
        </w:rPr>
        <w:t>Rc</w:t>
      </w:r>
      <w:ins w:id="3083" w:author="Carol Nichols" w:date="2018-01-16T16:01:00Z">
        <w:r w:rsidR="00762C18">
          <w:rPr>
            <w:rStyle w:val="Literal"/>
          </w:rPr>
          <w:t>&lt;Node&gt;</w:t>
        </w:r>
      </w:ins>
      <w:r>
        <w:t> in </w:t>
      </w:r>
      <w:r w:rsidRPr="00452382">
        <w:rPr>
          <w:rStyle w:val="Literal"/>
        </w:rPr>
        <w:t>leaf</w:t>
      </w:r>
      <w:r>
        <w:t> has a strong count</w:t>
      </w:r>
      <w:r w:rsidR="00452382">
        <w:t xml:space="preserve"> </w:t>
      </w:r>
      <w:r>
        <w:t>of 1 and a weak count of 0, because the variable </w:t>
      </w:r>
      <w:r w:rsidRPr="00452382">
        <w:rPr>
          <w:rStyle w:val="Literal"/>
        </w:rPr>
        <w:t>leaf</w:t>
      </w:r>
      <w:r>
        <w:t> is now the only</w:t>
      </w:r>
      <w:r w:rsidR="00452382">
        <w:t xml:space="preserve"> </w:t>
      </w:r>
      <w:r>
        <w:t>reference to the </w:t>
      </w:r>
      <w:r w:rsidRPr="00452382">
        <w:rPr>
          <w:rStyle w:val="Literal"/>
        </w:rPr>
        <w:t>Rc</w:t>
      </w:r>
      <w:ins w:id="3084" w:author="Carol Nichols" w:date="2018-01-16T16:01:00Z">
        <w:r w:rsidR="00762C18">
          <w:rPr>
            <w:rStyle w:val="Literal"/>
          </w:rPr>
          <w:t>&lt;Node&gt;</w:t>
        </w:r>
      </w:ins>
      <w:r>
        <w:t> again.</w:t>
      </w:r>
    </w:p>
    <w:p w14:paraId="1C1B2ADC" w14:textId="7B58F057" w:rsidR="00957DBC" w:rsidRDefault="00957DBC" w:rsidP="00957DBC">
      <w:pPr>
        <w:pStyle w:val="Body"/>
      </w:pPr>
      <w:r>
        <w:t>All of the logic that manages the counts and value dropping is built in</w:t>
      </w:r>
      <w:del w:id="3085" w:author="AnneMarieW" w:date="2017-12-21T09:49:00Z">
        <w:r w:rsidDel="00675829">
          <w:delText xml:space="preserve"> </w:delText>
        </w:r>
      </w:del>
      <w:r>
        <w:t>to</w:t>
      </w:r>
      <w:r w:rsidR="00452382">
        <w:t xml:space="preserve"> </w:t>
      </w:r>
      <w:r w:rsidRPr="00452382">
        <w:rPr>
          <w:rStyle w:val="Literal"/>
        </w:rPr>
        <w:t>Rc</w:t>
      </w:r>
      <w:ins w:id="3086" w:author="Carol Nichols" w:date="2018-01-16T16:01:00Z">
        <w:r w:rsidR="00762C18">
          <w:rPr>
            <w:rStyle w:val="Literal"/>
          </w:rPr>
          <w:t>&lt;T&gt;</w:t>
        </w:r>
      </w:ins>
      <w:r>
        <w:t> and </w:t>
      </w:r>
      <w:r w:rsidRPr="00452382">
        <w:rPr>
          <w:rStyle w:val="Literal"/>
        </w:rPr>
        <w:t>Weak</w:t>
      </w:r>
      <w:ins w:id="3087" w:author="Carol Nichols" w:date="2018-01-16T16:01:00Z">
        <w:r w:rsidR="00762C18">
          <w:rPr>
            <w:rStyle w:val="Literal"/>
          </w:rPr>
          <w:t>&lt;T&gt;</w:t>
        </w:r>
      </w:ins>
      <w:del w:id="3088" w:author="AnneMarieW" w:date="2017-12-21T09:49:00Z">
        <w:r w:rsidDel="00675829">
          <w:delText> </w:delText>
        </w:r>
      </w:del>
      <w:ins w:id="3089" w:author="AnneMarieW" w:date="2017-12-21T09:49:00Z">
        <w:r w:rsidR="00675829">
          <w:t xml:space="preserve"> </w:t>
        </w:r>
      </w:ins>
      <w:r>
        <w:t>and their implementations of the </w:t>
      </w:r>
      <w:r w:rsidRPr="00452382">
        <w:rPr>
          <w:rStyle w:val="Literal"/>
        </w:rPr>
        <w:t>Drop</w:t>
      </w:r>
      <w:r>
        <w:t> trait. By specifying</w:t>
      </w:r>
      <w:r w:rsidR="00452382">
        <w:t xml:space="preserve"> </w:t>
      </w:r>
      <w:r>
        <w:t>that the relationship from a child to its parent should be a </w:t>
      </w:r>
      <w:r w:rsidRPr="00452382">
        <w:rPr>
          <w:rStyle w:val="Literal"/>
        </w:rPr>
        <w:t>Weak&lt;T&gt;</w:t>
      </w:r>
      <w:r w:rsidR="00452382">
        <w:t xml:space="preserve"> </w:t>
      </w:r>
      <w:r>
        <w:t>reference in the definition of </w:t>
      </w:r>
      <w:r w:rsidRPr="00452382">
        <w:rPr>
          <w:rStyle w:val="Literal"/>
        </w:rPr>
        <w:t>Node</w:t>
      </w:r>
      <w:r>
        <w:t>, we’re able to have parent nodes point to</w:t>
      </w:r>
      <w:r w:rsidR="00452382">
        <w:t xml:space="preserve"> </w:t>
      </w:r>
      <w:r>
        <w:t>child nodes and vice versa without creating a reference cycle and memory leaks.</w:t>
      </w:r>
    </w:p>
    <w:p w14:paraId="5947EA53" w14:textId="77777777" w:rsidR="00957DBC" w:rsidRDefault="00957DBC" w:rsidP="00452382">
      <w:pPr>
        <w:pStyle w:val="HeadA"/>
      </w:pPr>
      <w:bookmarkStart w:id="3090" w:name="summary"/>
      <w:bookmarkStart w:id="3091" w:name="_Toc503815292"/>
      <w:bookmarkEnd w:id="3090"/>
      <w:r>
        <w:t>Summary</w:t>
      </w:r>
      <w:bookmarkEnd w:id="3091"/>
    </w:p>
    <w:p w14:paraId="36F55908" w14:textId="77777777" w:rsidR="00957DBC" w:rsidRDefault="00957DBC" w:rsidP="007710B9">
      <w:pPr>
        <w:pStyle w:val="BodyFirst"/>
      </w:pPr>
      <w:r>
        <w:t xml:space="preserve">This chapter covered how </w:t>
      </w:r>
      <w:del w:id="3092" w:author="AnneMarieW" w:date="2017-12-21T09:50:00Z">
        <w:r w:rsidDel="00675829">
          <w:delText xml:space="preserve">you can </w:delText>
        </w:r>
      </w:del>
      <w:ins w:id="3093" w:author="AnneMarieW" w:date="2017-12-21T09:50:00Z">
        <w:r w:rsidR="00675829">
          <w:t xml:space="preserve">to </w:t>
        </w:r>
      </w:ins>
      <w:r>
        <w:t>use smart pointers to make different</w:t>
      </w:r>
      <w:r w:rsidR="00452382">
        <w:t xml:space="preserve"> </w:t>
      </w:r>
      <w:r>
        <w:t>guarantees and trade</w:t>
      </w:r>
      <w:ins w:id="3094" w:author="AnneMarieW" w:date="2017-12-21T09:50:00Z">
        <w:r w:rsidR="00675829">
          <w:t>-</w:t>
        </w:r>
      </w:ins>
      <w:r>
        <w:t>offs than those Rust makes by default with regular</w:t>
      </w:r>
      <w:r w:rsidR="00452382">
        <w:t xml:space="preserve"> </w:t>
      </w:r>
      <w:r>
        <w:t>references.</w:t>
      </w:r>
      <w:ins w:id="3095" w:author="AnneMarieW" w:date="2017-12-21T09:50:00Z">
        <w:r w:rsidR="00675829">
          <w:t xml:space="preserve"> The</w:t>
        </w:r>
      </w:ins>
      <w:r>
        <w:t> </w:t>
      </w:r>
      <w:r w:rsidRPr="00452382">
        <w:rPr>
          <w:rStyle w:val="Literal"/>
        </w:rPr>
        <w:t>Box&lt;T&gt;</w:t>
      </w:r>
      <w:r>
        <w:t> </w:t>
      </w:r>
      <w:ins w:id="3096" w:author="AnneMarieW" w:date="2017-12-21T09:50:00Z">
        <w:r w:rsidR="00675829">
          <w:t xml:space="preserve">type </w:t>
        </w:r>
      </w:ins>
      <w:r>
        <w:t>has a known size and points to data allocated on the heap.</w:t>
      </w:r>
      <w:ins w:id="3097" w:author="AnneMarieW" w:date="2017-12-21T09:50:00Z">
        <w:r w:rsidR="00675829">
          <w:t xml:space="preserve"> The</w:t>
        </w:r>
      </w:ins>
      <w:r w:rsidR="00452382">
        <w:t xml:space="preserve"> </w:t>
      </w:r>
      <w:r w:rsidRPr="00452382">
        <w:rPr>
          <w:rStyle w:val="Literal"/>
        </w:rPr>
        <w:t>Rc&lt;T&gt;</w:t>
      </w:r>
      <w:r>
        <w:t> </w:t>
      </w:r>
      <w:ins w:id="3098" w:author="AnneMarieW" w:date="2017-12-21T09:50:00Z">
        <w:r w:rsidR="00675829">
          <w:t xml:space="preserve">type </w:t>
        </w:r>
      </w:ins>
      <w:r>
        <w:t>keeps track of the number of references to data on the heap</w:t>
      </w:r>
      <w:ins w:id="3099" w:author="AnneMarieW" w:date="2017-12-21T09:51:00Z">
        <w:r w:rsidR="00675829">
          <w:t>,</w:t>
        </w:r>
      </w:ins>
      <w:r>
        <w:t xml:space="preserve"> so that</w:t>
      </w:r>
      <w:r w:rsidR="00452382">
        <w:t xml:space="preserve"> </w:t>
      </w:r>
      <w:r>
        <w:t>data can have multiple owners.</w:t>
      </w:r>
      <w:ins w:id="3100" w:author="AnneMarieW" w:date="2017-12-21T09:51:00Z">
        <w:r w:rsidR="00675829">
          <w:t xml:space="preserve"> The</w:t>
        </w:r>
      </w:ins>
      <w:r>
        <w:t> </w:t>
      </w:r>
      <w:r w:rsidRPr="00452382">
        <w:rPr>
          <w:rStyle w:val="Literal"/>
        </w:rPr>
        <w:t>RefCell&lt;T&gt;</w:t>
      </w:r>
      <w:r>
        <w:t> </w:t>
      </w:r>
      <w:ins w:id="3101" w:author="AnneMarieW" w:date="2017-12-21T09:51:00Z">
        <w:r w:rsidR="00675829">
          <w:t xml:space="preserve">type </w:t>
        </w:r>
      </w:ins>
      <w:r>
        <w:t>with its interior mutability gives</w:t>
      </w:r>
      <w:r w:rsidR="00452382">
        <w:t xml:space="preserve"> </w:t>
      </w:r>
      <w:r>
        <w:t xml:space="preserve">us a type that </w:t>
      </w:r>
      <w:ins w:id="3102" w:author="AnneMarieW" w:date="2017-12-21T09:51:00Z">
        <w:r w:rsidR="00675829">
          <w:t xml:space="preserve">we </w:t>
        </w:r>
      </w:ins>
      <w:r>
        <w:t xml:space="preserve">can </w:t>
      </w:r>
      <w:del w:id="3103" w:author="AnneMarieW" w:date="2017-12-21T09:51:00Z">
        <w:r w:rsidDel="00675829">
          <w:delText xml:space="preserve">be </w:delText>
        </w:r>
      </w:del>
      <w:r>
        <w:t>use</w:t>
      </w:r>
      <w:del w:id="3104" w:author="AnneMarieW" w:date="2017-12-21T09:51:00Z">
        <w:r w:rsidDel="00675829">
          <w:delText>d</w:delText>
        </w:r>
      </w:del>
      <w:r>
        <w:t xml:space="preserve"> when we need an immutable type but need </w:t>
      </w:r>
      <w:del w:id="3105" w:author="AnneMarieW" w:date="2017-12-21T09:51:00Z">
        <w:r w:rsidDel="00675829">
          <w:delText>the ability</w:delText>
        </w:r>
        <w:r w:rsidR="00452382" w:rsidDel="00675829">
          <w:delText xml:space="preserve"> </w:delText>
        </w:r>
      </w:del>
      <w:r>
        <w:t>to change an inner value of that type</w:t>
      </w:r>
      <w:del w:id="3106" w:author="AnneMarieW" w:date="2017-12-21T09:52:00Z">
        <w:r w:rsidDel="00675829">
          <w:delText>,</w:delText>
        </w:r>
      </w:del>
      <w:ins w:id="3107" w:author="AnneMarieW" w:date="2017-12-21T09:52:00Z">
        <w:r w:rsidR="00675829">
          <w:t>; it also</w:t>
        </w:r>
      </w:ins>
      <w:del w:id="3108" w:author="AnneMarieW" w:date="2017-12-21T09:52:00Z">
        <w:r w:rsidDel="00675829">
          <w:delText xml:space="preserve"> and </w:delText>
        </w:r>
      </w:del>
      <w:ins w:id="3109" w:author="AnneMarieW" w:date="2017-12-21T09:52:00Z">
        <w:r w:rsidR="00675829">
          <w:t xml:space="preserve"> </w:t>
        </w:r>
      </w:ins>
      <w:r>
        <w:t>enforces the borrowing rules at</w:t>
      </w:r>
      <w:r w:rsidR="00452382">
        <w:t xml:space="preserve"> </w:t>
      </w:r>
      <w:r>
        <w:t>runtime instead of at compile time.</w:t>
      </w:r>
    </w:p>
    <w:p w14:paraId="7D654A70" w14:textId="77777777" w:rsidR="00957DBC" w:rsidRDefault="00957DBC" w:rsidP="00957DBC">
      <w:pPr>
        <w:pStyle w:val="Body"/>
      </w:pPr>
      <w:del w:id="3110" w:author="AnneMarieW" w:date="2017-12-21T09:52:00Z">
        <w:r w:rsidDel="00675829">
          <w:delText>We a</w:delText>
        </w:r>
      </w:del>
      <w:ins w:id="3111" w:author="AnneMarieW" w:date="2017-12-21T09:52:00Z">
        <w:r w:rsidR="00675829">
          <w:t>A</w:t>
        </w:r>
      </w:ins>
      <w:r>
        <w:t xml:space="preserve">lso discussed </w:t>
      </w:r>
      <w:ins w:id="3112" w:author="AnneMarieW" w:date="2017-12-21T09:52:00Z">
        <w:r w:rsidR="00675829">
          <w:t xml:space="preserve">were </w:t>
        </w:r>
      </w:ins>
      <w:r>
        <w:t>the </w:t>
      </w:r>
      <w:r w:rsidRPr="00452382">
        <w:rPr>
          <w:rStyle w:val="Literal"/>
        </w:rPr>
        <w:t>Deref</w:t>
      </w:r>
      <w:r>
        <w:t> and </w:t>
      </w:r>
      <w:r w:rsidRPr="00452382">
        <w:rPr>
          <w:rStyle w:val="Literal"/>
        </w:rPr>
        <w:t>Drop</w:t>
      </w:r>
      <w:r>
        <w:t> traits that enable a lot of the</w:t>
      </w:r>
      <w:r w:rsidR="00452382">
        <w:t xml:space="preserve"> </w:t>
      </w:r>
      <w:r>
        <w:t>functionality of smart pointers. We explored reference cycles that can cause</w:t>
      </w:r>
      <w:r w:rsidR="00452382">
        <w:t xml:space="preserve"> </w:t>
      </w:r>
      <w:r>
        <w:t>memory leaks</w:t>
      </w:r>
      <w:del w:id="3113" w:author="AnneMarieW" w:date="2017-12-21T09:53:00Z">
        <w:r w:rsidDel="00675829">
          <w:delText>,</w:delText>
        </w:r>
      </w:del>
      <w:r>
        <w:t xml:space="preserve"> and how to prevent them using </w:t>
      </w:r>
      <w:r w:rsidRPr="00452382">
        <w:rPr>
          <w:rStyle w:val="Literal"/>
        </w:rPr>
        <w:t>Weak&lt;T&gt;</w:t>
      </w:r>
      <w:r>
        <w:t>.</w:t>
      </w:r>
    </w:p>
    <w:p w14:paraId="31E5B648" w14:textId="389AF2B5" w:rsidR="00957DBC" w:rsidRDefault="00957DBC" w:rsidP="00957DBC">
      <w:pPr>
        <w:pStyle w:val="Body"/>
      </w:pPr>
      <w:r>
        <w:lastRenderedPageBreak/>
        <w:t>If this chapter has piqued your interest and you want to implement your own</w:t>
      </w:r>
      <w:r w:rsidR="00452382">
        <w:t xml:space="preserve"> </w:t>
      </w:r>
      <w:r>
        <w:t xml:space="preserve">smart pointers, check out </w:t>
      </w:r>
      <w:commentRangeStart w:id="3114"/>
      <w:commentRangeStart w:id="3115"/>
      <w:r>
        <w:t xml:space="preserve">“The </w:t>
      </w:r>
      <w:ins w:id="3116" w:author="Carol Nichols" w:date="2018-01-15T21:32:00Z">
        <w:r w:rsidR="009A6325">
          <w:t>Ruston</w:t>
        </w:r>
      </w:ins>
      <w:del w:id="3117" w:author="Carol Nichols" w:date="2018-01-15T21:32:00Z">
        <w:r w:rsidDel="009A6325">
          <w:delText>N</w:delText>
        </w:r>
      </w:del>
      <w:r>
        <w:t>omicon”</w:t>
      </w:r>
      <w:commentRangeEnd w:id="3114"/>
      <w:r w:rsidR="00AA1130">
        <w:rPr>
          <w:rStyle w:val="CommentReference"/>
        </w:rPr>
        <w:commentReference w:id="3114"/>
      </w:r>
      <w:commentRangeEnd w:id="3115"/>
      <w:r w:rsidR="009A6325">
        <w:rPr>
          <w:rStyle w:val="CommentReference"/>
        </w:rPr>
        <w:commentReference w:id="3115"/>
      </w:r>
      <w:r>
        <w:t xml:space="preserve"> at</w:t>
      </w:r>
      <w:r w:rsidR="00452382">
        <w:t xml:space="preserve"> </w:t>
      </w:r>
      <w:hyperlink r:id="rId13" w:history="1">
        <w:r w:rsidRPr="00F27888">
          <w:rPr>
            <w:rStyle w:val="EmphasisItalic"/>
          </w:rPr>
          <w:t>https://doc.rust-lang.org/stable/nomicon/</w:t>
        </w:r>
      </w:hyperlink>
      <w:r>
        <w:t> for</w:t>
      </w:r>
      <w:del w:id="3118" w:author="AnneMarieW" w:date="2017-12-21T09:54:00Z">
        <w:r w:rsidDel="00AA1130">
          <w:delText xml:space="preserve"> even</w:delText>
        </w:r>
      </w:del>
      <w:r>
        <w:t xml:space="preserve"> more useful information.</w:t>
      </w:r>
    </w:p>
    <w:p w14:paraId="548EAAEB" w14:textId="77777777" w:rsidR="00957DBC" w:rsidRDefault="00957DBC" w:rsidP="00957DBC">
      <w:pPr>
        <w:pStyle w:val="Body"/>
      </w:pPr>
      <w:r>
        <w:t xml:space="preserve">Next, </w:t>
      </w:r>
      <w:del w:id="3119" w:author="AnneMarieW" w:date="2017-12-21T09:54:00Z">
        <w:r w:rsidDel="00AA1130">
          <w:delText xml:space="preserve">let’s </w:delText>
        </w:r>
      </w:del>
      <w:ins w:id="3120" w:author="AnneMarieW" w:date="2017-12-21T09:54:00Z">
        <w:r w:rsidR="00AA1130">
          <w:t xml:space="preserve">we’ll </w:t>
        </w:r>
      </w:ins>
      <w:r>
        <w:t xml:space="preserve">talk about concurrency in Rust. </w:t>
      </w:r>
      <w:del w:id="3121" w:author="AnneMarieW" w:date="2017-12-21T09:53:00Z">
        <w:r w:rsidDel="00675829">
          <w:delText>We</w:delText>
        </w:r>
      </w:del>
      <w:ins w:id="3122" w:author="AnneMarieW" w:date="2017-12-21T09:53:00Z">
        <w:r w:rsidR="00675829">
          <w:t>You</w:t>
        </w:r>
      </w:ins>
      <w:r>
        <w:t>’ll even learn about a few new</w:t>
      </w:r>
      <w:r w:rsidR="00452382">
        <w:t xml:space="preserve"> </w:t>
      </w:r>
      <w:r>
        <w:t>smart pointers.</w:t>
      </w:r>
    </w:p>
    <w:sectPr w:rsidR="00957DBC" w:rsidSect="00961C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comment w:id="393" w:author="AnneMarieW" w:date="2017-12-20T09:09:00Z" w:initials="AM">
    <w:p w14:paraId="75E5E5E0" w14:textId="77777777" w:rsidR="00C36C4C" w:rsidRDefault="00C36C4C">
      <w:pPr>
        <w:pStyle w:val="CommentText"/>
      </w:pPr>
      <w:r>
        <w:rPr>
          <w:rStyle w:val="CommentReference"/>
        </w:rPr>
        <w:annotationRef/>
      </w:r>
      <w:r>
        <w:t>Au: which concept?</w:t>
      </w:r>
    </w:p>
  </w:comment>
  <w:comment w:id="394" w:author="Carol Nichols" w:date="2018-01-15T16:47:00Z" w:initials="CN">
    <w:p w14:paraId="74912E75" w14:textId="0400BBE7" w:rsidR="00C36C4C" w:rsidRDefault="00C36C4C">
      <w:pPr>
        <w:pStyle w:val="CommentText"/>
      </w:pPr>
      <w:r>
        <w:rPr>
          <w:rStyle w:val="CommentReference"/>
        </w:rPr>
        <w:annotationRef/>
      </w:r>
      <w:r>
        <w:t>clarified</w:t>
      </w:r>
    </w:p>
  </w:comment>
  <w:comment w:id="447" w:author="AnneMarieW" w:date="2017-12-20T09:09:00Z" w:initials="AM">
    <w:p w14:paraId="0FB0ACA0" w14:textId="77777777" w:rsidR="00C36C4C" w:rsidRDefault="00C36C4C">
      <w:pPr>
        <w:pStyle w:val="CommentText"/>
      </w:pPr>
      <w:r>
        <w:rPr>
          <w:rStyle w:val="CommentReference"/>
        </w:rPr>
        <w:annotationRef/>
      </w:r>
      <w:r>
        <w:t>Au: Does “this type” refer to a “cons list”?</w:t>
      </w:r>
    </w:p>
  </w:comment>
  <w:comment w:id="448" w:author="Carol Nichols" w:date="2018-01-15T16:56:00Z" w:initials="CN">
    <w:p w14:paraId="146A24F4" w14:textId="6DD2C77C" w:rsidR="00C36C4C" w:rsidRDefault="00C36C4C">
      <w:pPr>
        <w:pStyle w:val="CommentText"/>
      </w:pPr>
      <w:r>
        <w:rPr>
          <w:rStyle w:val="CommentReference"/>
        </w:rPr>
        <w:annotationRef/>
      </w:r>
      <w:r>
        <w:t>It’s referring to the specific implementation of the cons list as the List type, I’ve clarified</w:t>
      </w:r>
    </w:p>
  </w:comment>
  <w:comment w:id="456" w:author="AnneMarieW" w:date="2017-12-20T09:09:00Z" w:initials="AM">
    <w:p w14:paraId="07DB3F7C" w14:textId="77777777" w:rsidR="00C36C4C" w:rsidRDefault="00C36C4C">
      <w:pPr>
        <w:pStyle w:val="CommentText"/>
      </w:pPr>
      <w:r>
        <w:rPr>
          <w:rStyle w:val="CommentReference"/>
        </w:rPr>
        <w:annotationRef/>
      </w:r>
      <w:r>
        <w:t>Not sure why this is Literal style. Should it be EmphasisItalic?</w:t>
      </w:r>
    </w:p>
  </w:comment>
  <w:comment w:id="457" w:author="Carol Nichols" w:date="2018-01-15T16:57:00Z" w:initials="CN">
    <w:p w14:paraId="14213F85" w14:textId="3AA8E50C" w:rsidR="00C36C4C" w:rsidRDefault="00C36C4C">
      <w:pPr>
        <w:pStyle w:val="CommentText"/>
      </w:pPr>
      <w:r>
        <w:rPr>
          <w:rStyle w:val="CommentReference"/>
        </w:rPr>
        <w:annotationRef/>
      </w:r>
      <w:r>
        <w:t>It was not in literal style last time we sent this chapter over, it should be just part of the listing</w:t>
      </w:r>
    </w:p>
  </w:comment>
  <w:comment w:id="482" w:author="AnneMarieW" w:date="2017-12-20T09:09:00Z" w:initials="AM">
    <w:p w14:paraId="011F24DC" w14:textId="77777777" w:rsidR="00C36C4C" w:rsidRDefault="00C36C4C">
      <w:pPr>
        <w:pStyle w:val="CommentText"/>
      </w:pPr>
      <w:r>
        <w:rPr>
          <w:rStyle w:val="CommentReference"/>
        </w:rPr>
        <w:annotationRef/>
      </w:r>
      <w:r>
        <w:t>OK to add this?</w:t>
      </w:r>
    </w:p>
  </w:comment>
  <w:comment w:id="483" w:author="Carol Nichols" w:date="2018-01-15T17:00:00Z" w:initials="CN">
    <w:p w14:paraId="709CB916" w14:textId="7E9A3E86" w:rsidR="00C36C4C" w:rsidRDefault="00C36C4C">
      <w:pPr>
        <w:pStyle w:val="CommentText"/>
      </w:pPr>
      <w:r>
        <w:rPr>
          <w:rStyle w:val="CommentReference"/>
        </w:rPr>
        <w:annotationRef/>
      </w:r>
      <w:r>
        <w:t>Yep</w:t>
      </w:r>
    </w:p>
  </w:comment>
  <w:comment w:id="489" w:author="AnneMarieW" w:date="2017-12-20T09:09:00Z" w:initials="AM">
    <w:p w14:paraId="22D5B0DD" w14:textId="77777777" w:rsidR="00C36C4C" w:rsidRDefault="00C36C4C">
      <w:pPr>
        <w:pStyle w:val="CommentText"/>
      </w:pPr>
      <w:r>
        <w:rPr>
          <w:rStyle w:val="CommentReference"/>
        </w:rPr>
        <w:annotationRef/>
      </w:r>
      <w:r>
        <w:t>Cross-ref added, OK?</w:t>
      </w:r>
    </w:p>
  </w:comment>
  <w:comment w:id="490" w:author="Carol Nichols" w:date="2018-01-15T17:00:00Z" w:initials="CN">
    <w:p w14:paraId="7E5D8D77" w14:textId="060DF7F8" w:rsidR="00C36C4C" w:rsidRDefault="00C36C4C">
      <w:pPr>
        <w:pStyle w:val="CommentText"/>
      </w:pPr>
      <w:r>
        <w:rPr>
          <w:rStyle w:val="CommentReference"/>
        </w:rPr>
        <w:annotationRef/>
      </w:r>
      <w:r>
        <w:t>Yep</w:t>
      </w:r>
    </w:p>
  </w:comment>
  <w:comment w:id="518" w:author="AnneMarieW" w:date="2017-12-20T09:09:00Z" w:initials="AM">
    <w:p w14:paraId="7AEED6D0" w14:textId="77777777" w:rsidR="00C36C4C" w:rsidRDefault="00C36C4C">
      <w:pPr>
        <w:pStyle w:val="CommentText"/>
      </w:pPr>
      <w:r>
        <w:rPr>
          <w:rStyle w:val="CommentReference"/>
        </w:rPr>
        <w:annotationRef/>
      </w:r>
      <w:r>
        <w:t>Edit OK, or are we breaking down the error?</w:t>
      </w:r>
    </w:p>
  </w:comment>
  <w:comment w:id="519" w:author="Carol Nichols" w:date="2018-01-15T17:09:00Z" w:initials="CN">
    <w:p w14:paraId="22C16CA8" w14:textId="055C9025" w:rsidR="00C36C4C" w:rsidRDefault="00C36C4C">
      <w:pPr>
        <w:pStyle w:val="CommentText"/>
      </w:pPr>
      <w:r>
        <w:rPr>
          <w:rStyle w:val="CommentReference"/>
        </w:rPr>
        <w:annotationRef/>
      </w:r>
      <w:r>
        <w:t>It’s the reason for the error we’re digging into, I’ve clarified</w:t>
      </w:r>
    </w:p>
  </w:comment>
  <w:comment w:id="560" w:author="AnneMarieW" w:date="2017-12-20T09:09:00Z" w:initials="AM">
    <w:p w14:paraId="37B3EEAC" w14:textId="77777777" w:rsidR="00C36C4C" w:rsidRDefault="00C36C4C">
      <w:pPr>
        <w:pStyle w:val="CommentText"/>
      </w:pPr>
      <w:r>
        <w:rPr>
          <w:rStyle w:val="CommentReference"/>
        </w:rPr>
        <w:annotationRef/>
      </w:r>
      <w:r>
        <w:t>Do you mean Rust?</w:t>
      </w:r>
    </w:p>
  </w:comment>
  <w:comment w:id="561" w:author="Carol Nichols" w:date="2018-01-15T17:14:00Z" w:initials="CN">
    <w:p w14:paraId="2AACECC2" w14:textId="1BEA084B" w:rsidR="00C36C4C" w:rsidRDefault="00C36C4C">
      <w:pPr>
        <w:pStyle w:val="CommentText"/>
      </w:pPr>
      <w:r>
        <w:rPr>
          <w:rStyle w:val="CommentReference"/>
        </w:rPr>
        <w:annotationRef/>
      </w:r>
      <w:r>
        <w:t>Not really, I’m trying to talk about the Rust code that we’re writing. I’ve hopefully clarified</w:t>
      </w:r>
    </w:p>
  </w:comment>
  <w:comment w:id="590" w:author="AnneMarieW" w:date="2017-12-21T10:23:00Z" w:initials="AM">
    <w:p w14:paraId="0CD81D85" w14:textId="77777777" w:rsidR="00C36C4C" w:rsidRDefault="00C36C4C">
      <w:pPr>
        <w:pStyle w:val="CommentText"/>
      </w:pPr>
      <w:r>
        <w:rPr>
          <w:rStyle w:val="CommentReference"/>
        </w:rPr>
        <w:annotationRef/>
      </w:r>
      <w:r>
        <w:t>Au: Listing numbering is off. This should be Listing 15-5. I’ll renumber all listings and cross-refs, but please check all cross-references carefully.</w:t>
      </w:r>
    </w:p>
  </w:comment>
  <w:comment w:id="591" w:author="Carol Nichols" w:date="2018-01-15T17:15:00Z" w:initials="CN">
    <w:p w14:paraId="1E98544F" w14:textId="3EB5EA6B" w:rsidR="00C36C4C" w:rsidRDefault="00C36C4C">
      <w:pPr>
        <w:pStyle w:val="CommentText"/>
      </w:pPr>
      <w:r>
        <w:rPr>
          <w:rStyle w:val="CommentReference"/>
        </w:rPr>
        <w:annotationRef/>
      </w:r>
      <w:r>
        <w:t>So checked.</w:t>
      </w:r>
    </w:p>
  </w:comment>
  <w:comment w:id="670" w:author="Liz Chadwick" w:date="2017-12-20T09:09:00Z" w:initials="LC">
    <w:p w14:paraId="59F13368" w14:textId="77777777" w:rsidR="00C36C4C" w:rsidRDefault="00C36C4C">
      <w:pPr>
        <w:pStyle w:val="CommentText"/>
      </w:pPr>
      <w:r>
        <w:rPr>
          <w:rStyle w:val="CommentReference"/>
        </w:rPr>
        <w:annotationRef/>
      </w:r>
      <w:r>
        <w:t>Doesn’t work with it like a reference, or doesn’t work like a reference itself?</w:t>
      </w:r>
    </w:p>
  </w:comment>
  <w:comment w:id="672" w:author="AnneMarieW" w:date="2017-12-20T09:09:00Z" w:initials="AM">
    <w:p w14:paraId="154E108C" w14:textId="77777777" w:rsidR="00C36C4C" w:rsidRDefault="00C36C4C">
      <w:pPr>
        <w:pStyle w:val="CommentText"/>
      </w:pPr>
      <w:r>
        <w:rPr>
          <w:rStyle w:val="CommentReference"/>
        </w:rPr>
        <w:annotationRef/>
      </w:r>
      <w:r>
        <w:t xml:space="preserve">I understood this as </w:t>
      </w:r>
      <w:r w:rsidRPr="00452382">
        <w:rPr>
          <w:rStyle w:val="Literal"/>
        </w:rPr>
        <w:t>*</w:t>
      </w:r>
      <w:r>
        <w:t> doesn’t work</w:t>
      </w:r>
      <w:r>
        <w:rPr>
          <w:rStyle w:val="CommentReference"/>
        </w:rPr>
        <w:annotationRef/>
      </w:r>
      <w:r>
        <w:t xml:space="preserve"> like a reference</w:t>
      </w:r>
      <w:r>
        <w:rPr>
          <w:rStyle w:val="CommentReference"/>
        </w:rPr>
        <w:annotationRef/>
      </w:r>
      <w:r>
        <w:t xml:space="preserve"> with the newly defined type. But please clarify.</w:t>
      </w:r>
    </w:p>
  </w:comment>
  <w:comment w:id="673" w:author="Carol Nichols" w:date="2018-01-15T17:20:00Z" w:initials="CN">
    <w:p w14:paraId="45180887" w14:textId="52FFF225" w:rsidR="00C36C4C" w:rsidRDefault="00C36C4C">
      <w:pPr>
        <w:pStyle w:val="CommentText"/>
      </w:pPr>
      <w:r>
        <w:rPr>
          <w:rStyle w:val="CommentReference"/>
        </w:rPr>
        <w:annotationRef/>
      </w:r>
      <w:r>
        <w:t>Correct, and clarified.</w:t>
      </w:r>
    </w:p>
  </w:comment>
  <w:comment w:id="721" w:author="AnneMarieW" w:date="2017-12-20T16:18:00Z" w:initials="AM">
    <w:p w14:paraId="6EDD96AF" w14:textId="77777777" w:rsidR="00C36C4C" w:rsidRDefault="00C36C4C">
      <w:pPr>
        <w:pStyle w:val="CommentText"/>
      </w:pPr>
      <w:r>
        <w:rPr>
          <w:rStyle w:val="CommentReference"/>
        </w:rPr>
        <w:annotationRef/>
      </w:r>
      <w:r>
        <w:t>Au: Sometimes you spell this with a hyphen and other times without a hyphen. Please make all instances consistent.</w:t>
      </w:r>
    </w:p>
  </w:comment>
  <w:comment w:id="722" w:author="Carol Nichols" w:date="2018-01-15T17:22:00Z" w:initials="CN">
    <w:p w14:paraId="28AB062B" w14:textId="78F5C12D" w:rsidR="00C36C4C" w:rsidRDefault="00C36C4C">
      <w:pPr>
        <w:pStyle w:val="CommentText"/>
      </w:pPr>
      <w:r>
        <w:rPr>
          <w:rStyle w:val="CommentReference"/>
        </w:rPr>
        <w:annotationRef/>
      </w:r>
      <w:r>
        <w:t>It should be without a hyphen, so corrected.</w:t>
      </w:r>
    </w:p>
  </w:comment>
  <w:comment w:id="766" w:author="Carol Nichols" w:date="2018-01-16T14:14:00Z" w:initials="CN">
    <w:p w14:paraId="4258E9F1" w14:textId="29373461" w:rsidR="00C36C4C" w:rsidRDefault="00C36C4C">
      <w:pPr>
        <w:pStyle w:val="CommentText"/>
      </w:pPr>
      <w:r>
        <w:rPr>
          <w:rStyle w:val="CommentReference"/>
        </w:rPr>
        <w:annotationRef/>
      </w:r>
      <w:r>
        <w:t>It’s hard to tell because of the Code B Wingding styling, but this line should NOT have Literal – Gray styling and the rest of the lines in this listing SHOULD.</w:t>
      </w:r>
    </w:p>
  </w:comment>
  <w:comment w:id="807" w:author="AnneMarieW" w:date="2017-12-20T09:09:00Z" w:initials="AM">
    <w:p w14:paraId="45EAB0E2" w14:textId="77777777" w:rsidR="00C36C4C" w:rsidRDefault="00C36C4C">
      <w:pPr>
        <w:pStyle w:val="CommentText"/>
      </w:pPr>
      <w:r>
        <w:rPr>
          <w:rStyle w:val="CommentReference"/>
        </w:rPr>
        <w:annotationRef/>
      </w:r>
      <w:r>
        <w:t>Please clarify what “this” is.</w:t>
      </w:r>
    </w:p>
  </w:comment>
  <w:comment w:id="808" w:author="Carol Nichols" w:date="2018-01-15T17:26:00Z" w:initials="CN">
    <w:p w14:paraId="435871B0" w14:textId="460E8E58" w:rsidR="00C36C4C" w:rsidRDefault="00C36C4C">
      <w:pPr>
        <w:pStyle w:val="CommentText"/>
      </w:pPr>
      <w:r>
        <w:rPr>
          <w:rStyle w:val="CommentReference"/>
        </w:rPr>
        <w:annotationRef/>
      </w:r>
      <w:r>
        <w:t>So clarified.</w:t>
      </w:r>
    </w:p>
  </w:comment>
  <w:comment w:id="896" w:author="AnneMarieW" w:date="2017-12-20T09:09:00Z" w:initials="AM">
    <w:p w14:paraId="5790AAF0" w14:textId="77777777" w:rsidR="00C36C4C" w:rsidRDefault="00C36C4C">
      <w:pPr>
        <w:pStyle w:val="CommentText"/>
      </w:pPr>
      <w:r>
        <w:rPr>
          <w:rStyle w:val="CommentReference"/>
        </w:rPr>
        <w:annotationRef/>
      </w:r>
      <w:r>
        <w:t>can or need to?</w:t>
      </w:r>
    </w:p>
  </w:comment>
  <w:comment w:id="999" w:author="AnneMarieW" w:date="2017-12-20T09:09:00Z" w:initials="AM">
    <w:p w14:paraId="63FA950C" w14:textId="77777777" w:rsidR="00C36C4C" w:rsidRDefault="00C36C4C">
      <w:pPr>
        <w:pStyle w:val="CommentText"/>
      </w:pPr>
      <w:r>
        <w:rPr>
          <w:rStyle w:val="CommentReference"/>
        </w:rPr>
        <w:annotationRef/>
      </w:r>
      <w:r>
        <w:t>What does “that” refer to? The substitution of </w:t>
      </w:r>
      <w:r w:rsidRPr="00452382">
        <w:rPr>
          <w:rStyle w:val="Literal"/>
        </w:rPr>
        <w:t>*</w:t>
      </w:r>
      <w:r>
        <w:t xml:space="preserve"> does not recurse infinitely? If so, you could reword to “Because the substitution of </w:t>
      </w:r>
      <w:r w:rsidRPr="00452382">
        <w:rPr>
          <w:rStyle w:val="Literal"/>
        </w:rPr>
        <w:t>*</w:t>
      </w:r>
      <w:r>
        <w:t xml:space="preserve"> does not recurse infinitely,</w:t>
      </w:r>
      <w:r>
        <w:rPr>
          <w:rStyle w:val="CommentReference"/>
        </w:rPr>
        <w:annotationRef/>
      </w:r>
      <w:r>
        <w:t xml:space="preserve"> we end up with data of type </w:t>
      </w:r>
      <w:r w:rsidRPr="00452382">
        <w:rPr>
          <w:rStyle w:val="Literal"/>
        </w:rPr>
        <w:t>i32</w:t>
      </w:r>
      <w:r>
        <w:t>, which matches the </w:t>
      </w:r>
      <w:r w:rsidRPr="00452382">
        <w:rPr>
          <w:rStyle w:val="Literal"/>
        </w:rPr>
        <w:t>5</w:t>
      </w:r>
      <w:r>
        <w:t xml:space="preserve"> in </w:t>
      </w:r>
      <w:r w:rsidRPr="00452382">
        <w:rPr>
          <w:rStyle w:val="Literal"/>
        </w:rPr>
        <w:t>assert_eq!</w:t>
      </w:r>
      <w:r>
        <w:t> in Listing 15-11.</w:t>
      </w:r>
    </w:p>
  </w:comment>
  <w:comment w:id="1288" w:author="AnneMarieW" w:date="2017-12-20T09:09:00Z" w:initials="AM">
    <w:p w14:paraId="1F34E1BA" w14:textId="77777777" w:rsidR="00C36C4C" w:rsidRDefault="00C36C4C">
      <w:pPr>
        <w:pStyle w:val="CommentText"/>
      </w:pPr>
      <w:r>
        <w:rPr>
          <w:rStyle w:val="CommentReference"/>
        </w:rPr>
        <w:annotationRef/>
      </w:r>
      <w:r>
        <w:t>What does “this” refer to? using </w:t>
      </w:r>
      <w:r w:rsidRPr="00452382">
        <w:rPr>
          <w:rStyle w:val="Literal"/>
        </w:rPr>
        <w:t>Deref::deref</w:t>
      </w:r>
      <w:r>
        <w:t> as many times as necessary?</w:t>
      </w:r>
    </w:p>
  </w:comment>
  <w:comment w:id="1289" w:author="Carol Nichols" w:date="2018-01-15T17:40:00Z" w:initials="CN">
    <w:p w14:paraId="37B68AEA" w14:textId="0DD54171" w:rsidR="00C36C4C" w:rsidRDefault="00C36C4C">
      <w:pPr>
        <w:pStyle w:val="CommentText"/>
      </w:pPr>
      <w:r>
        <w:rPr>
          <w:rStyle w:val="CommentReference"/>
        </w:rPr>
        <w:annotationRef/>
      </w:r>
      <w:r>
        <w:t>Yes, clarified.</w:t>
      </w:r>
    </w:p>
  </w:comment>
  <w:comment w:id="1455" w:author="AnneMarieW" w:date="2017-12-21T11:17:00Z" w:initials="AM">
    <w:p w14:paraId="4AC4536B" w14:textId="77777777" w:rsidR="00C36C4C" w:rsidRDefault="00C36C4C">
      <w:pPr>
        <w:pStyle w:val="CommentText"/>
      </w:pPr>
      <w:r>
        <w:rPr>
          <w:rStyle w:val="CommentReference"/>
        </w:rPr>
        <w:annotationRef/>
      </w:r>
      <w:r>
        <w:t>Au: This is the heading topic. But here is where you first mention it in the section. Can you define it in the first paragraph and then go on to explain it?</w:t>
      </w:r>
    </w:p>
  </w:comment>
  <w:comment w:id="1456" w:author="Carol Nichols" w:date="2018-01-15T17:51:00Z" w:initials="CN">
    <w:p w14:paraId="6A37C9E3" w14:textId="00108D4D" w:rsidR="00C36C4C" w:rsidRDefault="00C36C4C">
      <w:pPr>
        <w:pStyle w:val="CommentText"/>
      </w:pPr>
      <w:r>
        <w:rPr>
          <w:rStyle w:val="CommentReference"/>
        </w:rPr>
        <w:annotationRef/>
      </w:r>
      <w:r>
        <w:t>Done</w:t>
      </w:r>
    </w:p>
  </w:comment>
  <w:comment w:id="1717" w:author="AnneMarieW" w:date="2017-12-20T09:09:00Z" w:initials="AM">
    <w:p w14:paraId="68C10836" w14:textId="77777777" w:rsidR="00C36C4C" w:rsidRDefault="00C36C4C">
      <w:pPr>
        <w:pStyle w:val="CommentText"/>
      </w:pPr>
      <w:r>
        <w:rPr>
          <w:rStyle w:val="CommentReference"/>
        </w:rPr>
        <w:annotationRef/>
      </w:r>
      <w:r>
        <w:t>OK to change this to “from one to two”</w:t>
      </w:r>
    </w:p>
  </w:comment>
  <w:comment w:id="1718" w:author="Carol Nichols" w:date="2018-01-15T18:01:00Z" w:initials="CN">
    <w:p w14:paraId="79898F7A" w14:textId="460A5DB4" w:rsidR="00C36C4C" w:rsidRDefault="00C36C4C">
      <w:pPr>
        <w:pStyle w:val="CommentText"/>
      </w:pPr>
      <w:r>
        <w:rPr>
          <w:rStyle w:val="CommentReference"/>
        </w:rPr>
        <w:annotationRef/>
      </w:r>
      <w:r>
        <w:t>Yes, so changed</w:t>
      </w:r>
    </w:p>
  </w:comment>
  <w:comment w:id="1725" w:author="AnneMarieW" w:date="2017-12-20T09:09:00Z" w:initials="AM">
    <w:p w14:paraId="5064DF60" w14:textId="77777777" w:rsidR="00C36C4C" w:rsidRDefault="00C36C4C">
      <w:pPr>
        <w:pStyle w:val="CommentText"/>
      </w:pPr>
      <w:r>
        <w:rPr>
          <w:rStyle w:val="CommentReference"/>
        </w:rPr>
        <w:annotationRef/>
      </w:r>
      <w:r>
        <w:t>OK to change this to “from two to three”</w:t>
      </w:r>
    </w:p>
  </w:comment>
  <w:comment w:id="1726" w:author="Carol Nichols" w:date="2018-01-15T18:02:00Z" w:initials="CN">
    <w:p w14:paraId="1A05AC0E" w14:textId="181D213E" w:rsidR="00C36C4C" w:rsidRDefault="00C36C4C">
      <w:pPr>
        <w:pStyle w:val="CommentText"/>
      </w:pPr>
      <w:r>
        <w:rPr>
          <w:rStyle w:val="CommentReference"/>
        </w:rPr>
        <w:annotationRef/>
      </w:r>
      <w:r>
        <w:t>Yes, so changed</w:t>
      </w:r>
    </w:p>
  </w:comment>
  <w:comment w:id="1747" w:author="Carol Nichols" w:date="2018-01-16T14:21:00Z" w:initials="CN">
    <w:p w14:paraId="2E2663F7" w14:textId="523D62BD" w:rsidR="00675269" w:rsidRDefault="00675269">
      <w:pPr>
        <w:pStyle w:val="CommentText"/>
      </w:pPr>
      <w:r>
        <w:rPr>
          <w:rStyle w:val="CommentReference"/>
        </w:rPr>
        <w:annotationRef/>
      </w:r>
      <w:r>
        <w:t>This line should NOT be Literal - Gray</w:t>
      </w:r>
    </w:p>
  </w:comment>
  <w:comment w:id="1753" w:author="Carol Nichols" w:date="2018-01-16T14:22:00Z" w:initials="CN">
    <w:p w14:paraId="51E677F2" w14:textId="048DA53C" w:rsidR="008237BB" w:rsidRDefault="008237BB">
      <w:pPr>
        <w:pStyle w:val="CommentText"/>
      </w:pPr>
      <w:r>
        <w:rPr>
          <w:rStyle w:val="CommentReference"/>
        </w:rPr>
        <w:annotationRef/>
      </w:r>
      <w:r>
        <w:t>These lines should also NOT be Literal - Gray</w:t>
      </w:r>
    </w:p>
  </w:comment>
  <w:comment w:id="1782" w:author="AnneMarieW" w:date="2017-12-20T09:09:00Z" w:initials="AM">
    <w:p w14:paraId="48DA44F5" w14:textId="77777777" w:rsidR="00C36C4C" w:rsidRDefault="00C36C4C">
      <w:pPr>
        <w:pStyle w:val="CommentText"/>
      </w:pPr>
      <w:r>
        <w:rPr>
          <w:rStyle w:val="CommentReference"/>
        </w:rPr>
        <w:annotationRef/>
      </w:r>
      <w:r>
        <w:t>Au: Can you break up this very lengthy sentence into two or three sentences to make the concept easier to follow.</w:t>
      </w:r>
    </w:p>
  </w:comment>
  <w:comment w:id="1783" w:author="Carol Nichols" w:date="2018-01-15T18:05:00Z" w:initials="CN">
    <w:p w14:paraId="42220A3C" w14:textId="35A6E20A" w:rsidR="00C36C4C" w:rsidRDefault="00C36C4C">
      <w:pPr>
        <w:pStyle w:val="CommentText"/>
      </w:pPr>
      <w:r>
        <w:rPr>
          <w:rStyle w:val="CommentReference"/>
        </w:rPr>
        <w:annotationRef/>
      </w:r>
      <w:r>
        <w:t>Done</w:t>
      </w:r>
    </w:p>
  </w:comment>
  <w:comment w:id="1815" w:author="AnneMarieW" w:date="2017-12-21T11:31:00Z" w:initials="AM">
    <w:p w14:paraId="78945819" w14:textId="77777777" w:rsidR="00C36C4C" w:rsidRDefault="00C36C4C">
      <w:pPr>
        <w:pStyle w:val="CommentText"/>
      </w:pPr>
      <w:r>
        <w:rPr>
          <w:rStyle w:val="CommentReference"/>
        </w:rPr>
        <w:annotationRef/>
      </w:r>
      <w:r>
        <w:t>Au: Please check that you do this. I don't see an explanation in that section.</w:t>
      </w:r>
    </w:p>
  </w:comment>
  <w:comment w:id="1816" w:author="Carol Nichols" w:date="2018-01-15T18:08:00Z" w:initials="CN">
    <w:p w14:paraId="70DAABC4" w14:textId="61906FDF" w:rsidR="00C36C4C" w:rsidRDefault="00C36C4C">
      <w:pPr>
        <w:pStyle w:val="CommentText"/>
      </w:pPr>
      <w:r>
        <w:rPr>
          <w:rStyle w:val="CommentReference"/>
        </w:rPr>
        <w:annotationRef/>
      </w:r>
      <w:r>
        <w:t>Clarified to make what we meant more obvious</w:t>
      </w:r>
    </w:p>
  </w:comment>
  <w:comment w:id="1979" w:author="AnneMarieW" w:date="2017-12-20T09:09:00Z" w:initials="AM">
    <w:p w14:paraId="6E04A2E7" w14:textId="77777777" w:rsidR="00C36C4C" w:rsidRDefault="00C36C4C">
      <w:pPr>
        <w:pStyle w:val="CommentText"/>
      </w:pPr>
      <w:r>
        <w:rPr>
          <w:rStyle w:val="CommentReference"/>
        </w:rPr>
        <w:annotationRef/>
      </w:r>
      <w:r>
        <w:t>OK to call panic! an error. I’m trying to avoid double punctuation.</w:t>
      </w:r>
    </w:p>
  </w:comment>
  <w:comment w:id="2024" w:author="AnneMarieW" w:date="2017-12-20T09:41:00Z" w:initials="AM">
    <w:p w14:paraId="42EA6071" w14:textId="77777777" w:rsidR="00C36C4C" w:rsidRDefault="00C36C4C">
      <w:pPr>
        <w:pStyle w:val="CommentText"/>
      </w:pPr>
      <w:r>
        <w:rPr>
          <w:rStyle w:val="CommentReference"/>
        </w:rPr>
        <w:annotationRef/>
      </w:r>
      <w:r>
        <w:t>Au: The last reason for what? Do you mean another reason to choose </w:t>
      </w:r>
      <w:r w:rsidRPr="00452382">
        <w:rPr>
          <w:rStyle w:val="Literal"/>
        </w:rPr>
        <w:t>Box&lt;T&gt;</w:t>
      </w:r>
      <w:r>
        <w:t>, </w:t>
      </w:r>
      <w:r w:rsidRPr="00452382">
        <w:rPr>
          <w:rStyle w:val="Literal"/>
        </w:rPr>
        <w:t>Rc&lt;T&gt;</w:t>
      </w:r>
      <w:r>
        <w:t>, or </w:t>
      </w:r>
      <w:r w:rsidRPr="00452382">
        <w:rPr>
          <w:rStyle w:val="Literal"/>
        </w:rPr>
        <w:t>RefCell&lt;T&gt;</w:t>
      </w:r>
    </w:p>
  </w:comment>
  <w:comment w:id="2207" w:author="Carol Nichols" w:date="2018-01-16T14:29:00Z" w:initials="CN">
    <w:p w14:paraId="101CE582" w14:textId="3D36821D" w:rsidR="00D77563" w:rsidRDefault="00D77563">
      <w:pPr>
        <w:pStyle w:val="CommentText"/>
      </w:pPr>
      <w:r>
        <w:rPr>
          <w:rStyle w:val="CommentReference"/>
        </w:rPr>
        <w:annotationRef/>
      </w:r>
      <w:r>
        <w:t>This line should NOT be Literal - Gray</w:t>
      </w:r>
    </w:p>
  </w:comment>
  <w:comment w:id="2218" w:author="Carol Nichols" w:date="2018-01-16T14:30:00Z" w:initials="CN">
    <w:p w14:paraId="06FF5B0A" w14:textId="752855F4" w:rsidR="00343BBD" w:rsidRDefault="00343BBD">
      <w:pPr>
        <w:pStyle w:val="CommentText"/>
      </w:pPr>
      <w:r>
        <w:rPr>
          <w:rStyle w:val="CommentReference"/>
        </w:rPr>
        <w:annotationRef/>
      </w:r>
      <w:r>
        <w:t>This line should NOT be Literal - Gray</w:t>
      </w:r>
    </w:p>
  </w:comment>
  <w:comment w:id="2231" w:author="Carol Nichols" w:date="2018-01-16T14:31:00Z" w:initials="CN">
    <w:p w14:paraId="55CA63B9" w14:textId="21ED67EC" w:rsidR="00DC71D9" w:rsidRDefault="00DC71D9">
      <w:pPr>
        <w:pStyle w:val="CommentText"/>
      </w:pPr>
      <w:r>
        <w:rPr>
          <w:rStyle w:val="CommentReference"/>
        </w:rPr>
        <w:annotationRef/>
      </w:r>
      <w:r>
        <w:t>This line should NOT be Literal - Gray</w:t>
      </w:r>
    </w:p>
  </w:comment>
  <w:comment w:id="2261" w:author="Carol Nichols" w:date="2018-01-16T14:32:00Z" w:initials="CN">
    <w:p w14:paraId="575D2389" w14:textId="62994ABB" w:rsidR="00E669B3" w:rsidRDefault="00E669B3">
      <w:pPr>
        <w:pStyle w:val="CommentText"/>
      </w:pPr>
      <w:r>
        <w:rPr>
          <w:rStyle w:val="CommentReference"/>
        </w:rPr>
        <w:annotationRef/>
      </w:r>
      <w:r>
        <w:t>This line should NOT be Literal - Gray</w:t>
      </w:r>
    </w:p>
  </w:comment>
  <w:comment w:id="2346" w:author="AnneMarieW" w:date="2017-12-21T10:31:00Z" w:initials="AM">
    <w:p w14:paraId="3482B7E0" w14:textId="77777777" w:rsidR="00C36C4C" w:rsidRDefault="00C36C4C">
      <w:pPr>
        <w:pStyle w:val="CommentText"/>
      </w:pPr>
      <w:r>
        <w:rPr>
          <w:rStyle w:val="CommentReference"/>
        </w:rPr>
        <w:annotationRef/>
      </w:r>
      <w:r>
        <w:t>or functionality</w:t>
      </w:r>
    </w:p>
  </w:comment>
  <w:comment w:id="2347" w:author="Carol Nichols" w:date="2018-01-15T21:04:00Z" w:initials="CN">
    <w:p w14:paraId="5BBC5314" w14:textId="4A155BFC" w:rsidR="00C36C4C" w:rsidRDefault="00C36C4C">
      <w:pPr>
        <w:pStyle w:val="CommentText"/>
      </w:pPr>
      <w:r>
        <w:rPr>
          <w:rStyle w:val="CommentReference"/>
        </w:rPr>
        <w:annotationRef/>
      </w:r>
      <w:r>
        <w:t>ok</w:t>
      </w:r>
    </w:p>
  </w:comment>
  <w:comment w:id="2383" w:author="Carol Nichols" w:date="2018-01-16T14:33:00Z" w:initials="CN">
    <w:p w14:paraId="2551DC16" w14:textId="3331CCF8" w:rsidR="00682803" w:rsidRDefault="00682803">
      <w:pPr>
        <w:pStyle w:val="CommentText"/>
      </w:pPr>
      <w:r>
        <w:rPr>
          <w:rStyle w:val="CommentReference"/>
        </w:rPr>
        <w:annotationRef/>
      </w:r>
      <w:r>
        <w:t>This line should NOT be Literal - Gray</w:t>
      </w:r>
    </w:p>
  </w:comment>
  <w:comment w:id="2387" w:author="Carol Nichols" w:date="2018-01-16T14:34:00Z" w:initials="CN">
    <w:p w14:paraId="38F3D965" w14:textId="404D0C5D" w:rsidR="00C05584" w:rsidRDefault="00C05584">
      <w:pPr>
        <w:pStyle w:val="CommentText"/>
      </w:pPr>
      <w:r>
        <w:rPr>
          <w:rStyle w:val="CommentReference"/>
        </w:rPr>
        <w:annotationRef/>
      </w:r>
      <w:r>
        <w:t>This line should NOT be Literal - Gray</w:t>
      </w:r>
    </w:p>
  </w:comment>
  <w:comment w:id="2391" w:author="Carol Nichols" w:date="2018-01-16T14:35:00Z" w:initials="CN">
    <w:p w14:paraId="380F2FD8" w14:textId="77A39357" w:rsidR="00A16749" w:rsidRDefault="00A16749">
      <w:pPr>
        <w:pStyle w:val="CommentText"/>
      </w:pPr>
      <w:r>
        <w:rPr>
          <w:rStyle w:val="CommentReference"/>
        </w:rPr>
        <w:annotationRef/>
      </w:r>
      <w:r>
        <w:t>This line should NOT be Literal - Gray</w:t>
      </w:r>
    </w:p>
  </w:comment>
  <w:comment w:id="2466" w:author="AnneMarieW" w:date="2017-12-20T13:46:00Z" w:initials="AM">
    <w:p w14:paraId="15D4EAA3" w14:textId="77777777" w:rsidR="00C36C4C" w:rsidRDefault="00C36C4C">
      <w:pPr>
        <w:pStyle w:val="CommentText"/>
      </w:pPr>
      <w:r>
        <w:rPr>
          <w:rStyle w:val="CommentReference"/>
        </w:rPr>
        <w:annotationRef/>
      </w:r>
      <w:r>
        <w:t>What does “this” refer to? this limitation, this drawback</w:t>
      </w:r>
    </w:p>
  </w:comment>
  <w:comment w:id="2467" w:author="Carol Nichols" w:date="2018-01-15T21:10:00Z" w:initials="CN">
    <w:p w14:paraId="3EC5D03C" w14:textId="3409C7F3" w:rsidR="00C36C4C" w:rsidRDefault="00C36C4C">
      <w:pPr>
        <w:pStyle w:val="CommentText"/>
      </w:pPr>
      <w:r>
        <w:rPr>
          <w:rStyle w:val="CommentReference"/>
        </w:rPr>
        <w:annotationRef/>
      </w:r>
      <w:r>
        <w:t>clarified</w:t>
      </w:r>
    </w:p>
  </w:comment>
  <w:comment w:id="2630" w:author="Carol Nichols" w:date="2018-01-16T15:25:00Z" w:initials="CN">
    <w:p w14:paraId="1A6E6034" w14:textId="64911F39" w:rsidR="0006255C" w:rsidRDefault="0006255C">
      <w:pPr>
        <w:pStyle w:val="CommentText"/>
      </w:pPr>
      <w:r>
        <w:rPr>
          <w:rStyle w:val="CommentReference"/>
        </w:rPr>
        <w:annotationRef/>
      </w:r>
      <w:r>
        <w:t>This image was incorrect, I’ve inserted a png but will be attaching the correct SVG as well</w:t>
      </w:r>
    </w:p>
  </w:comment>
  <w:comment w:id="2655" w:author="AnneMarieW" w:date="2017-12-20T14:01:00Z" w:initials="AM">
    <w:p w14:paraId="243A3606" w14:textId="77777777" w:rsidR="00C36C4C" w:rsidRDefault="00C36C4C">
      <w:pPr>
        <w:pStyle w:val="CommentText"/>
      </w:pPr>
      <w:r>
        <w:rPr>
          <w:rStyle w:val="CommentReference"/>
        </w:rPr>
        <w:annotationRef/>
      </w:r>
      <w:r>
        <w:t>Another solution for what? to prevent reference cycles? Please clarify.</w:t>
      </w:r>
    </w:p>
  </w:comment>
  <w:comment w:id="2656" w:author="Carol Nichols" w:date="2018-01-15T21:15:00Z" w:initials="CN">
    <w:p w14:paraId="544494F4" w14:textId="095DF130" w:rsidR="00C36C4C" w:rsidRDefault="00C36C4C">
      <w:pPr>
        <w:pStyle w:val="CommentText"/>
      </w:pPr>
      <w:r>
        <w:rPr>
          <w:rStyle w:val="CommentReference"/>
        </w:rPr>
        <w:annotationRef/>
      </w:r>
      <w:r>
        <w:t>Done</w:t>
      </w:r>
    </w:p>
  </w:comment>
  <w:comment w:id="2788" w:author="AnneMarieW" w:date="2017-12-20T16:06:00Z" w:initials="AM">
    <w:p w14:paraId="6837509B" w14:textId="77777777" w:rsidR="00C36C4C" w:rsidRDefault="00C36C4C">
      <w:pPr>
        <w:pStyle w:val="CommentText"/>
      </w:pPr>
      <w:r>
        <w:rPr>
          <w:rStyle w:val="CommentReference"/>
        </w:rPr>
        <w:annotationRef/>
      </w:r>
      <w:r>
        <w:t xml:space="preserve">Au: Throughout the chapter you’ve been using the numeral 0, not zero, when you talk about </w:t>
      </w:r>
      <w:r w:rsidRPr="00452382">
        <w:rPr>
          <w:rStyle w:val="Literal"/>
        </w:rPr>
        <w:t>strong_count</w:t>
      </w:r>
      <w:r>
        <w:rPr>
          <w:rStyle w:val="Literal"/>
        </w:rPr>
        <w:t>.</w:t>
      </w:r>
      <w:r>
        <w:t xml:space="preserve"> Make this consistent?</w:t>
      </w:r>
    </w:p>
  </w:comment>
  <w:comment w:id="2883" w:author="Carol Nichols" w:date="2018-01-16T15:29:00Z" w:initials="CN">
    <w:p w14:paraId="6B63ADF2" w14:textId="416E67DA" w:rsidR="005E5C74" w:rsidRDefault="005E5C74">
      <w:pPr>
        <w:pStyle w:val="CommentText"/>
      </w:pPr>
      <w:r>
        <w:rPr>
          <w:rStyle w:val="CommentReference"/>
        </w:rPr>
        <w:annotationRef/>
      </w:r>
      <w:r>
        <w:t>This line should NOT be Literal - Gray</w:t>
      </w:r>
    </w:p>
  </w:comment>
  <w:comment w:id="2891" w:author="Carol Nichols" w:date="2018-01-16T15:30:00Z" w:initials="CN">
    <w:p w14:paraId="13F1A10A" w14:textId="37E6E242" w:rsidR="004E5A7E" w:rsidRDefault="004E5A7E">
      <w:pPr>
        <w:pStyle w:val="CommentText"/>
      </w:pPr>
      <w:r>
        <w:rPr>
          <w:rStyle w:val="CommentReference"/>
        </w:rPr>
        <w:annotationRef/>
      </w:r>
      <w:r>
        <w:t>This line should NOT be Literal - Gray</w:t>
      </w:r>
    </w:p>
  </w:comment>
  <w:comment w:id="2899" w:author="Carol Nichols" w:date="2018-01-16T15:32:00Z" w:initials="CN">
    <w:p w14:paraId="483B9333" w14:textId="58F336D3" w:rsidR="00D86577" w:rsidRDefault="00D86577">
      <w:pPr>
        <w:pStyle w:val="CommentText"/>
      </w:pPr>
      <w:r>
        <w:rPr>
          <w:rStyle w:val="CommentReference"/>
        </w:rPr>
        <w:annotationRef/>
      </w:r>
      <w:r>
        <w:t>This line should NOT be Literal - Gray</w:t>
      </w:r>
    </w:p>
  </w:comment>
  <w:comment w:id="2907" w:author="Carol Nichols" w:date="2018-01-16T15:34:00Z" w:initials="CN">
    <w:p w14:paraId="18BF3F2C" w14:textId="716F39B2" w:rsidR="00994AC7" w:rsidRDefault="00994AC7">
      <w:pPr>
        <w:pStyle w:val="CommentText"/>
      </w:pPr>
      <w:r>
        <w:rPr>
          <w:rStyle w:val="CommentReference"/>
        </w:rPr>
        <w:annotationRef/>
      </w:r>
      <w:r>
        <w:t>This line should NOT be Literal - Gray</w:t>
      </w:r>
    </w:p>
  </w:comment>
  <w:comment w:id="2911" w:author="Carol Nichols" w:date="2018-01-16T15:35:00Z" w:initials="CN">
    <w:p w14:paraId="4C88C98F" w14:textId="1B2F8DD0" w:rsidR="00994AC7" w:rsidRDefault="00994AC7">
      <w:pPr>
        <w:pStyle w:val="CommentText"/>
      </w:pPr>
      <w:r>
        <w:rPr>
          <w:rStyle w:val="CommentReference"/>
        </w:rPr>
        <w:annotationRef/>
      </w:r>
      <w:r>
        <w:t>This line should NOT be Literal - Gray</w:t>
      </w:r>
    </w:p>
  </w:comment>
  <w:comment w:id="2999" w:author="Carol Nichols" w:date="2018-01-16T15:36:00Z" w:initials="CN">
    <w:p w14:paraId="380B053D" w14:textId="13ABA976" w:rsidR="00D36509" w:rsidRDefault="00D36509">
      <w:pPr>
        <w:pStyle w:val="CommentText"/>
      </w:pPr>
      <w:r>
        <w:rPr>
          <w:rStyle w:val="CommentReference"/>
        </w:rPr>
        <w:annotationRef/>
      </w:r>
      <w:r>
        <w:t>This line should NOT be Literal - Gray</w:t>
      </w:r>
    </w:p>
  </w:comment>
  <w:comment w:id="3003" w:author="Carol Nichols" w:date="2018-01-16T15:37:00Z" w:initials="CN">
    <w:p w14:paraId="411B2D0C" w14:textId="5ACB7988" w:rsidR="00D36509" w:rsidRDefault="00D36509">
      <w:pPr>
        <w:pStyle w:val="CommentText"/>
      </w:pPr>
      <w:r>
        <w:rPr>
          <w:rStyle w:val="CommentReference"/>
        </w:rPr>
        <w:annotationRef/>
      </w:r>
      <w:r>
        <w:t>This line should NOT be Literal - Gray</w:t>
      </w:r>
    </w:p>
  </w:comment>
  <w:comment w:id="3022" w:author="Carol Nichols" w:date="2018-01-16T15:38:00Z" w:initials="CN">
    <w:p w14:paraId="1C2ADA17" w14:textId="3BA3BD9D" w:rsidR="00D36509" w:rsidRDefault="00D36509">
      <w:pPr>
        <w:pStyle w:val="CommentText"/>
      </w:pPr>
      <w:r>
        <w:rPr>
          <w:rStyle w:val="CommentReference"/>
        </w:rPr>
        <w:annotationRef/>
      </w:r>
      <w:r>
        <w:t>This line should NOT be Literal - Gray</w:t>
      </w:r>
    </w:p>
  </w:comment>
  <w:comment w:id="3026" w:author="Carol Nichols" w:date="2018-01-16T15:40:00Z" w:initials="CN">
    <w:p w14:paraId="4D2F93C6" w14:textId="2F8F9B00" w:rsidR="00D36509" w:rsidRDefault="00D36509">
      <w:pPr>
        <w:pStyle w:val="CommentText"/>
      </w:pPr>
      <w:r>
        <w:rPr>
          <w:rStyle w:val="CommentReference"/>
        </w:rPr>
        <w:annotationRef/>
      </w:r>
      <w:r>
        <w:t>This line should NOT be Literal - Gray</w:t>
      </w:r>
    </w:p>
  </w:comment>
  <w:comment w:id="3030" w:author="Carol Nichols" w:date="2018-01-16T15:41:00Z" w:initials="CN">
    <w:p w14:paraId="15DDBC1F" w14:textId="292538E8" w:rsidR="00955C42" w:rsidRDefault="00955C42">
      <w:pPr>
        <w:pStyle w:val="CommentText"/>
      </w:pPr>
      <w:r>
        <w:rPr>
          <w:rStyle w:val="CommentReference"/>
        </w:rPr>
        <w:annotationRef/>
      </w:r>
      <w:r>
        <w:t>This line should NOT be Literal - Gray</w:t>
      </w:r>
    </w:p>
  </w:comment>
  <w:comment w:id="3035" w:author="Carol Nichols" w:date="2018-01-16T15:43:00Z" w:initials="CN">
    <w:p w14:paraId="11D761D1" w14:textId="623BDE58" w:rsidR="00D03256" w:rsidRDefault="00D03256">
      <w:pPr>
        <w:pStyle w:val="CommentText"/>
      </w:pPr>
      <w:r>
        <w:rPr>
          <w:rStyle w:val="CommentReference"/>
        </w:rPr>
        <w:annotationRef/>
      </w:r>
      <w:r>
        <w:t>This line SHOULD be Literal – Gray as well ass CodeB Wingding</w:t>
      </w:r>
    </w:p>
  </w:comment>
  <w:comment w:id="3040" w:author="Carol Nichols" w:date="2018-01-16T15:45:00Z" w:initials="CN">
    <w:p w14:paraId="2CDB1CDD" w14:textId="290E020E" w:rsidR="00E85333" w:rsidRDefault="00E85333">
      <w:pPr>
        <w:pStyle w:val="CommentText"/>
      </w:pPr>
      <w:r>
        <w:rPr>
          <w:rStyle w:val="CommentReference"/>
        </w:rPr>
        <w:annotationRef/>
      </w:r>
      <w:r>
        <w:t>This line should NOT be Literal - Gray</w:t>
      </w:r>
    </w:p>
  </w:comment>
  <w:comment w:id="3059" w:author="AnneMarieW" w:date="2017-12-21T09:48:00Z" w:initials="AM">
    <w:p w14:paraId="2D1C2EA4" w14:textId="77777777" w:rsidR="00C36C4C" w:rsidRDefault="00C36C4C">
      <w:pPr>
        <w:pStyle w:val="CommentText"/>
      </w:pPr>
      <w:r>
        <w:rPr>
          <w:rStyle w:val="CommentReference"/>
        </w:rPr>
        <w:annotationRef/>
      </w:r>
      <w:r>
        <w:t>Where are you referring to? in the inner scope? Perhaps say, “Also in the inner scope, . . . “</w:t>
      </w:r>
    </w:p>
  </w:comment>
  <w:comment w:id="3114" w:author="AnneMarieW" w:date="2017-12-21T09:56:00Z" w:initials="AM">
    <w:p w14:paraId="2D36055F" w14:textId="77777777" w:rsidR="00C36C4C" w:rsidRDefault="00C36C4C">
      <w:pPr>
        <w:pStyle w:val="CommentText"/>
      </w:pPr>
      <w:r>
        <w:rPr>
          <w:rStyle w:val="CommentReference"/>
        </w:rPr>
        <w:annotationRef/>
      </w:r>
      <w:r>
        <w:t>Au: It looks the title is actually “</w:t>
      </w:r>
      <w:r w:rsidRPr="00614F4B">
        <w:rPr>
          <w:bCs/>
          <w:color w:val="333333"/>
          <w:kern w:val="36"/>
          <w:sz w:val="24"/>
          <w:szCs w:val="24"/>
          <w:shd w:val="clear" w:color="auto" w:fill="FFFFFF"/>
        </w:rPr>
        <w:t>The Rustonomicon</w:t>
      </w:r>
      <w:r>
        <w:rPr>
          <w:bCs/>
          <w:color w:val="333333"/>
          <w:kern w:val="36"/>
          <w:sz w:val="24"/>
          <w:szCs w:val="24"/>
          <w:shd w:val="clear" w:color="auto" w:fill="FFFFFF"/>
        </w:rPr>
        <w:t>”</w:t>
      </w:r>
    </w:p>
  </w:comment>
  <w:comment w:id="3115" w:author="Carol Nichols" w:date="2018-01-15T21:32:00Z" w:initials="CN">
    <w:p w14:paraId="2B5DE997" w14:textId="055DCE73" w:rsidR="00C36C4C" w:rsidRDefault="00C36C4C">
      <w:pPr>
        <w:pStyle w:val="CommentText"/>
      </w:pPr>
      <w:r>
        <w:rPr>
          <w:rStyle w:val="CommentReference"/>
        </w:rPr>
        <w:annotationRef/>
      </w:r>
      <w:r>
        <w:t>Yes, you are correct, we have been mistakenly been referring to it by its nickname. We’ll need to update Chapters 8 and 16 as well.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commentEx w15:paraId="75E5E5E0" w15:done="0"/>
  <w15:commentEx w15:paraId="74912E75" w15:paraIdParent="75E5E5E0" w15:done="0"/>
  <w15:commentEx w15:paraId="0FB0ACA0" w15:done="0"/>
  <w15:commentEx w15:paraId="146A24F4" w15:paraIdParent="0FB0ACA0" w15:done="0"/>
  <w15:commentEx w15:paraId="07DB3F7C" w15:done="0"/>
  <w15:commentEx w15:paraId="14213F85" w15:paraIdParent="07DB3F7C" w15:done="0"/>
  <w15:commentEx w15:paraId="011F24DC" w15:done="0"/>
  <w15:commentEx w15:paraId="709CB916" w15:paraIdParent="011F24DC" w15:done="0"/>
  <w15:commentEx w15:paraId="22D5B0DD" w15:done="0"/>
  <w15:commentEx w15:paraId="7E5D8D77" w15:paraIdParent="22D5B0DD" w15:done="0"/>
  <w15:commentEx w15:paraId="7AEED6D0" w15:done="0"/>
  <w15:commentEx w15:paraId="22C16CA8" w15:paraIdParent="7AEED6D0" w15:done="0"/>
  <w15:commentEx w15:paraId="37B3EEAC" w15:done="0"/>
  <w15:commentEx w15:paraId="2AACECC2" w15:paraIdParent="37B3EEAC" w15:done="0"/>
  <w15:commentEx w15:paraId="0CD81D85" w15:done="0"/>
  <w15:commentEx w15:paraId="1E98544F" w15:paraIdParent="0CD81D85" w15:done="0"/>
  <w15:commentEx w15:paraId="59F13368" w15:done="0"/>
  <w15:commentEx w15:paraId="154E108C" w15:done="0"/>
  <w15:commentEx w15:paraId="45180887" w15:paraIdParent="154E108C" w15:done="0"/>
  <w15:commentEx w15:paraId="6EDD96AF" w15:done="0"/>
  <w15:commentEx w15:paraId="28AB062B" w15:paraIdParent="6EDD96AF" w15:done="0"/>
  <w15:commentEx w15:paraId="4258E9F1" w15:done="0"/>
  <w15:commentEx w15:paraId="45EAB0E2" w15:done="0"/>
  <w15:commentEx w15:paraId="435871B0" w15:paraIdParent="45EAB0E2" w15:done="0"/>
  <w15:commentEx w15:paraId="5790AAF0" w15:done="0"/>
  <w15:commentEx w15:paraId="63FA950C" w15:done="0"/>
  <w15:commentEx w15:paraId="1F34E1BA" w15:done="0"/>
  <w15:commentEx w15:paraId="37B68AEA" w15:paraIdParent="1F34E1BA" w15:done="0"/>
  <w15:commentEx w15:paraId="4AC4536B" w15:done="0"/>
  <w15:commentEx w15:paraId="6A37C9E3" w15:paraIdParent="4AC4536B" w15:done="0"/>
  <w15:commentEx w15:paraId="68C10836" w15:done="0"/>
  <w15:commentEx w15:paraId="79898F7A" w15:paraIdParent="68C10836" w15:done="0"/>
  <w15:commentEx w15:paraId="5064DF60" w15:done="0"/>
  <w15:commentEx w15:paraId="1A05AC0E" w15:paraIdParent="5064DF60" w15:done="0"/>
  <w15:commentEx w15:paraId="2E2663F7" w15:done="0"/>
  <w15:commentEx w15:paraId="51E677F2" w15:done="0"/>
  <w15:commentEx w15:paraId="48DA44F5" w15:done="0"/>
  <w15:commentEx w15:paraId="42220A3C" w15:paraIdParent="48DA44F5" w15:done="0"/>
  <w15:commentEx w15:paraId="78945819" w15:done="0"/>
  <w15:commentEx w15:paraId="70DAABC4" w15:paraIdParent="78945819" w15:done="0"/>
  <w15:commentEx w15:paraId="6E04A2E7" w15:done="0"/>
  <w15:commentEx w15:paraId="42EA6071" w15:done="0"/>
  <w15:commentEx w15:paraId="101CE582" w15:done="0"/>
  <w15:commentEx w15:paraId="06FF5B0A" w15:done="0"/>
  <w15:commentEx w15:paraId="55CA63B9" w15:done="0"/>
  <w15:commentEx w15:paraId="575D2389" w15:done="0"/>
  <w15:commentEx w15:paraId="3482B7E0" w15:done="0"/>
  <w15:commentEx w15:paraId="5BBC5314" w15:paraIdParent="3482B7E0" w15:done="0"/>
  <w15:commentEx w15:paraId="2551DC16" w15:done="0"/>
  <w15:commentEx w15:paraId="38F3D965" w15:done="0"/>
  <w15:commentEx w15:paraId="380F2FD8" w15:done="0"/>
  <w15:commentEx w15:paraId="15D4EAA3" w15:done="0"/>
  <w15:commentEx w15:paraId="3EC5D03C" w15:paraIdParent="15D4EAA3" w15:done="0"/>
  <w15:commentEx w15:paraId="1A6E6034" w15:done="0"/>
  <w15:commentEx w15:paraId="243A3606" w15:done="0"/>
  <w15:commentEx w15:paraId="544494F4" w15:paraIdParent="243A3606" w15:done="0"/>
  <w15:commentEx w15:paraId="6837509B" w15:done="0"/>
  <w15:commentEx w15:paraId="6B63ADF2" w15:done="0"/>
  <w15:commentEx w15:paraId="13F1A10A" w15:done="0"/>
  <w15:commentEx w15:paraId="483B9333" w15:done="0"/>
  <w15:commentEx w15:paraId="18BF3F2C" w15:done="0"/>
  <w15:commentEx w15:paraId="4C88C98F" w15:done="0"/>
  <w15:commentEx w15:paraId="380B053D" w15:done="0"/>
  <w15:commentEx w15:paraId="411B2D0C" w15:done="0"/>
  <w15:commentEx w15:paraId="1C2ADA17" w15:done="0"/>
  <w15:commentEx w15:paraId="4D2F93C6" w15:done="0"/>
  <w15:commentEx w15:paraId="15DDBC1F" w15:done="0"/>
  <w15:commentEx w15:paraId="11D761D1" w15:done="0"/>
  <w15:commentEx w15:paraId="2CDB1CDD" w15:done="0"/>
  <w15:commentEx w15:paraId="2D1C2EA4" w15:done="0"/>
  <w15:commentEx w15:paraId="2D36055F" w15:done="0"/>
  <w15:commentEx w15:paraId="2B5DE997" w15:paraIdParent="2D3605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ewBaskerville">
    <w:panose1 w:val="02000500000000000000"/>
    <w:charset w:val="00"/>
    <w:family w:val="auto"/>
    <w:pitch w:val="variable"/>
    <w:sig w:usb0="00000003" w:usb1="00000000" w:usb2="00000000" w:usb3="00000000" w:csb0="00000001" w:csb1="00000000"/>
  </w:font>
  <w:font w:name="Futura-Heavy">
    <w:altName w:val="Futura"/>
    <w:panose1 w:val="00000000000000000000"/>
    <w:charset w:val="00"/>
    <w:family w:val="swiss"/>
    <w:notTrueType/>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Dogma">
    <w:altName w:val="MS Gothic"/>
    <w:charset w:val="00"/>
    <w:family w:val="roman"/>
    <w:pitch w:val="default"/>
  </w:font>
  <w:font w:name="Webdings">
    <w:panose1 w:val="05030102010509060703"/>
    <w:charset w:val="02"/>
    <w:family w:val="auto"/>
    <w:pitch w:val="variable"/>
    <w:sig w:usb0="00000000" w:usb1="10000000" w:usb2="00000000" w:usb3="00000000" w:csb0="80000000" w:csb1="00000000"/>
  </w:font>
  <w:font w:name="Futura-Book">
    <w:altName w:val="Futura"/>
    <w:panose1 w:val="00000000000000000000"/>
    <w:charset w:val="00"/>
    <w:family w:val="swiss"/>
    <w:notTrueType/>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78B8B7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5">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1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3DE0F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2A077E09"/>
    <w:multiLevelType w:val="multilevel"/>
    <w:tmpl w:val="F55A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3D0BF2"/>
    <w:multiLevelType w:val="multilevel"/>
    <w:tmpl w:val="D312D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B76DEA"/>
    <w:multiLevelType w:val="multilevel"/>
    <w:tmpl w:val="0BD0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C3281D"/>
    <w:multiLevelType w:val="multilevel"/>
    <w:tmpl w:val="B7408B3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439F600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3F959AD"/>
    <w:multiLevelType w:val="multilevel"/>
    <w:tmpl w:val="1B141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9">
    <w:nsid w:val="5D986606"/>
    <w:multiLevelType w:val="multilevel"/>
    <w:tmpl w:val="7128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430480"/>
    <w:multiLevelType w:val="multilevel"/>
    <w:tmpl w:val="B0C4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116E8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48B5BB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11"/>
  </w:num>
  <w:num w:numId="3">
    <w:abstractNumId w:val="21"/>
  </w:num>
  <w:num w:numId="4">
    <w:abstractNumId w:val="16"/>
  </w:num>
  <w:num w:numId="5">
    <w:abstractNumId w:val="15"/>
  </w:num>
  <w:num w:numId="6">
    <w:abstractNumId w:val="18"/>
  </w:num>
  <w:num w:numId="7">
    <w:abstractNumId w:val="18"/>
  </w:num>
  <w:num w:numId="8">
    <w:abstractNumId w:val="18"/>
  </w:num>
  <w:num w:numId="9">
    <w:abstractNumId w:val="18"/>
  </w:num>
  <w:num w:numId="10">
    <w:abstractNumId w:val="18"/>
  </w:num>
  <w:num w:numId="11">
    <w:abstractNumId w:val="18"/>
  </w:num>
  <w:num w:numId="12">
    <w:abstractNumId w:val="18"/>
  </w:num>
  <w:num w:numId="13">
    <w:abstractNumId w:val="18"/>
  </w:num>
  <w:num w:numId="14">
    <w:abstractNumId w:val="18"/>
  </w:num>
  <w:num w:numId="15">
    <w:abstractNumId w:val="18"/>
  </w:num>
  <w:num w:numId="16">
    <w:abstractNumId w:val="10"/>
  </w:num>
  <w:num w:numId="17">
    <w:abstractNumId w:val="10"/>
  </w:num>
  <w:num w:numId="18">
    <w:abstractNumId w:val="8"/>
  </w:num>
  <w:num w:numId="19">
    <w:abstractNumId w:val="8"/>
  </w:num>
  <w:num w:numId="20">
    <w:abstractNumId w:val="7"/>
  </w:num>
  <w:num w:numId="21">
    <w:abstractNumId w:val="7"/>
  </w:num>
  <w:num w:numId="22">
    <w:abstractNumId w:val="6"/>
  </w:num>
  <w:num w:numId="23">
    <w:abstractNumId w:val="6"/>
  </w:num>
  <w:num w:numId="24">
    <w:abstractNumId w:val="5"/>
  </w:num>
  <w:num w:numId="25">
    <w:abstractNumId w:val="5"/>
  </w:num>
  <w:num w:numId="26">
    <w:abstractNumId w:val="9"/>
  </w:num>
  <w:num w:numId="27">
    <w:abstractNumId w:val="9"/>
  </w:num>
  <w:num w:numId="28">
    <w:abstractNumId w:val="4"/>
  </w:num>
  <w:num w:numId="29">
    <w:abstractNumId w:val="4"/>
  </w:num>
  <w:num w:numId="30">
    <w:abstractNumId w:val="3"/>
  </w:num>
  <w:num w:numId="31">
    <w:abstractNumId w:val="3"/>
  </w:num>
  <w:num w:numId="32">
    <w:abstractNumId w:val="2"/>
  </w:num>
  <w:num w:numId="33">
    <w:abstractNumId w:val="2"/>
  </w:num>
  <w:num w:numId="34">
    <w:abstractNumId w:val="1"/>
  </w:num>
  <w:num w:numId="35">
    <w:abstractNumId w:val="1"/>
  </w:num>
  <w:num w:numId="36">
    <w:abstractNumId w:val="17"/>
  </w:num>
  <w:num w:numId="37">
    <w:abstractNumId w:val="19"/>
  </w:num>
  <w:num w:numId="38">
    <w:abstractNumId w:val="20"/>
  </w:num>
  <w:num w:numId="39">
    <w:abstractNumId w:val="12"/>
  </w:num>
  <w:num w:numId="40">
    <w:abstractNumId w:val="13"/>
  </w:num>
  <w:num w:numId="41">
    <w:abstractNumId w:val="14"/>
  </w:num>
  <w:num w:numId="4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person w15:author="Carol Nichols">
    <w15:presenceInfo w15:providerId="Windows Live" w15:userId="e9e82a3b7022bb4e"/>
  </w15:person>
  <w15:person w15:author="Liz Chadwick">
    <w15:presenceInfo w15:providerId="Windows Live" w15:userId="eb19316626ae01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2"/>
  </w:compat>
  <w:rsids>
    <w:rsidRoot w:val="00957DBC"/>
    <w:rsid w:val="000026ED"/>
    <w:rsid w:val="00014B08"/>
    <w:rsid w:val="00021997"/>
    <w:rsid w:val="00022D70"/>
    <w:rsid w:val="00025451"/>
    <w:rsid w:val="00035B08"/>
    <w:rsid w:val="0003622B"/>
    <w:rsid w:val="00041450"/>
    <w:rsid w:val="00042A82"/>
    <w:rsid w:val="0006255C"/>
    <w:rsid w:val="00067CD1"/>
    <w:rsid w:val="00087E65"/>
    <w:rsid w:val="000A04D2"/>
    <w:rsid w:val="000A0AF4"/>
    <w:rsid w:val="000B66CB"/>
    <w:rsid w:val="000C102E"/>
    <w:rsid w:val="000C51BF"/>
    <w:rsid w:val="000C72E0"/>
    <w:rsid w:val="000C75D8"/>
    <w:rsid w:val="000D26AC"/>
    <w:rsid w:val="000D4FFD"/>
    <w:rsid w:val="000F3F26"/>
    <w:rsid w:val="000F43AB"/>
    <w:rsid w:val="00102F48"/>
    <w:rsid w:val="0010364C"/>
    <w:rsid w:val="0011153B"/>
    <w:rsid w:val="00112A45"/>
    <w:rsid w:val="0012039A"/>
    <w:rsid w:val="00126172"/>
    <w:rsid w:val="00137DE1"/>
    <w:rsid w:val="00146727"/>
    <w:rsid w:val="0015474C"/>
    <w:rsid w:val="00155F73"/>
    <w:rsid w:val="00156295"/>
    <w:rsid w:val="00157952"/>
    <w:rsid w:val="00167456"/>
    <w:rsid w:val="00171BBD"/>
    <w:rsid w:val="001763C0"/>
    <w:rsid w:val="00177315"/>
    <w:rsid w:val="0018153E"/>
    <w:rsid w:val="0019543F"/>
    <w:rsid w:val="00197BF5"/>
    <w:rsid w:val="001A1613"/>
    <w:rsid w:val="001A29DA"/>
    <w:rsid w:val="001C41D6"/>
    <w:rsid w:val="001C4F18"/>
    <w:rsid w:val="001C71EB"/>
    <w:rsid w:val="001D7028"/>
    <w:rsid w:val="001E1F30"/>
    <w:rsid w:val="00203DC6"/>
    <w:rsid w:val="00210E02"/>
    <w:rsid w:val="00214FCA"/>
    <w:rsid w:val="00222B45"/>
    <w:rsid w:val="00225F71"/>
    <w:rsid w:val="00226D0D"/>
    <w:rsid w:val="00240DA6"/>
    <w:rsid w:val="002614C8"/>
    <w:rsid w:val="00270621"/>
    <w:rsid w:val="00276BAA"/>
    <w:rsid w:val="00276F72"/>
    <w:rsid w:val="00283F84"/>
    <w:rsid w:val="00297FEB"/>
    <w:rsid w:val="002A285B"/>
    <w:rsid w:val="002A410C"/>
    <w:rsid w:val="002B1A19"/>
    <w:rsid w:val="002B6540"/>
    <w:rsid w:val="002C0F7C"/>
    <w:rsid w:val="002C7105"/>
    <w:rsid w:val="002C7E9A"/>
    <w:rsid w:val="002D3677"/>
    <w:rsid w:val="002D3975"/>
    <w:rsid w:val="002E0175"/>
    <w:rsid w:val="002F3DC0"/>
    <w:rsid w:val="002F3E21"/>
    <w:rsid w:val="002F4772"/>
    <w:rsid w:val="002F5E13"/>
    <w:rsid w:val="003035A2"/>
    <w:rsid w:val="00305F04"/>
    <w:rsid w:val="0031002A"/>
    <w:rsid w:val="0031061D"/>
    <w:rsid w:val="003137D7"/>
    <w:rsid w:val="00333263"/>
    <w:rsid w:val="00334E02"/>
    <w:rsid w:val="00336A6E"/>
    <w:rsid w:val="00337C3A"/>
    <w:rsid w:val="00341C32"/>
    <w:rsid w:val="00341F9E"/>
    <w:rsid w:val="00342336"/>
    <w:rsid w:val="00343BBD"/>
    <w:rsid w:val="00351B34"/>
    <w:rsid w:val="003556F0"/>
    <w:rsid w:val="003842A7"/>
    <w:rsid w:val="00384847"/>
    <w:rsid w:val="0039297D"/>
    <w:rsid w:val="003A3D89"/>
    <w:rsid w:val="003B6CDF"/>
    <w:rsid w:val="003D4C98"/>
    <w:rsid w:val="003E110C"/>
    <w:rsid w:val="003F1C91"/>
    <w:rsid w:val="003F4EC2"/>
    <w:rsid w:val="004008CD"/>
    <w:rsid w:val="004126A8"/>
    <w:rsid w:val="00413DA4"/>
    <w:rsid w:val="00427487"/>
    <w:rsid w:val="004309B0"/>
    <w:rsid w:val="00431CF5"/>
    <w:rsid w:val="00434700"/>
    <w:rsid w:val="00437F9D"/>
    <w:rsid w:val="00442DF7"/>
    <w:rsid w:val="00447453"/>
    <w:rsid w:val="00451271"/>
    <w:rsid w:val="00452382"/>
    <w:rsid w:val="00452EE8"/>
    <w:rsid w:val="00454852"/>
    <w:rsid w:val="00455484"/>
    <w:rsid w:val="004744F8"/>
    <w:rsid w:val="00474D9B"/>
    <w:rsid w:val="0047576A"/>
    <w:rsid w:val="004778A4"/>
    <w:rsid w:val="00483F92"/>
    <w:rsid w:val="00496169"/>
    <w:rsid w:val="004A4C91"/>
    <w:rsid w:val="004A5739"/>
    <w:rsid w:val="004B4036"/>
    <w:rsid w:val="004C42E8"/>
    <w:rsid w:val="004C7003"/>
    <w:rsid w:val="004D29CE"/>
    <w:rsid w:val="004D3A43"/>
    <w:rsid w:val="004E1F27"/>
    <w:rsid w:val="004E5A7E"/>
    <w:rsid w:val="004E6EA2"/>
    <w:rsid w:val="004F1033"/>
    <w:rsid w:val="004F50DD"/>
    <w:rsid w:val="005143F8"/>
    <w:rsid w:val="005176E1"/>
    <w:rsid w:val="00522B46"/>
    <w:rsid w:val="00523CBA"/>
    <w:rsid w:val="00532100"/>
    <w:rsid w:val="00546056"/>
    <w:rsid w:val="0055017E"/>
    <w:rsid w:val="00553615"/>
    <w:rsid w:val="00563B24"/>
    <w:rsid w:val="005643A2"/>
    <w:rsid w:val="00570196"/>
    <w:rsid w:val="005709D9"/>
    <w:rsid w:val="005712FD"/>
    <w:rsid w:val="0057210B"/>
    <w:rsid w:val="00577D36"/>
    <w:rsid w:val="00583895"/>
    <w:rsid w:val="00585589"/>
    <w:rsid w:val="00585DCF"/>
    <w:rsid w:val="005A2EAC"/>
    <w:rsid w:val="005A3A6D"/>
    <w:rsid w:val="005A6327"/>
    <w:rsid w:val="005A77AE"/>
    <w:rsid w:val="005B04D9"/>
    <w:rsid w:val="005B38A6"/>
    <w:rsid w:val="005C32B4"/>
    <w:rsid w:val="005D1FB2"/>
    <w:rsid w:val="005D2A47"/>
    <w:rsid w:val="005D657E"/>
    <w:rsid w:val="005E5C74"/>
    <w:rsid w:val="005F0E14"/>
    <w:rsid w:val="005F126D"/>
    <w:rsid w:val="005F1532"/>
    <w:rsid w:val="006071CA"/>
    <w:rsid w:val="0061377B"/>
    <w:rsid w:val="00623E63"/>
    <w:rsid w:val="00634662"/>
    <w:rsid w:val="006373E6"/>
    <w:rsid w:val="006419E5"/>
    <w:rsid w:val="00651EEF"/>
    <w:rsid w:val="00654E2E"/>
    <w:rsid w:val="00655826"/>
    <w:rsid w:val="00660412"/>
    <w:rsid w:val="00660BA5"/>
    <w:rsid w:val="00662168"/>
    <w:rsid w:val="0066583B"/>
    <w:rsid w:val="00670EEF"/>
    <w:rsid w:val="00672BF2"/>
    <w:rsid w:val="00675269"/>
    <w:rsid w:val="00675829"/>
    <w:rsid w:val="006767D8"/>
    <w:rsid w:val="00682803"/>
    <w:rsid w:val="00684AD4"/>
    <w:rsid w:val="00684C6E"/>
    <w:rsid w:val="006909AD"/>
    <w:rsid w:val="00694670"/>
    <w:rsid w:val="006A270B"/>
    <w:rsid w:val="006A54C8"/>
    <w:rsid w:val="006B438B"/>
    <w:rsid w:val="006B5D12"/>
    <w:rsid w:val="006C5A35"/>
    <w:rsid w:val="006D0C2D"/>
    <w:rsid w:val="006D61C7"/>
    <w:rsid w:val="006F0D94"/>
    <w:rsid w:val="006F12CD"/>
    <w:rsid w:val="006F3623"/>
    <w:rsid w:val="00702531"/>
    <w:rsid w:val="0070538C"/>
    <w:rsid w:val="00714ED6"/>
    <w:rsid w:val="007179F9"/>
    <w:rsid w:val="00724107"/>
    <w:rsid w:val="00733349"/>
    <w:rsid w:val="00736618"/>
    <w:rsid w:val="007378B9"/>
    <w:rsid w:val="00745BD1"/>
    <w:rsid w:val="00745C28"/>
    <w:rsid w:val="00747F7F"/>
    <w:rsid w:val="00755A14"/>
    <w:rsid w:val="007568D6"/>
    <w:rsid w:val="00760BB2"/>
    <w:rsid w:val="00762937"/>
    <w:rsid w:val="00762C18"/>
    <w:rsid w:val="007662BB"/>
    <w:rsid w:val="00770F2E"/>
    <w:rsid w:val="007710B9"/>
    <w:rsid w:val="0078293C"/>
    <w:rsid w:val="00792D90"/>
    <w:rsid w:val="0079532C"/>
    <w:rsid w:val="0079622C"/>
    <w:rsid w:val="0079674A"/>
    <w:rsid w:val="007A1612"/>
    <w:rsid w:val="007A1A7C"/>
    <w:rsid w:val="007A2147"/>
    <w:rsid w:val="007A7A00"/>
    <w:rsid w:val="007B6B6F"/>
    <w:rsid w:val="007C40E7"/>
    <w:rsid w:val="007C4652"/>
    <w:rsid w:val="007D1C0B"/>
    <w:rsid w:val="007F0F99"/>
    <w:rsid w:val="00800D2F"/>
    <w:rsid w:val="00801440"/>
    <w:rsid w:val="008021BD"/>
    <w:rsid w:val="008106E7"/>
    <w:rsid w:val="00811058"/>
    <w:rsid w:val="00811A64"/>
    <w:rsid w:val="0081307D"/>
    <w:rsid w:val="00820BCB"/>
    <w:rsid w:val="008217E2"/>
    <w:rsid w:val="008237BB"/>
    <w:rsid w:val="00823C3F"/>
    <w:rsid w:val="00823F06"/>
    <w:rsid w:val="0083322E"/>
    <w:rsid w:val="00840131"/>
    <w:rsid w:val="00850609"/>
    <w:rsid w:val="00851589"/>
    <w:rsid w:val="00854ED0"/>
    <w:rsid w:val="00865721"/>
    <w:rsid w:val="008657B6"/>
    <w:rsid w:val="0086615B"/>
    <w:rsid w:val="00880FD6"/>
    <w:rsid w:val="00886457"/>
    <w:rsid w:val="00887123"/>
    <w:rsid w:val="00896342"/>
    <w:rsid w:val="008A457F"/>
    <w:rsid w:val="008B1B4E"/>
    <w:rsid w:val="008C2FA1"/>
    <w:rsid w:val="008C43BA"/>
    <w:rsid w:val="008E57C3"/>
    <w:rsid w:val="008F04D7"/>
    <w:rsid w:val="008F0E8F"/>
    <w:rsid w:val="00900BB0"/>
    <w:rsid w:val="00907498"/>
    <w:rsid w:val="00917542"/>
    <w:rsid w:val="00924D21"/>
    <w:rsid w:val="0093108F"/>
    <w:rsid w:val="00936222"/>
    <w:rsid w:val="009429E2"/>
    <w:rsid w:val="00951794"/>
    <w:rsid w:val="009532CE"/>
    <w:rsid w:val="00955C42"/>
    <w:rsid w:val="00957DBC"/>
    <w:rsid w:val="00961C05"/>
    <w:rsid w:val="00967D47"/>
    <w:rsid w:val="009719F3"/>
    <w:rsid w:val="009752E8"/>
    <w:rsid w:val="009818DA"/>
    <w:rsid w:val="00990AF9"/>
    <w:rsid w:val="00994AC7"/>
    <w:rsid w:val="009A6047"/>
    <w:rsid w:val="009A6325"/>
    <w:rsid w:val="009B03B6"/>
    <w:rsid w:val="009B2843"/>
    <w:rsid w:val="009B377F"/>
    <w:rsid w:val="009B622F"/>
    <w:rsid w:val="009C5214"/>
    <w:rsid w:val="009C5356"/>
    <w:rsid w:val="009D1FF3"/>
    <w:rsid w:val="009D5B91"/>
    <w:rsid w:val="009D6BBE"/>
    <w:rsid w:val="009E20C6"/>
    <w:rsid w:val="009F3C1B"/>
    <w:rsid w:val="009F7278"/>
    <w:rsid w:val="00A1082F"/>
    <w:rsid w:val="00A1243F"/>
    <w:rsid w:val="00A15807"/>
    <w:rsid w:val="00A16749"/>
    <w:rsid w:val="00A25CF5"/>
    <w:rsid w:val="00A44CD0"/>
    <w:rsid w:val="00A44D80"/>
    <w:rsid w:val="00A51923"/>
    <w:rsid w:val="00A56434"/>
    <w:rsid w:val="00A85C94"/>
    <w:rsid w:val="00A86014"/>
    <w:rsid w:val="00A92592"/>
    <w:rsid w:val="00A9414E"/>
    <w:rsid w:val="00A96134"/>
    <w:rsid w:val="00A9791A"/>
    <w:rsid w:val="00AA04DA"/>
    <w:rsid w:val="00AA1130"/>
    <w:rsid w:val="00AA34D6"/>
    <w:rsid w:val="00AA405F"/>
    <w:rsid w:val="00AB0CDA"/>
    <w:rsid w:val="00AB35D1"/>
    <w:rsid w:val="00AB45B9"/>
    <w:rsid w:val="00AB4D0B"/>
    <w:rsid w:val="00AB6EE9"/>
    <w:rsid w:val="00AC19E0"/>
    <w:rsid w:val="00AD4FF0"/>
    <w:rsid w:val="00AD5F2F"/>
    <w:rsid w:val="00AD6A51"/>
    <w:rsid w:val="00AE1287"/>
    <w:rsid w:val="00AF5586"/>
    <w:rsid w:val="00AF7C51"/>
    <w:rsid w:val="00B061D2"/>
    <w:rsid w:val="00B2725D"/>
    <w:rsid w:val="00B3133F"/>
    <w:rsid w:val="00B332F4"/>
    <w:rsid w:val="00B4574C"/>
    <w:rsid w:val="00B4612F"/>
    <w:rsid w:val="00B528FB"/>
    <w:rsid w:val="00B55F91"/>
    <w:rsid w:val="00B7293D"/>
    <w:rsid w:val="00B83E4F"/>
    <w:rsid w:val="00B8588A"/>
    <w:rsid w:val="00BA2639"/>
    <w:rsid w:val="00BA385A"/>
    <w:rsid w:val="00BA5392"/>
    <w:rsid w:val="00BB0EBA"/>
    <w:rsid w:val="00BD0E1A"/>
    <w:rsid w:val="00BD1535"/>
    <w:rsid w:val="00BD59D8"/>
    <w:rsid w:val="00BE06E9"/>
    <w:rsid w:val="00BE0FA1"/>
    <w:rsid w:val="00BE44B1"/>
    <w:rsid w:val="00BF1838"/>
    <w:rsid w:val="00C02153"/>
    <w:rsid w:val="00C05584"/>
    <w:rsid w:val="00C11632"/>
    <w:rsid w:val="00C118EB"/>
    <w:rsid w:val="00C15862"/>
    <w:rsid w:val="00C178A8"/>
    <w:rsid w:val="00C229AF"/>
    <w:rsid w:val="00C3355B"/>
    <w:rsid w:val="00C36122"/>
    <w:rsid w:val="00C36C4C"/>
    <w:rsid w:val="00C524F1"/>
    <w:rsid w:val="00C71797"/>
    <w:rsid w:val="00C839F2"/>
    <w:rsid w:val="00C865DD"/>
    <w:rsid w:val="00C94F6F"/>
    <w:rsid w:val="00C9541D"/>
    <w:rsid w:val="00C9652E"/>
    <w:rsid w:val="00CA1990"/>
    <w:rsid w:val="00CA30DD"/>
    <w:rsid w:val="00CB7FCE"/>
    <w:rsid w:val="00CC2AC6"/>
    <w:rsid w:val="00CC6D7E"/>
    <w:rsid w:val="00CD4DCF"/>
    <w:rsid w:val="00CD51D9"/>
    <w:rsid w:val="00CD55D8"/>
    <w:rsid w:val="00CE2F57"/>
    <w:rsid w:val="00CF0196"/>
    <w:rsid w:val="00CF6EB6"/>
    <w:rsid w:val="00CF72F0"/>
    <w:rsid w:val="00D03256"/>
    <w:rsid w:val="00D0534A"/>
    <w:rsid w:val="00D13064"/>
    <w:rsid w:val="00D23F87"/>
    <w:rsid w:val="00D325CC"/>
    <w:rsid w:val="00D32B34"/>
    <w:rsid w:val="00D34655"/>
    <w:rsid w:val="00D36509"/>
    <w:rsid w:val="00D41E9B"/>
    <w:rsid w:val="00D574EF"/>
    <w:rsid w:val="00D635C6"/>
    <w:rsid w:val="00D67832"/>
    <w:rsid w:val="00D77563"/>
    <w:rsid w:val="00D77D27"/>
    <w:rsid w:val="00D77F2C"/>
    <w:rsid w:val="00D84015"/>
    <w:rsid w:val="00D84F8C"/>
    <w:rsid w:val="00D86577"/>
    <w:rsid w:val="00D90744"/>
    <w:rsid w:val="00DA37D3"/>
    <w:rsid w:val="00DA3AAD"/>
    <w:rsid w:val="00DA60B3"/>
    <w:rsid w:val="00DB0EAE"/>
    <w:rsid w:val="00DC71D9"/>
    <w:rsid w:val="00DE1994"/>
    <w:rsid w:val="00DE5051"/>
    <w:rsid w:val="00DE5576"/>
    <w:rsid w:val="00DF2524"/>
    <w:rsid w:val="00DF522D"/>
    <w:rsid w:val="00E03403"/>
    <w:rsid w:val="00E042CF"/>
    <w:rsid w:val="00E049AF"/>
    <w:rsid w:val="00E14686"/>
    <w:rsid w:val="00E16EB2"/>
    <w:rsid w:val="00E205AB"/>
    <w:rsid w:val="00E213F6"/>
    <w:rsid w:val="00E220E5"/>
    <w:rsid w:val="00E222D5"/>
    <w:rsid w:val="00E24929"/>
    <w:rsid w:val="00E27FAA"/>
    <w:rsid w:val="00E41F5C"/>
    <w:rsid w:val="00E50D81"/>
    <w:rsid w:val="00E51701"/>
    <w:rsid w:val="00E52F19"/>
    <w:rsid w:val="00E52F87"/>
    <w:rsid w:val="00E53196"/>
    <w:rsid w:val="00E669B3"/>
    <w:rsid w:val="00E73D1D"/>
    <w:rsid w:val="00E74B37"/>
    <w:rsid w:val="00E85333"/>
    <w:rsid w:val="00E964AE"/>
    <w:rsid w:val="00EA028D"/>
    <w:rsid w:val="00EB1D2E"/>
    <w:rsid w:val="00EE2425"/>
    <w:rsid w:val="00F0421B"/>
    <w:rsid w:val="00F11C41"/>
    <w:rsid w:val="00F164DE"/>
    <w:rsid w:val="00F167CB"/>
    <w:rsid w:val="00F26776"/>
    <w:rsid w:val="00F27888"/>
    <w:rsid w:val="00F279EF"/>
    <w:rsid w:val="00F346A4"/>
    <w:rsid w:val="00F41935"/>
    <w:rsid w:val="00F4256F"/>
    <w:rsid w:val="00F449FC"/>
    <w:rsid w:val="00F51ACE"/>
    <w:rsid w:val="00F559D2"/>
    <w:rsid w:val="00F66577"/>
    <w:rsid w:val="00F846FB"/>
    <w:rsid w:val="00F86D09"/>
    <w:rsid w:val="00F9089F"/>
    <w:rsid w:val="00F908EC"/>
    <w:rsid w:val="00F95783"/>
    <w:rsid w:val="00F96D8A"/>
    <w:rsid w:val="00FA0BF6"/>
    <w:rsid w:val="00FA260D"/>
    <w:rsid w:val="00FA3DBA"/>
    <w:rsid w:val="00FA4019"/>
    <w:rsid w:val="00FA735C"/>
    <w:rsid w:val="00FB0B36"/>
    <w:rsid w:val="00FB34E0"/>
    <w:rsid w:val="00FB6110"/>
    <w:rsid w:val="00FB6B57"/>
    <w:rsid w:val="00FD45EB"/>
    <w:rsid w:val="00FE1161"/>
    <w:rsid w:val="00FE1F71"/>
    <w:rsid w:val="00FE24A6"/>
    <w:rsid w:val="00FE5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E8EE3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82">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A4C9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57DBC"/>
    <w:pPr>
      <w:keepNext/>
      <w:numPr>
        <w:numId w:val="15"/>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57DBC"/>
    <w:pPr>
      <w:keepNext/>
      <w:numPr>
        <w:ilvl w:val="1"/>
        <w:numId w:val="15"/>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957DBC"/>
    <w:pPr>
      <w:keepNext/>
      <w:numPr>
        <w:ilvl w:val="2"/>
        <w:numId w:val="15"/>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957DBC"/>
    <w:pPr>
      <w:keepNext/>
      <w:numPr>
        <w:ilvl w:val="3"/>
        <w:numId w:val="15"/>
      </w:numPr>
      <w:spacing w:before="240" w:after="60"/>
      <w:outlineLvl w:val="3"/>
    </w:pPr>
    <w:rPr>
      <w:b/>
      <w:bCs/>
      <w:sz w:val="28"/>
      <w:szCs w:val="28"/>
    </w:rPr>
  </w:style>
  <w:style w:type="paragraph" w:styleId="Heading5">
    <w:name w:val="heading 5"/>
    <w:basedOn w:val="Normal"/>
    <w:next w:val="Normal"/>
    <w:link w:val="Heading5Char"/>
    <w:qFormat/>
    <w:rsid w:val="00957DBC"/>
    <w:pPr>
      <w:numPr>
        <w:ilvl w:val="4"/>
        <w:numId w:val="15"/>
      </w:numPr>
      <w:spacing w:before="240" w:after="60"/>
      <w:outlineLvl w:val="4"/>
    </w:pPr>
    <w:rPr>
      <w:b/>
      <w:bCs/>
      <w:i/>
      <w:iCs/>
      <w:sz w:val="26"/>
      <w:szCs w:val="26"/>
    </w:rPr>
  </w:style>
  <w:style w:type="paragraph" w:styleId="Heading6">
    <w:name w:val="heading 6"/>
    <w:basedOn w:val="Normal"/>
    <w:next w:val="Normal"/>
    <w:link w:val="Heading6Char"/>
    <w:qFormat/>
    <w:rsid w:val="00957DBC"/>
    <w:pPr>
      <w:numPr>
        <w:ilvl w:val="5"/>
        <w:numId w:val="15"/>
      </w:numPr>
      <w:spacing w:before="240" w:after="60"/>
      <w:outlineLvl w:val="5"/>
    </w:pPr>
    <w:rPr>
      <w:b/>
      <w:bCs/>
      <w:sz w:val="22"/>
      <w:szCs w:val="22"/>
    </w:rPr>
  </w:style>
  <w:style w:type="paragraph" w:styleId="Heading7">
    <w:name w:val="heading 7"/>
    <w:basedOn w:val="Normal"/>
    <w:next w:val="Normal"/>
    <w:link w:val="Heading7Char"/>
    <w:qFormat/>
    <w:rsid w:val="00957DBC"/>
    <w:pPr>
      <w:numPr>
        <w:ilvl w:val="6"/>
        <w:numId w:val="15"/>
      </w:numPr>
      <w:spacing w:before="240" w:after="60"/>
      <w:outlineLvl w:val="6"/>
    </w:pPr>
    <w:rPr>
      <w:sz w:val="24"/>
      <w:szCs w:val="24"/>
    </w:rPr>
  </w:style>
  <w:style w:type="paragraph" w:styleId="Heading8">
    <w:name w:val="heading 8"/>
    <w:basedOn w:val="Normal"/>
    <w:next w:val="Normal"/>
    <w:link w:val="Heading8Char"/>
    <w:qFormat/>
    <w:rsid w:val="00957DBC"/>
    <w:pPr>
      <w:numPr>
        <w:ilvl w:val="7"/>
        <w:numId w:val="15"/>
      </w:numPr>
      <w:spacing w:before="240" w:after="60"/>
      <w:outlineLvl w:val="7"/>
    </w:pPr>
    <w:rPr>
      <w:i/>
      <w:iCs/>
      <w:sz w:val="24"/>
      <w:szCs w:val="24"/>
    </w:rPr>
  </w:style>
  <w:style w:type="paragraph" w:styleId="Heading9">
    <w:name w:val="heading 9"/>
    <w:basedOn w:val="Normal"/>
    <w:next w:val="Normal"/>
    <w:link w:val="Heading9Char"/>
    <w:qFormat/>
    <w:rsid w:val="00957DBC"/>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957DBC"/>
    <w:pPr>
      <w:numPr>
        <w:numId w:val="1"/>
      </w:numPr>
    </w:pPr>
  </w:style>
  <w:style w:type="numbering" w:styleId="1ai">
    <w:name w:val="Outline List 1"/>
    <w:basedOn w:val="NoList"/>
    <w:semiHidden/>
    <w:rsid w:val="00957DBC"/>
    <w:pPr>
      <w:numPr>
        <w:numId w:val="3"/>
      </w:numPr>
    </w:pPr>
  </w:style>
  <w:style w:type="paragraph" w:customStyle="1" w:styleId="1stPara">
    <w:name w:val="1st Para"/>
    <w:next w:val="Normal"/>
    <w:autoRedefine/>
    <w:rsid w:val="00654E2E"/>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957DBC"/>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957DBC"/>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uiPriority w:val="9"/>
    <w:rsid w:val="00957DBC"/>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57DBC"/>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957DBC"/>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957DBC"/>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7DB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7DBC"/>
    <w:rPr>
      <w:rFonts w:ascii="Times New Roman" w:eastAsia="Times New Roman" w:hAnsi="Times New Roman" w:cs="Times New Roman"/>
      <w:b/>
      <w:bCs/>
    </w:rPr>
  </w:style>
  <w:style w:type="character" w:customStyle="1" w:styleId="Heading7Char">
    <w:name w:val="Heading 7 Char"/>
    <w:basedOn w:val="DefaultParagraphFont"/>
    <w:link w:val="Heading7"/>
    <w:rsid w:val="00957DBC"/>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7DB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7DBC"/>
    <w:rPr>
      <w:rFonts w:ascii="Arial" w:eastAsia="Times New Roman" w:hAnsi="Arial" w:cs="Arial"/>
    </w:rPr>
  </w:style>
  <w:style w:type="numbering" w:styleId="ArticleSection">
    <w:name w:val="Outline List 3"/>
    <w:basedOn w:val="NoList"/>
    <w:semiHidden/>
    <w:rsid w:val="00957DBC"/>
    <w:pPr>
      <w:numPr>
        <w:numId w:val="6"/>
      </w:numPr>
    </w:pPr>
  </w:style>
  <w:style w:type="paragraph" w:customStyle="1" w:styleId="AuthorQuery">
    <w:name w:val="Author Query"/>
    <w:autoRedefine/>
    <w:rsid w:val="00957DBC"/>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qFormat/>
    <w:rsid w:val="00957DBC"/>
    <w:pPr>
      <w:spacing w:after="0" w:line="360" w:lineRule="auto"/>
      <w:ind w:firstLine="360"/>
    </w:pPr>
    <w:rPr>
      <w:rFonts w:ascii="Times New Roman" w:eastAsia="Times New Roman" w:hAnsi="Times New Roman" w:cs="Times New Roman"/>
      <w:sz w:val="24"/>
      <w:szCs w:val="20"/>
    </w:rPr>
  </w:style>
  <w:style w:type="paragraph" w:customStyle="1" w:styleId="Basic">
    <w:name w:val="Basic"/>
    <w:basedOn w:val="Body"/>
    <w:rsid w:val="00957DBC"/>
  </w:style>
  <w:style w:type="paragraph" w:customStyle="1" w:styleId="BlockQuote">
    <w:name w:val="Block Quote"/>
    <w:next w:val="Normal"/>
    <w:autoRedefine/>
    <w:rsid w:val="00957DBC"/>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semiHidden/>
    <w:rsid w:val="00957DBC"/>
    <w:pPr>
      <w:spacing w:after="120"/>
      <w:ind w:left="1440" w:right="1440"/>
    </w:pPr>
  </w:style>
  <w:style w:type="paragraph" w:styleId="BodyText">
    <w:name w:val="Body Text"/>
    <w:basedOn w:val="Normal"/>
    <w:link w:val="BodyTextChar"/>
    <w:semiHidden/>
    <w:rsid w:val="00957DBC"/>
    <w:pPr>
      <w:spacing w:after="120"/>
    </w:pPr>
  </w:style>
  <w:style w:type="character" w:customStyle="1" w:styleId="BodyTextChar">
    <w:name w:val="Body Text Char"/>
    <w:basedOn w:val="DefaultParagraphFont"/>
    <w:link w:val="BodyText"/>
    <w:semiHidden/>
    <w:rsid w:val="00957DBC"/>
    <w:rPr>
      <w:rFonts w:ascii="Times New Roman" w:eastAsia="Times New Roman" w:hAnsi="Times New Roman" w:cs="Times New Roman"/>
      <w:sz w:val="20"/>
      <w:szCs w:val="20"/>
    </w:rPr>
  </w:style>
  <w:style w:type="paragraph" w:styleId="BodyText2">
    <w:name w:val="Body Text 2"/>
    <w:basedOn w:val="Normal"/>
    <w:link w:val="BodyText2Char"/>
    <w:semiHidden/>
    <w:rsid w:val="00957DBC"/>
    <w:pPr>
      <w:spacing w:after="120" w:line="480" w:lineRule="auto"/>
    </w:pPr>
  </w:style>
  <w:style w:type="character" w:customStyle="1" w:styleId="BodyText2Char">
    <w:name w:val="Body Text 2 Char"/>
    <w:basedOn w:val="DefaultParagraphFont"/>
    <w:link w:val="BodyText2"/>
    <w:semiHidden/>
    <w:rsid w:val="00957DBC"/>
    <w:rPr>
      <w:rFonts w:ascii="Times New Roman" w:eastAsia="Times New Roman" w:hAnsi="Times New Roman" w:cs="Times New Roman"/>
      <w:sz w:val="20"/>
      <w:szCs w:val="20"/>
    </w:rPr>
  </w:style>
  <w:style w:type="paragraph" w:styleId="BodyText3">
    <w:name w:val="Body Text 3"/>
    <w:basedOn w:val="Normal"/>
    <w:link w:val="BodyText3Char"/>
    <w:semiHidden/>
    <w:rsid w:val="00957DBC"/>
    <w:pPr>
      <w:spacing w:after="120"/>
    </w:pPr>
    <w:rPr>
      <w:sz w:val="16"/>
      <w:szCs w:val="16"/>
    </w:rPr>
  </w:style>
  <w:style w:type="character" w:customStyle="1" w:styleId="BodyText3Char">
    <w:name w:val="Body Text 3 Char"/>
    <w:basedOn w:val="DefaultParagraphFont"/>
    <w:link w:val="BodyText3"/>
    <w:semiHidden/>
    <w:rsid w:val="00957DBC"/>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957DBC"/>
    <w:pPr>
      <w:ind w:firstLine="210"/>
    </w:pPr>
  </w:style>
  <w:style w:type="character" w:customStyle="1" w:styleId="BodyTextFirstIndentChar">
    <w:name w:val="Body Text First Indent Char"/>
    <w:basedOn w:val="BodyTextChar"/>
    <w:link w:val="BodyTextFirstIndent"/>
    <w:semiHidden/>
    <w:rsid w:val="00957DBC"/>
    <w:rPr>
      <w:rFonts w:ascii="Times New Roman" w:eastAsia="Times New Roman" w:hAnsi="Times New Roman" w:cs="Times New Roman"/>
      <w:sz w:val="20"/>
      <w:szCs w:val="20"/>
    </w:rPr>
  </w:style>
  <w:style w:type="paragraph" w:styleId="BodyTextIndent">
    <w:name w:val="Body Text Indent"/>
    <w:basedOn w:val="Normal"/>
    <w:link w:val="BodyTextIndentChar"/>
    <w:semiHidden/>
    <w:rsid w:val="00957DBC"/>
    <w:pPr>
      <w:spacing w:after="120"/>
      <w:ind w:left="360"/>
    </w:pPr>
  </w:style>
  <w:style w:type="character" w:customStyle="1" w:styleId="BodyTextIndentChar">
    <w:name w:val="Body Text Indent Char"/>
    <w:basedOn w:val="DefaultParagraphFont"/>
    <w:link w:val="BodyTextIndent"/>
    <w:semiHidden/>
    <w:rsid w:val="00957DBC"/>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rsid w:val="00957DBC"/>
    <w:pPr>
      <w:ind w:firstLine="210"/>
    </w:pPr>
  </w:style>
  <w:style w:type="character" w:customStyle="1" w:styleId="BodyTextFirstIndent2Char">
    <w:name w:val="Body Text First Indent 2 Char"/>
    <w:basedOn w:val="BodyTextIndentChar"/>
    <w:link w:val="BodyTextFirstIndent2"/>
    <w:semiHidden/>
    <w:rsid w:val="00957DBC"/>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957DBC"/>
    <w:pPr>
      <w:spacing w:after="120" w:line="480" w:lineRule="auto"/>
      <w:ind w:left="360"/>
    </w:pPr>
  </w:style>
  <w:style w:type="character" w:customStyle="1" w:styleId="BodyTextIndent2Char">
    <w:name w:val="Body Text Indent 2 Char"/>
    <w:basedOn w:val="DefaultParagraphFont"/>
    <w:link w:val="BodyTextIndent2"/>
    <w:semiHidden/>
    <w:rsid w:val="00957DBC"/>
    <w:rPr>
      <w:rFonts w:ascii="Times New Roman" w:eastAsia="Times New Roman" w:hAnsi="Times New Roman" w:cs="Times New Roman"/>
      <w:sz w:val="20"/>
      <w:szCs w:val="20"/>
    </w:rPr>
  </w:style>
  <w:style w:type="paragraph" w:styleId="BodyTextIndent3">
    <w:name w:val="Body Text Indent 3"/>
    <w:basedOn w:val="Normal"/>
    <w:link w:val="BodyTextIndent3Char"/>
    <w:semiHidden/>
    <w:rsid w:val="00957DBC"/>
    <w:pPr>
      <w:spacing w:after="120"/>
      <w:ind w:left="360"/>
    </w:pPr>
    <w:rPr>
      <w:sz w:val="16"/>
      <w:szCs w:val="16"/>
    </w:rPr>
  </w:style>
  <w:style w:type="character" w:customStyle="1" w:styleId="BodyTextIndent3Char">
    <w:name w:val="Body Text Indent 3 Char"/>
    <w:basedOn w:val="DefaultParagraphFont"/>
    <w:link w:val="BodyTextIndent3"/>
    <w:semiHidden/>
    <w:rsid w:val="00957DBC"/>
    <w:rPr>
      <w:rFonts w:ascii="Times New Roman" w:eastAsia="Times New Roman" w:hAnsi="Times New Roman" w:cs="Times New Roman"/>
      <w:sz w:val="16"/>
      <w:szCs w:val="16"/>
    </w:rPr>
  </w:style>
  <w:style w:type="paragraph" w:customStyle="1" w:styleId="BodyBox">
    <w:name w:val="BodyBox"/>
    <w:basedOn w:val="Body"/>
    <w:rsid w:val="00957DBC"/>
    <w:rPr>
      <w:color w:val="808080"/>
    </w:rPr>
  </w:style>
  <w:style w:type="paragraph" w:customStyle="1" w:styleId="BodyFirst">
    <w:name w:val="BodyFirst"/>
    <w:next w:val="Body"/>
    <w:autoRedefine/>
    <w:qFormat/>
    <w:rsid w:val="00957DBC"/>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957DBC"/>
    <w:rPr>
      <w:color w:val="808080"/>
    </w:rPr>
  </w:style>
  <w:style w:type="paragraph" w:customStyle="1" w:styleId="BulletA">
    <w:name w:val="BulletA"/>
    <w:next w:val="Normal"/>
    <w:autoRedefine/>
    <w:rsid w:val="00957DBC"/>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957DBC"/>
    <w:rPr>
      <w:color w:val="33CCCC"/>
    </w:rPr>
  </w:style>
  <w:style w:type="paragraph" w:customStyle="1" w:styleId="BulletB">
    <w:name w:val="BulletB"/>
    <w:next w:val="Normal"/>
    <w:autoRedefine/>
    <w:rsid w:val="00957DBC"/>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957DBC"/>
    <w:rPr>
      <w:color w:val="33CCCC"/>
    </w:rPr>
  </w:style>
  <w:style w:type="paragraph" w:customStyle="1" w:styleId="BulletC">
    <w:name w:val="BulletC"/>
    <w:next w:val="Normal"/>
    <w:autoRedefine/>
    <w:rsid w:val="00452382"/>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957DBC"/>
    <w:rPr>
      <w:color w:val="33CCCC"/>
    </w:rPr>
  </w:style>
  <w:style w:type="paragraph" w:styleId="Caption">
    <w:name w:val="caption"/>
    <w:basedOn w:val="Normal"/>
    <w:next w:val="Normal"/>
    <w:autoRedefine/>
    <w:qFormat/>
    <w:rsid w:val="00957DBC"/>
    <w:pPr>
      <w:spacing w:before="120" w:after="180" w:line="360" w:lineRule="auto"/>
    </w:pPr>
    <w:rPr>
      <w:rFonts w:ascii="Arial" w:hAnsi="Arial"/>
      <w:bCs/>
      <w:i/>
    </w:rPr>
  </w:style>
  <w:style w:type="paragraph" w:customStyle="1" w:styleId="CaptionBox">
    <w:name w:val="CaptionBox"/>
    <w:basedOn w:val="Caption"/>
    <w:autoRedefine/>
    <w:rsid w:val="00957DBC"/>
    <w:rPr>
      <w:color w:val="808080"/>
    </w:rPr>
  </w:style>
  <w:style w:type="paragraph" w:customStyle="1" w:styleId="ChapterStart">
    <w:name w:val="ChapterStart"/>
    <w:next w:val="Normal"/>
    <w:autoRedefine/>
    <w:rsid w:val="00957DBC"/>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957DBC"/>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semiHidden/>
    <w:rsid w:val="00957DBC"/>
    <w:pPr>
      <w:ind w:left="4320"/>
    </w:pPr>
  </w:style>
  <w:style w:type="character" w:customStyle="1" w:styleId="ClosingChar">
    <w:name w:val="Closing Char"/>
    <w:basedOn w:val="DefaultParagraphFont"/>
    <w:link w:val="Closing"/>
    <w:semiHidden/>
    <w:rsid w:val="00957DBC"/>
    <w:rPr>
      <w:rFonts w:ascii="Times New Roman" w:eastAsia="Times New Roman" w:hAnsi="Times New Roman" w:cs="Times New Roman"/>
      <w:sz w:val="20"/>
      <w:szCs w:val="20"/>
    </w:rPr>
  </w:style>
  <w:style w:type="paragraph" w:customStyle="1" w:styleId="CodeA">
    <w:name w:val="CodeA"/>
    <w:next w:val="Normal"/>
    <w:autoRedefine/>
    <w:rsid w:val="00452382"/>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957DBC"/>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957DBC"/>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957DBC"/>
    <w:rPr>
      <w:color w:val="999999"/>
    </w:rPr>
  </w:style>
  <w:style w:type="paragraph" w:customStyle="1" w:styleId="CodeB">
    <w:name w:val="CodeB"/>
    <w:autoRedefine/>
    <w:rsid w:val="00F27888"/>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957DBC"/>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957DBC"/>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957DBC"/>
    <w:rPr>
      <w:color w:val="999999"/>
    </w:rPr>
  </w:style>
  <w:style w:type="paragraph" w:customStyle="1" w:styleId="CodeC">
    <w:name w:val="CodeC"/>
    <w:next w:val="Body"/>
    <w:autoRedefine/>
    <w:rsid w:val="00452382"/>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957DBC"/>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957DBC"/>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957DBC"/>
    <w:rPr>
      <w:color w:val="999999"/>
    </w:rPr>
  </w:style>
  <w:style w:type="paragraph" w:customStyle="1" w:styleId="CodeSingle">
    <w:name w:val="CodeSingle"/>
    <w:next w:val="Body"/>
    <w:autoRedefine/>
    <w:rsid w:val="00957DBC"/>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957DBC"/>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957DBC"/>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957DBC"/>
    <w:rPr>
      <w:color w:val="999999"/>
    </w:rPr>
  </w:style>
  <w:style w:type="paragraph" w:styleId="Date">
    <w:name w:val="Date"/>
    <w:basedOn w:val="Normal"/>
    <w:next w:val="Normal"/>
    <w:link w:val="DateChar"/>
    <w:semiHidden/>
    <w:rsid w:val="00957DBC"/>
  </w:style>
  <w:style w:type="character" w:customStyle="1" w:styleId="DateChar">
    <w:name w:val="Date Char"/>
    <w:basedOn w:val="DefaultParagraphFont"/>
    <w:link w:val="Date"/>
    <w:semiHidden/>
    <w:rsid w:val="00957DBC"/>
    <w:rPr>
      <w:rFonts w:ascii="Times New Roman" w:eastAsia="Times New Roman" w:hAnsi="Times New Roman" w:cs="Times New Roman"/>
      <w:sz w:val="20"/>
      <w:szCs w:val="20"/>
    </w:rPr>
  </w:style>
  <w:style w:type="paragraph" w:styleId="E-mailSignature">
    <w:name w:val="E-mail Signature"/>
    <w:basedOn w:val="Normal"/>
    <w:link w:val="E-mailSignatureChar"/>
    <w:semiHidden/>
    <w:rsid w:val="00957DBC"/>
  </w:style>
  <w:style w:type="character" w:customStyle="1" w:styleId="E-mailSignatureChar">
    <w:name w:val="E-mail Signature Char"/>
    <w:basedOn w:val="DefaultParagraphFont"/>
    <w:link w:val="E-mailSignature"/>
    <w:semiHidden/>
    <w:rsid w:val="00957DBC"/>
    <w:rPr>
      <w:rFonts w:ascii="Times New Roman" w:eastAsia="Times New Roman" w:hAnsi="Times New Roman" w:cs="Times New Roman"/>
      <w:sz w:val="20"/>
      <w:szCs w:val="20"/>
    </w:rPr>
  </w:style>
  <w:style w:type="character" w:styleId="Emphasis">
    <w:name w:val="Emphasis"/>
    <w:basedOn w:val="DefaultParagraphFont"/>
    <w:uiPriority w:val="20"/>
    <w:qFormat/>
    <w:rsid w:val="00957DBC"/>
    <w:rPr>
      <w:i/>
      <w:iCs/>
    </w:rPr>
  </w:style>
  <w:style w:type="character" w:customStyle="1" w:styleId="EmphasisBold">
    <w:name w:val="EmphasisBold"/>
    <w:basedOn w:val="DefaultParagraphFont"/>
    <w:rsid w:val="00957DBC"/>
    <w:rPr>
      <w:b/>
      <w:color w:val="0000FF"/>
    </w:rPr>
  </w:style>
  <w:style w:type="character" w:customStyle="1" w:styleId="EmphasisBoldBox">
    <w:name w:val="EmphasisBoldBox"/>
    <w:basedOn w:val="EmphasisBold"/>
    <w:rsid w:val="00957DBC"/>
    <w:rPr>
      <w:b/>
      <w:color w:val="3366FF"/>
    </w:rPr>
  </w:style>
  <w:style w:type="character" w:customStyle="1" w:styleId="EmphasisBoldItal">
    <w:name w:val="EmphasisBoldItal"/>
    <w:basedOn w:val="DefaultParagraphFont"/>
    <w:rsid w:val="00957DBC"/>
    <w:rPr>
      <w:b/>
      <w:i/>
      <w:color w:val="0000FF"/>
    </w:rPr>
  </w:style>
  <w:style w:type="character" w:customStyle="1" w:styleId="EmphasisItalic">
    <w:name w:val="EmphasisItalic"/>
    <w:basedOn w:val="DefaultParagraphFont"/>
    <w:qFormat/>
    <w:rsid w:val="00957DBC"/>
    <w:rPr>
      <w:i/>
      <w:color w:val="0000FF"/>
    </w:rPr>
  </w:style>
  <w:style w:type="character" w:customStyle="1" w:styleId="EmphasisItalicBox">
    <w:name w:val="EmphasisItalicBox"/>
    <w:basedOn w:val="EmphasisItalic"/>
    <w:rsid w:val="00957DBC"/>
    <w:rPr>
      <w:i/>
      <w:color w:val="CC99FF"/>
    </w:rPr>
  </w:style>
  <w:style w:type="character" w:customStyle="1" w:styleId="EmphasisItalicFoot">
    <w:name w:val="EmphasisItalicFoot"/>
    <w:basedOn w:val="EmphasisItalic"/>
    <w:rsid w:val="00957DBC"/>
    <w:rPr>
      <w:i/>
      <w:color w:val="99CCFF"/>
      <w:sz w:val="16"/>
      <w:szCs w:val="16"/>
    </w:rPr>
  </w:style>
  <w:style w:type="character" w:customStyle="1" w:styleId="EmphasisRevItal">
    <w:name w:val="EmphasisRevItal"/>
    <w:basedOn w:val="DefaultParagraphFont"/>
    <w:rsid w:val="00957DBC"/>
    <w:rPr>
      <w:color w:val="0000FF"/>
    </w:rPr>
  </w:style>
  <w:style w:type="character" w:customStyle="1" w:styleId="EmphasisNote">
    <w:name w:val="EmphasisNote"/>
    <w:basedOn w:val="EmphasisRevItal"/>
    <w:rsid w:val="00957DBC"/>
    <w:rPr>
      <w:color w:val="3366FF"/>
    </w:rPr>
  </w:style>
  <w:style w:type="character" w:customStyle="1" w:styleId="EmphasisRevCaption">
    <w:name w:val="EmphasisRevCaption"/>
    <w:basedOn w:val="DefaultParagraphFont"/>
    <w:rsid w:val="00957DBC"/>
    <w:rPr>
      <w:i/>
      <w:color w:val="CC99FF"/>
    </w:rPr>
  </w:style>
  <w:style w:type="paragraph" w:styleId="EnvelopeAddress">
    <w:name w:val="envelope address"/>
    <w:basedOn w:val="Normal"/>
    <w:semiHidden/>
    <w:rsid w:val="00957DB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957DBC"/>
    <w:rPr>
      <w:rFonts w:ascii="Arial" w:hAnsi="Arial" w:cs="Arial"/>
    </w:rPr>
  </w:style>
  <w:style w:type="paragraph" w:customStyle="1" w:styleId="Epigraph">
    <w:name w:val="Epigraph"/>
    <w:basedOn w:val="BlockQuote"/>
    <w:autoRedefine/>
    <w:rsid w:val="00957DBC"/>
    <w:pPr>
      <w:ind w:left="1080" w:right="1080"/>
    </w:pPr>
    <w:rPr>
      <w:i/>
    </w:rPr>
  </w:style>
  <w:style w:type="character" w:styleId="FollowedHyperlink">
    <w:name w:val="FollowedHyperlink"/>
    <w:basedOn w:val="DefaultParagraphFont"/>
    <w:uiPriority w:val="99"/>
    <w:semiHidden/>
    <w:rsid w:val="00957DBC"/>
    <w:rPr>
      <w:color w:val="800080"/>
      <w:u w:val="single"/>
    </w:rPr>
  </w:style>
  <w:style w:type="paragraph" w:styleId="Footer">
    <w:name w:val="footer"/>
    <w:basedOn w:val="Normal"/>
    <w:link w:val="FooterChar"/>
    <w:semiHidden/>
    <w:rsid w:val="00957DBC"/>
    <w:pPr>
      <w:tabs>
        <w:tab w:val="center" w:pos="4320"/>
        <w:tab w:val="right" w:pos="8640"/>
      </w:tabs>
    </w:pPr>
  </w:style>
  <w:style w:type="character" w:customStyle="1" w:styleId="FooterChar">
    <w:name w:val="Footer Char"/>
    <w:basedOn w:val="DefaultParagraphFont"/>
    <w:link w:val="Footer"/>
    <w:semiHidden/>
    <w:rsid w:val="00957DBC"/>
    <w:rPr>
      <w:rFonts w:ascii="Times New Roman" w:eastAsia="Times New Roman" w:hAnsi="Times New Roman" w:cs="Times New Roman"/>
      <w:sz w:val="20"/>
      <w:szCs w:val="20"/>
    </w:rPr>
  </w:style>
  <w:style w:type="paragraph" w:customStyle="1" w:styleId="Footnote">
    <w:name w:val="Footnote"/>
    <w:autoRedefine/>
    <w:rsid w:val="00957DBC"/>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957DBC"/>
    <w:rPr>
      <w:sz w:val="20"/>
    </w:rPr>
  </w:style>
  <w:style w:type="paragraph" w:customStyle="1" w:styleId="GroupTitlesIX">
    <w:name w:val="GroupTitlesIX"/>
    <w:autoRedefine/>
    <w:rsid w:val="00957DBC"/>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957DBC"/>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957DBC"/>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957DBC"/>
    <w:pPr>
      <w:spacing w:before="120" w:after="120" w:line="360" w:lineRule="auto"/>
    </w:pPr>
    <w:rPr>
      <w:rFonts w:ascii="Arial" w:eastAsia="Times New Roman" w:hAnsi="Arial" w:cs="Times New Roman"/>
      <w:b/>
      <w:i/>
      <w:sz w:val="24"/>
      <w:szCs w:val="20"/>
    </w:rPr>
  </w:style>
  <w:style w:type="paragraph" w:customStyle="1" w:styleId="HeadBNum">
    <w:name w:val="HeadBNum"/>
    <w:next w:val="BodyFirst"/>
    <w:autoRedefine/>
    <w:rsid w:val="00957DBC"/>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957DBC"/>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957DBC"/>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957DBC"/>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semiHidden/>
    <w:rsid w:val="00957DBC"/>
    <w:pPr>
      <w:tabs>
        <w:tab w:val="center" w:pos="4320"/>
        <w:tab w:val="right" w:pos="8640"/>
      </w:tabs>
    </w:pPr>
  </w:style>
  <w:style w:type="character" w:customStyle="1" w:styleId="HeaderChar">
    <w:name w:val="Header Char"/>
    <w:basedOn w:val="DefaultParagraphFont"/>
    <w:link w:val="Header"/>
    <w:semiHidden/>
    <w:rsid w:val="00957DBC"/>
    <w:rPr>
      <w:rFonts w:ascii="Times New Roman" w:eastAsia="Times New Roman" w:hAnsi="Times New Roman" w:cs="Times New Roman"/>
      <w:sz w:val="20"/>
      <w:szCs w:val="20"/>
    </w:rPr>
  </w:style>
  <w:style w:type="character" w:styleId="HTMLAcronym">
    <w:name w:val="HTML Acronym"/>
    <w:basedOn w:val="DefaultParagraphFont"/>
    <w:semiHidden/>
    <w:rsid w:val="00957DBC"/>
  </w:style>
  <w:style w:type="paragraph" w:styleId="HTMLAddress">
    <w:name w:val="HTML Address"/>
    <w:basedOn w:val="Normal"/>
    <w:link w:val="HTMLAddressChar"/>
    <w:semiHidden/>
    <w:rsid w:val="00957DBC"/>
    <w:rPr>
      <w:i/>
      <w:iCs/>
    </w:rPr>
  </w:style>
  <w:style w:type="character" w:customStyle="1" w:styleId="HTMLAddressChar">
    <w:name w:val="HTML Address Char"/>
    <w:basedOn w:val="DefaultParagraphFont"/>
    <w:link w:val="HTMLAddress"/>
    <w:semiHidden/>
    <w:rsid w:val="00957DBC"/>
    <w:rPr>
      <w:rFonts w:ascii="Times New Roman" w:eastAsia="Times New Roman" w:hAnsi="Times New Roman" w:cs="Times New Roman"/>
      <w:i/>
      <w:iCs/>
      <w:sz w:val="20"/>
      <w:szCs w:val="20"/>
    </w:rPr>
  </w:style>
  <w:style w:type="character" w:styleId="HTMLCite">
    <w:name w:val="HTML Cite"/>
    <w:basedOn w:val="DefaultParagraphFont"/>
    <w:semiHidden/>
    <w:rsid w:val="00957DBC"/>
    <w:rPr>
      <w:i/>
      <w:iCs/>
    </w:rPr>
  </w:style>
  <w:style w:type="character" w:styleId="HTMLCode">
    <w:name w:val="HTML Code"/>
    <w:basedOn w:val="DefaultParagraphFont"/>
    <w:uiPriority w:val="99"/>
    <w:semiHidden/>
    <w:rsid w:val="00957DBC"/>
    <w:rPr>
      <w:rFonts w:ascii="Courier New" w:hAnsi="Courier New" w:cs="Courier New"/>
      <w:sz w:val="20"/>
      <w:szCs w:val="20"/>
    </w:rPr>
  </w:style>
  <w:style w:type="character" w:styleId="HTMLDefinition">
    <w:name w:val="HTML Definition"/>
    <w:basedOn w:val="DefaultParagraphFont"/>
    <w:semiHidden/>
    <w:rsid w:val="00957DBC"/>
    <w:rPr>
      <w:i/>
      <w:iCs/>
    </w:rPr>
  </w:style>
  <w:style w:type="character" w:styleId="HTMLKeyboard">
    <w:name w:val="HTML Keyboard"/>
    <w:basedOn w:val="DefaultParagraphFont"/>
    <w:semiHidden/>
    <w:rsid w:val="00957DBC"/>
    <w:rPr>
      <w:rFonts w:ascii="Courier New" w:hAnsi="Courier New" w:cs="Courier New"/>
      <w:sz w:val="20"/>
      <w:szCs w:val="20"/>
    </w:rPr>
  </w:style>
  <w:style w:type="paragraph" w:styleId="HTMLPreformatted">
    <w:name w:val="HTML Preformatted"/>
    <w:basedOn w:val="Normal"/>
    <w:link w:val="HTMLPreformattedChar"/>
    <w:uiPriority w:val="99"/>
    <w:semiHidden/>
    <w:rsid w:val="00957DBC"/>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57DBC"/>
    <w:rPr>
      <w:rFonts w:ascii="Courier New" w:eastAsia="Times New Roman" w:hAnsi="Courier New" w:cs="Courier New"/>
      <w:sz w:val="20"/>
      <w:szCs w:val="20"/>
    </w:rPr>
  </w:style>
  <w:style w:type="character" w:styleId="HTMLSample">
    <w:name w:val="HTML Sample"/>
    <w:basedOn w:val="DefaultParagraphFont"/>
    <w:semiHidden/>
    <w:rsid w:val="00957DBC"/>
    <w:rPr>
      <w:rFonts w:ascii="Courier New" w:hAnsi="Courier New" w:cs="Courier New"/>
    </w:rPr>
  </w:style>
  <w:style w:type="character" w:styleId="HTMLTypewriter">
    <w:name w:val="HTML Typewriter"/>
    <w:basedOn w:val="DefaultParagraphFont"/>
    <w:semiHidden/>
    <w:rsid w:val="00957DBC"/>
    <w:rPr>
      <w:rFonts w:ascii="Courier New" w:hAnsi="Courier New" w:cs="Courier New"/>
      <w:sz w:val="20"/>
      <w:szCs w:val="20"/>
    </w:rPr>
  </w:style>
  <w:style w:type="character" w:styleId="HTMLVariable">
    <w:name w:val="HTML Variable"/>
    <w:basedOn w:val="DefaultParagraphFont"/>
    <w:semiHidden/>
    <w:rsid w:val="00957DBC"/>
    <w:rPr>
      <w:i/>
      <w:iCs/>
    </w:rPr>
  </w:style>
  <w:style w:type="character" w:styleId="Hyperlink">
    <w:name w:val="Hyperlink"/>
    <w:basedOn w:val="DefaultParagraphFont"/>
    <w:uiPriority w:val="99"/>
    <w:rsid w:val="00957DBC"/>
    <w:rPr>
      <w:color w:val="0000FF"/>
      <w:u w:val="single"/>
    </w:rPr>
  </w:style>
  <w:style w:type="character" w:customStyle="1" w:styleId="Italic">
    <w:name w:val="Italic"/>
    <w:basedOn w:val="EmphasisItalic"/>
    <w:rsid w:val="00957DBC"/>
    <w:rPr>
      <w:i/>
      <w:color w:val="000000"/>
    </w:rPr>
  </w:style>
  <w:style w:type="character" w:customStyle="1" w:styleId="Keycap">
    <w:name w:val="Keycap"/>
    <w:basedOn w:val="DefaultParagraphFont"/>
    <w:rsid w:val="00957DBC"/>
    <w:rPr>
      <w:smallCaps/>
      <w:color w:val="0000FF"/>
    </w:rPr>
  </w:style>
  <w:style w:type="paragraph" w:customStyle="1" w:styleId="Level1IX">
    <w:name w:val="Level1IX"/>
    <w:autoRedefine/>
    <w:rsid w:val="00957DBC"/>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957DBC"/>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957DBC"/>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semiHidden/>
    <w:rsid w:val="00957DBC"/>
  </w:style>
  <w:style w:type="paragraph" w:styleId="List">
    <w:name w:val="List"/>
    <w:basedOn w:val="Normal"/>
    <w:semiHidden/>
    <w:rsid w:val="00957DBC"/>
    <w:pPr>
      <w:ind w:left="360" w:hanging="360"/>
    </w:pPr>
  </w:style>
  <w:style w:type="paragraph" w:styleId="List2">
    <w:name w:val="List 2"/>
    <w:basedOn w:val="Normal"/>
    <w:semiHidden/>
    <w:rsid w:val="00957DBC"/>
    <w:pPr>
      <w:ind w:left="720" w:hanging="360"/>
    </w:pPr>
  </w:style>
  <w:style w:type="paragraph" w:styleId="List3">
    <w:name w:val="List 3"/>
    <w:basedOn w:val="Normal"/>
    <w:semiHidden/>
    <w:rsid w:val="00957DBC"/>
    <w:pPr>
      <w:ind w:left="1080" w:hanging="360"/>
    </w:pPr>
  </w:style>
  <w:style w:type="paragraph" w:styleId="List4">
    <w:name w:val="List 4"/>
    <w:basedOn w:val="Normal"/>
    <w:semiHidden/>
    <w:rsid w:val="00957DBC"/>
    <w:pPr>
      <w:ind w:left="1440" w:hanging="360"/>
    </w:pPr>
  </w:style>
  <w:style w:type="paragraph" w:styleId="List5">
    <w:name w:val="List 5"/>
    <w:basedOn w:val="Normal"/>
    <w:semiHidden/>
    <w:rsid w:val="00957DBC"/>
    <w:pPr>
      <w:ind w:left="1800" w:hanging="360"/>
    </w:pPr>
  </w:style>
  <w:style w:type="paragraph" w:styleId="ListBullet">
    <w:name w:val="List Bullet"/>
    <w:basedOn w:val="Normal"/>
    <w:autoRedefine/>
    <w:semiHidden/>
    <w:rsid w:val="00957DBC"/>
    <w:pPr>
      <w:numPr>
        <w:numId w:val="17"/>
      </w:numPr>
    </w:pPr>
  </w:style>
  <w:style w:type="paragraph" w:styleId="ListBullet2">
    <w:name w:val="List Bullet 2"/>
    <w:basedOn w:val="Normal"/>
    <w:autoRedefine/>
    <w:semiHidden/>
    <w:rsid w:val="00957DBC"/>
    <w:pPr>
      <w:numPr>
        <w:numId w:val="19"/>
      </w:numPr>
    </w:pPr>
  </w:style>
  <w:style w:type="paragraph" w:styleId="ListBullet3">
    <w:name w:val="List Bullet 3"/>
    <w:basedOn w:val="Normal"/>
    <w:autoRedefine/>
    <w:semiHidden/>
    <w:rsid w:val="00957DBC"/>
    <w:pPr>
      <w:numPr>
        <w:numId w:val="21"/>
      </w:numPr>
    </w:pPr>
  </w:style>
  <w:style w:type="paragraph" w:styleId="ListBullet4">
    <w:name w:val="List Bullet 4"/>
    <w:basedOn w:val="Normal"/>
    <w:autoRedefine/>
    <w:semiHidden/>
    <w:rsid w:val="00957DBC"/>
    <w:pPr>
      <w:numPr>
        <w:numId w:val="23"/>
      </w:numPr>
    </w:pPr>
  </w:style>
  <w:style w:type="paragraph" w:styleId="ListBullet5">
    <w:name w:val="List Bullet 5"/>
    <w:basedOn w:val="Normal"/>
    <w:autoRedefine/>
    <w:semiHidden/>
    <w:rsid w:val="00957DBC"/>
    <w:pPr>
      <w:numPr>
        <w:numId w:val="25"/>
      </w:numPr>
    </w:pPr>
  </w:style>
  <w:style w:type="paragraph" w:styleId="ListContinue">
    <w:name w:val="List Continue"/>
    <w:basedOn w:val="Normal"/>
    <w:semiHidden/>
    <w:rsid w:val="00957DBC"/>
    <w:pPr>
      <w:spacing w:after="120"/>
      <w:ind w:left="360"/>
    </w:pPr>
  </w:style>
  <w:style w:type="paragraph" w:styleId="ListContinue2">
    <w:name w:val="List Continue 2"/>
    <w:basedOn w:val="Normal"/>
    <w:semiHidden/>
    <w:rsid w:val="00957DBC"/>
    <w:pPr>
      <w:spacing w:after="120"/>
      <w:ind w:left="720"/>
    </w:pPr>
  </w:style>
  <w:style w:type="paragraph" w:styleId="ListContinue3">
    <w:name w:val="List Continue 3"/>
    <w:basedOn w:val="Normal"/>
    <w:semiHidden/>
    <w:rsid w:val="00957DBC"/>
    <w:pPr>
      <w:spacing w:after="120"/>
      <w:ind w:left="1080"/>
    </w:pPr>
  </w:style>
  <w:style w:type="paragraph" w:styleId="ListContinue4">
    <w:name w:val="List Continue 4"/>
    <w:basedOn w:val="Normal"/>
    <w:semiHidden/>
    <w:rsid w:val="00957DBC"/>
    <w:pPr>
      <w:spacing w:after="120"/>
      <w:ind w:left="1440"/>
    </w:pPr>
  </w:style>
  <w:style w:type="paragraph" w:styleId="ListContinue5">
    <w:name w:val="List Continue 5"/>
    <w:basedOn w:val="Normal"/>
    <w:semiHidden/>
    <w:rsid w:val="00957DBC"/>
    <w:pPr>
      <w:spacing w:after="120"/>
      <w:ind w:left="1800"/>
    </w:pPr>
  </w:style>
  <w:style w:type="paragraph" w:styleId="ListNumber">
    <w:name w:val="List Number"/>
    <w:basedOn w:val="Normal"/>
    <w:semiHidden/>
    <w:rsid w:val="00957DBC"/>
    <w:pPr>
      <w:numPr>
        <w:numId w:val="27"/>
      </w:numPr>
    </w:pPr>
  </w:style>
  <w:style w:type="paragraph" w:styleId="ListNumber2">
    <w:name w:val="List Number 2"/>
    <w:basedOn w:val="Normal"/>
    <w:semiHidden/>
    <w:rsid w:val="00957DBC"/>
    <w:pPr>
      <w:numPr>
        <w:numId w:val="29"/>
      </w:numPr>
    </w:pPr>
  </w:style>
  <w:style w:type="paragraph" w:styleId="ListNumber3">
    <w:name w:val="List Number 3"/>
    <w:basedOn w:val="Normal"/>
    <w:semiHidden/>
    <w:rsid w:val="00957DBC"/>
    <w:pPr>
      <w:numPr>
        <w:numId w:val="31"/>
      </w:numPr>
    </w:pPr>
  </w:style>
  <w:style w:type="paragraph" w:styleId="ListNumber4">
    <w:name w:val="List Number 4"/>
    <w:basedOn w:val="Normal"/>
    <w:semiHidden/>
    <w:rsid w:val="00957DBC"/>
    <w:pPr>
      <w:numPr>
        <w:numId w:val="33"/>
      </w:numPr>
    </w:pPr>
  </w:style>
  <w:style w:type="paragraph" w:styleId="ListNumber5">
    <w:name w:val="List Number 5"/>
    <w:basedOn w:val="Normal"/>
    <w:semiHidden/>
    <w:rsid w:val="00957DBC"/>
    <w:pPr>
      <w:numPr>
        <w:numId w:val="35"/>
      </w:numPr>
    </w:pPr>
  </w:style>
  <w:style w:type="paragraph" w:customStyle="1" w:styleId="ListPlainA">
    <w:name w:val="List Plain A"/>
    <w:autoRedefine/>
    <w:rsid w:val="00957DBC"/>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957DBC"/>
    <w:rPr>
      <w:color w:val="CC99FF"/>
    </w:rPr>
  </w:style>
  <w:style w:type="paragraph" w:customStyle="1" w:styleId="ListPlainB">
    <w:name w:val="List Plain B"/>
    <w:autoRedefine/>
    <w:rsid w:val="00957DBC"/>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957DBC"/>
    <w:rPr>
      <w:color w:val="CC99FF"/>
    </w:rPr>
  </w:style>
  <w:style w:type="paragraph" w:customStyle="1" w:styleId="ListPlainC">
    <w:name w:val="List Plain C"/>
    <w:next w:val="Body"/>
    <w:autoRedefine/>
    <w:rsid w:val="00957DBC"/>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957DBC"/>
    <w:rPr>
      <w:color w:val="CC99FF"/>
    </w:rPr>
  </w:style>
  <w:style w:type="paragraph" w:customStyle="1" w:styleId="ListBody">
    <w:name w:val="ListBody"/>
    <w:next w:val="Normal"/>
    <w:autoRedefine/>
    <w:rsid w:val="00957DBC"/>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957DBC"/>
    <w:rPr>
      <w:color w:val="808080"/>
    </w:rPr>
  </w:style>
  <w:style w:type="paragraph" w:customStyle="1" w:styleId="ListHead">
    <w:name w:val="ListHead"/>
    <w:next w:val="ListBody"/>
    <w:autoRedefine/>
    <w:rsid w:val="00957DBC"/>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957DBC"/>
    <w:rPr>
      <w:color w:val="808080"/>
    </w:rPr>
  </w:style>
  <w:style w:type="paragraph" w:customStyle="1" w:styleId="Listing">
    <w:name w:val="Listing"/>
    <w:next w:val="Body"/>
    <w:autoRedefine/>
    <w:rsid w:val="00957DBC"/>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957DBC"/>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qFormat/>
    <w:rsid w:val="00957DBC"/>
    <w:rPr>
      <w:rFonts w:ascii="Courier" w:hAnsi="Courier"/>
      <w:color w:val="0000FF"/>
      <w:sz w:val="20"/>
    </w:rPr>
  </w:style>
  <w:style w:type="character" w:customStyle="1" w:styleId="LiteralBox">
    <w:name w:val="LiteralBox"/>
    <w:basedOn w:val="Literal"/>
    <w:rsid w:val="00957DBC"/>
    <w:rPr>
      <w:rFonts w:ascii="Courier" w:hAnsi="Courier"/>
      <w:color w:val="CC99FF"/>
      <w:sz w:val="20"/>
    </w:rPr>
  </w:style>
  <w:style w:type="character" w:customStyle="1" w:styleId="Literal1st">
    <w:name w:val="Literal1st"/>
    <w:basedOn w:val="LiteralBox"/>
    <w:rsid w:val="00957DBC"/>
    <w:rPr>
      <w:rFonts w:ascii="Courier" w:hAnsi="Courier"/>
      <w:color w:val="CC99FF"/>
      <w:sz w:val="20"/>
    </w:rPr>
  </w:style>
  <w:style w:type="character" w:customStyle="1" w:styleId="LiteralBold">
    <w:name w:val="LiteralBold"/>
    <w:basedOn w:val="DefaultParagraphFont"/>
    <w:rsid w:val="00957DBC"/>
    <w:rPr>
      <w:rFonts w:ascii="Courier" w:hAnsi="Courier"/>
      <w:b/>
      <w:color w:val="0000FF"/>
      <w:sz w:val="20"/>
    </w:rPr>
  </w:style>
  <w:style w:type="character" w:customStyle="1" w:styleId="LiteralBoldItal">
    <w:name w:val="LiteralBoldItal"/>
    <w:basedOn w:val="DefaultParagraphFont"/>
    <w:rsid w:val="00957DBC"/>
    <w:rPr>
      <w:rFonts w:ascii="Courier" w:hAnsi="Courier"/>
      <w:b/>
      <w:i/>
      <w:color w:val="0000FF"/>
      <w:sz w:val="20"/>
    </w:rPr>
  </w:style>
  <w:style w:type="character" w:customStyle="1" w:styleId="LiteralCaption">
    <w:name w:val="LiteralCaption"/>
    <w:basedOn w:val="LiteralBox"/>
    <w:qFormat/>
    <w:rsid w:val="00957DBC"/>
    <w:rPr>
      <w:rFonts w:ascii="Courier" w:hAnsi="Courier"/>
      <w:i/>
      <w:color w:val="CC99FF"/>
      <w:sz w:val="20"/>
    </w:rPr>
  </w:style>
  <w:style w:type="character" w:customStyle="1" w:styleId="LiteralFootnote">
    <w:name w:val="LiteralFootnote"/>
    <w:basedOn w:val="LiteralBox"/>
    <w:rsid w:val="00957DBC"/>
    <w:rPr>
      <w:rFonts w:ascii="Courier" w:hAnsi="Courier"/>
      <w:color w:val="CC99FF"/>
      <w:sz w:val="20"/>
    </w:rPr>
  </w:style>
  <w:style w:type="character" w:customStyle="1" w:styleId="LiteralItal">
    <w:name w:val="LiteralItal"/>
    <w:basedOn w:val="DefaultParagraphFont"/>
    <w:rsid w:val="00957DBC"/>
    <w:rPr>
      <w:rFonts w:ascii="Courier" w:hAnsi="Courier"/>
      <w:i/>
      <w:color w:val="0000FF"/>
      <w:sz w:val="20"/>
    </w:rPr>
  </w:style>
  <w:style w:type="character" w:customStyle="1" w:styleId="MenuArrow">
    <w:name w:val="MenuArrow"/>
    <w:basedOn w:val="DefaultParagraphFont"/>
    <w:rsid w:val="00957DBC"/>
    <w:rPr>
      <w:rFonts w:ascii="Webdings" w:hAnsi="Webdings"/>
      <w:color w:val="0000FF"/>
    </w:rPr>
  </w:style>
  <w:style w:type="paragraph" w:styleId="MessageHeader">
    <w:name w:val="Message Header"/>
    <w:basedOn w:val="Normal"/>
    <w:link w:val="MessageHeaderChar"/>
    <w:semiHidden/>
    <w:rsid w:val="00957DB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957DBC"/>
    <w:rPr>
      <w:rFonts w:ascii="Arial" w:eastAsia="Times New Roman" w:hAnsi="Arial" w:cs="Arial"/>
      <w:sz w:val="24"/>
      <w:szCs w:val="24"/>
      <w:shd w:val="pct20" w:color="auto" w:fill="auto"/>
    </w:rPr>
  </w:style>
  <w:style w:type="paragraph" w:styleId="NormalWeb">
    <w:name w:val="Normal (Web)"/>
    <w:basedOn w:val="Normal"/>
    <w:uiPriority w:val="99"/>
    <w:semiHidden/>
    <w:rsid w:val="00957DBC"/>
    <w:rPr>
      <w:sz w:val="24"/>
      <w:szCs w:val="24"/>
    </w:rPr>
  </w:style>
  <w:style w:type="paragraph" w:styleId="NormalIndent">
    <w:name w:val="Normal Indent"/>
    <w:basedOn w:val="Normal"/>
    <w:semiHidden/>
    <w:rsid w:val="00957DBC"/>
    <w:pPr>
      <w:ind w:left="720"/>
    </w:pPr>
  </w:style>
  <w:style w:type="paragraph" w:customStyle="1" w:styleId="Note">
    <w:name w:val="Note"/>
    <w:next w:val="Body"/>
    <w:autoRedefine/>
    <w:rsid w:val="00957DBC"/>
    <w:pPr>
      <w:spacing w:before="120" w:after="120" w:line="360" w:lineRule="auto"/>
    </w:pPr>
    <w:rPr>
      <w:rFonts w:ascii="Times New Roman" w:eastAsia="Times New Roman" w:hAnsi="Times New Roman" w:cs="Times New Roman"/>
      <w:i/>
      <w:sz w:val="24"/>
      <w:szCs w:val="20"/>
    </w:rPr>
  </w:style>
  <w:style w:type="paragraph" w:styleId="NoteHeading">
    <w:name w:val="Note Heading"/>
    <w:basedOn w:val="Normal"/>
    <w:next w:val="Normal"/>
    <w:link w:val="NoteHeadingChar"/>
    <w:semiHidden/>
    <w:rsid w:val="00957DBC"/>
  </w:style>
  <w:style w:type="character" w:customStyle="1" w:styleId="NoteHeadingChar">
    <w:name w:val="Note Heading Char"/>
    <w:basedOn w:val="DefaultParagraphFont"/>
    <w:link w:val="NoteHeading"/>
    <w:semiHidden/>
    <w:rsid w:val="00957DBC"/>
    <w:rPr>
      <w:rFonts w:ascii="Times New Roman" w:eastAsia="Times New Roman" w:hAnsi="Times New Roman" w:cs="Times New Roman"/>
      <w:sz w:val="20"/>
      <w:szCs w:val="20"/>
    </w:rPr>
  </w:style>
  <w:style w:type="paragraph" w:customStyle="1" w:styleId="NoteWarning">
    <w:name w:val="Note Warning"/>
    <w:next w:val="Normal"/>
    <w:autoRedefine/>
    <w:rsid w:val="00957DBC"/>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957DBC"/>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957DBC"/>
    <w:rPr>
      <w:color w:val="666699"/>
    </w:rPr>
  </w:style>
  <w:style w:type="paragraph" w:customStyle="1" w:styleId="NumListB">
    <w:name w:val="NumListB"/>
    <w:next w:val="Normal"/>
    <w:autoRedefine/>
    <w:rsid w:val="00957DBC"/>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957DBC"/>
    <w:rPr>
      <w:color w:val="666699"/>
    </w:rPr>
  </w:style>
  <w:style w:type="paragraph" w:customStyle="1" w:styleId="NumListC">
    <w:name w:val="NumListC"/>
    <w:next w:val="Normal"/>
    <w:autoRedefine/>
    <w:rsid w:val="00957DBC"/>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957DBC"/>
    <w:rPr>
      <w:color w:val="666699"/>
    </w:rPr>
  </w:style>
  <w:style w:type="character" w:styleId="PageNumber">
    <w:name w:val="page number"/>
    <w:basedOn w:val="DefaultParagraphFont"/>
    <w:semiHidden/>
    <w:rsid w:val="00957DBC"/>
  </w:style>
  <w:style w:type="paragraph" w:styleId="PlainText">
    <w:name w:val="Plain Text"/>
    <w:basedOn w:val="Normal"/>
    <w:link w:val="PlainTextChar"/>
    <w:semiHidden/>
    <w:rsid w:val="00957DBC"/>
    <w:rPr>
      <w:rFonts w:ascii="Courier New" w:hAnsi="Courier New" w:cs="Courier New"/>
    </w:rPr>
  </w:style>
  <w:style w:type="character" w:customStyle="1" w:styleId="PlainTextChar">
    <w:name w:val="Plain Text Char"/>
    <w:basedOn w:val="DefaultParagraphFont"/>
    <w:link w:val="PlainText"/>
    <w:semiHidden/>
    <w:rsid w:val="00957DBC"/>
    <w:rPr>
      <w:rFonts w:ascii="Courier New" w:eastAsia="Times New Roman" w:hAnsi="Courier New" w:cs="Courier New"/>
      <w:sz w:val="20"/>
      <w:szCs w:val="20"/>
    </w:rPr>
  </w:style>
  <w:style w:type="paragraph" w:customStyle="1" w:styleId="ProductionDirective">
    <w:name w:val="Production Directive"/>
    <w:next w:val="Normal"/>
    <w:autoRedefine/>
    <w:qFormat/>
    <w:rsid w:val="00957DBC"/>
    <w:pPr>
      <w:spacing w:before="120" w:after="120" w:line="360" w:lineRule="auto"/>
    </w:pPr>
    <w:rPr>
      <w:rFonts w:ascii="Times New Roman" w:eastAsia="Times New Roman" w:hAnsi="Times New Roman" w:cs="Times New Roman"/>
      <w:smallCaps/>
      <w:color w:val="FF0000"/>
      <w:sz w:val="20"/>
      <w:szCs w:val="20"/>
    </w:rPr>
  </w:style>
  <w:style w:type="paragraph" w:styleId="Salutation">
    <w:name w:val="Salutation"/>
    <w:basedOn w:val="Normal"/>
    <w:next w:val="Normal"/>
    <w:link w:val="SalutationChar"/>
    <w:semiHidden/>
    <w:rsid w:val="00957DBC"/>
  </w:style>
  <w:style w:type="character" w:customStyle="1" w:styleId="SalutationChar">
    <w:name w:val="Salutation Char"/>
    <w:basedOn w:val="DefaultParagraphFont"/>
    <w:link w:val="Salutation"/>
    <w:semiHidden/>
    <w:rsid w:val="00957DBC"/>
    <w:rPr>
      <w:rFonts w:ascii="Times New Roman" w:eastAsia="Times New Roman" w:hAnsi="Times New Roman" w:cs="Times New Roman"/>
      <w:sz w:val="20"/>
      <w:szCs w:val="20"/>
    </w:rPr>
  </w:style>
  <w:style w:type="paragraph" w:styleId="Signature">
    <w:name w:val="Signature"/>
    <w:basedOn w:val="Normal"/>
    <w:link w:val="SignatureChar"/>
    <w:semiHidden/>
    <w:rsid w:val="00957DBC"/>
    <w:pPr>
      <w:ind w:left="4320"/>
    </w:pPr>
  </w:style>
  <w:style w:type="character" w:customStyle="1" w:styleId="SignatureChar">
    <w:name w:val="Signature Char"/>
    <w:basedOn w:val="DefaultParagraphFont"/>
    <w:link w:val="Signature"/>
    <w:semiHidden/>
    <w:rsid w:val="00957DBC"/>
    <w:rPr>
      <w:rFonts w:ascii="Times New Roman" w:eastAsia="Times New Roman" w:hAnsi="Times New Roman" w:cs="Times New Roman"/>
      <w:sz w:val="20"/>
      <w:szCs w:val="20"/>
    </w:rPr>
  </w:style>
  <w:style w:type="character" w:styleId="Strong">
    <w:name w:val="Strong"/>
    <w:basedOn w:val="DefaultParagraphFont"/>
    <w:qFormat/>
    <w:rsid w:val="00957DBC"/>
    <w:rPr>
      <w:b/>
      <w:bCs/>
    </w:rPr>
  </w:style>
  <w:style w:type="paragraph" w:customStyle="1" w:styleId="SubBullet">
    <w:name w:val="SubBullet"/>
    <w:next w:val="Normal"/>
    <w:autoRedefine/>
    <w:rsid w:val="00957DBC"/>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957DBC"/>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957DBC"/>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957DBC"/>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957DBC"/>
    <w:rPr>
      <w:rFonts w:ascii="Arial" w:eastAsia="Times New Roman" w:hAnsi="Arial" w:cs="Arial"/>
      <w:sz w:val="24"/>
      <w:szCs w:val="24"/>
    </w:rPr>
  </w:style>
  <w:style w:type="table" w:styleId="Table3Deffects1">
    <w:name w:val="Table 3D effects 1"/>
    <w:basedOn w:val="TableNormal"/>
    <w:semiHidden/>
    <w:rsid w:val="00957DBC"/>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57DBC"/>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957DBC"/>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57DBC"/>
    <w:pPr>
      <w:spacing w:after="0" w:line="240" w:lineRule="auto"/>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57DBC"/>
    <w:pPr>
      <w:spacing w:after="0" w:line="240" w:lineRule="auto"/>
    </w:pPr>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57DBC"/>
    <w:pPr>
      <w:spacing w:after="0" w:line="240" w:lineRule="auto"/>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57DBC"/>
    <w:pPr>
      <w:spacing w:after="0" w:line="240" w:lineRule="auto"/>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57DBC"/>
    <w:pPr>
      <w:spacing w:after="0" w:line="240" w:lineRule="auto"/>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57DBC"/>
    <w:pPr>
      <w:spacing w:after="0" w:line="240" w:lineRule="auto"/>
    </w:pPr>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57DBC"/>
    <w:pPr>
      <w:spacing w:after="0" w:line="240" w:lineRule="auto"/>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57DBC"/>
    <w:pPr>
      <w:spacing w:after="0" w:line="240" w:lineRule="auto"/>
    </w:pPr>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57DB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57DBC"/>
    <w:pPr>
      <w:spacing w:after="0" w:line="240" w:lineRule="auto"/>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57DBC"/>
    <w:pPr>
      <w:spacing w:after="0" w:line="240" w:lineRule="auto"/>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57DBC"/>
    <w:pPr>
      <w:spacing w:after="0" w:line="240" w:lineRule="auto"/>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957DBC"/>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57DBC"/>
    <w:pPr>
      <w:spacing w:after="0" w:line="240" w:lineRule="auto"/>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57DBC"/>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57DBC"/>
    <w:pPr>
      <w:spacing w:after="0" w:line="240" w:lineRule="auto"/>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57DBC"/>
    <w:pPr>
      <w:spacing w:after="0" w:line="240" w:lineRule="auto"/>
    </w:pPr>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57DB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next w:val="Normal"/>
    <w:autoRedefine/>
    <w:rsid w:val="00957DBC"/>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957DBC"/>
    <w:pPr>
      <w:spacing w:after="0" w:line="240" w:lineRule="auto"/>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57DBC"/>
    <w:pPr>
      <w:spacing w:after="0" w:line="240" w:lineRule="auto"/>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57DBC"/>
    <w:pPr>
      <w:spacing w:after="0" w:line="240" w:lineRule="auto"/>
    </w:pPr>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957DB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957DBC"/>
    <w:rPr>
      <w:rFonts w:ascii="Arial" w:eastAsia="Times New Roman" w:hAnsi="Arial" w:cs="Arial"/>
      <w:b/>
      <w:bCs/>
      <w:kern w:val="28"/>
      <w:sz w:val="32"/>
      <w:szCs w:val="32"/>
    </w:rPr>
  </w:style>
  <w:style w:type="character" w:customStyle="1" w:styleId="Wingdings">
    <w:name w:val="Wingdings"/>
    <w:basedOn w:val="DefaultParagraphFont"/>
    <w:rsid w:val="00957DBC"/>
    <w:rPr>
      <w:rFonts w:ascii="Wingdings 2" w:hAnsi="Wingdings 2"/>
      <w:color w:val="0000FF"/>
      <w:sz w:val="24"/>
    </w:rPr>
  </w:style>
  <w:style w:type="character" w:customStyle="1" w:styleId="WingdingsSmall">
    <w:name w:val="Wingdings Small"/>
    <w:basedOn w:val="Wingdings"/>
    <w:rsid w:val="00957DBC"/>
    <w:rPr>
      <w:rFonts w:ascii="Wingdings 2" w:hAnsi="Wingdings 2"/>
      <w:color w:val="99CCFF"/>
      <w:sz w:val="20"/>
    </w:rPr>
  </w:style>
  <w:style w:type="character" w:customStyle="1" w:styleId="Title1">
    <w:name w:val="Title1"/>
    <w:basedOn w:val="DefaultParagraphFont"/>
    <w:rsid w:val="00957DBC"/>
  </w:style>
  <w:style w:type="character" w:customStyle="1" w:styleId="filename">
    <w:name w:val="filename"/>
    <w:basedOn w:val="DefaultParagraphFont"/>
    <w:rsid w:val="00957DBC"/>
  </w:style>
  <w:style w:type="paragraph" w:styleId="BalloonText">
    <w:name w:val="Balloon Text"/>
    <w:basedOn w:val="Normal"/>
    <w:link w:val="BalloonTextChar"/>
    <w:uiPriority w:val="99"/>
    <w:semiHidden/>
    <w:unhideWhenUsed/>
    <w:rsid w:val="00CD51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1D9"/>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B528FB"/>
    <w:rPr>
      <w:sz w:val="16"/>
      <w:szCs w:val="16"/>
    </w:rPr>
  </w:style>
  <w:style w:type="paragraph" w:styleId="CommentText">
    <w:name w:val="annotation text"/>
    <w:basedOn w:val="Normal"/>
    <w:link w:val="CommentTextChar"/>
    <w:uiPriority w:val="99"/>
    <w:semiHidden/>
    <w:unhideWhenUsed/>
    <w:rsid w:val="00B528FB"/>
  </w:style>
  <w:style w:type="character" w:customStyle="1" w:styleId="CommentTextChar">
    <w:name w:val="Comment Text Char"/>
    <w:basedOn w:val="DefaultParagraphFont"/>
    <w:link w:val="CommentText"/>
    <w:uiPriority w:val="99"/>
    <w:semiHidden/>
    <w:rsid w:val="00B528F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28FB"/>
    <w:rPr>
      <w:b/>
      <w:bCs/>
    </w:rPr>
  </w:style>
  <w:style w:type="character" w:customStyle="1" w:styleId="CommentSubjectChar">
    <w:name w:val="Comment Subject Char"/>
    <w:basedOn w:val="CommentTextChar"/>
    <w:link w:val="CommentSubject"/>
    <w:uiPriority w:val="99"/>
    <w:semiHidden/>
    <w:rsid w:val="00B528FB"/>
    <w:rPr>
      <w:rFonts w:ascii="Times New Roman" w:eastAsia="Times New Roman" w:hAnsi="Times New Roman" w:cs="Times New Roman"/>
      <w:b/>
      <w:bCs/>
      <w:sz w:val="20"/>
      <w:szCs w:val="20"/>
    </w:rPr>
  </w:style>
  <w:style w:type="paragraph" w:styleId="TOC1">
    <w:name w:val="toc 1"/>
    <w:basedOn w:val="Normal"/>
    <w:next w:val="Normal"/>
    <w:autoRedefine/>
    <w:uiPriority w:val="39"/>
    <w:unhideWhenUsed/>
    <w:rsid w:val="00D325CC"/>
    <w:pPr>
      <w:spacing w:after="100"/>
    </w:pPr>
  </w:style>
  <w:style w:type="paragraph" w:styleId="TOC2">
    <w:name w:val="toc 2"/>
    <w:basedOn w:val="Normal"/>
    <w:next w:val="Normal"/>
    <w:autoRedefine/>
    <w:uiPriority w:val="39"/>
    <w:unhideWhenUsed/>
    <w:rsid w:val="00D325CC"/>
    <w:pPr>
      <w:spacing w:after="100"/>
      <w:ind w:left="200"/>
    </w:pPr>
  </w:style>
  <w:style w:type="paragraph" w:styleId="TOC3">
    <w:name w:val="toc 3"/>
    <w:basedOn w:val="Normal"/>
    <w:next w:val="Normal"/>
    <w:autoRedefine/>
    <w:uiPriority w:val="39"/>
    <w:unhideWhenUsed/>
    <w:rsid w:val="00D325CC"/>
    <w:pPr>
      <w:spacing w:after="100"/>
      <w:ind w:left="400"/>
    </w:pPr>
  </w:style>
  <w:style w:type="paragraph" w:styleId="Revision">
    <w:name w:val="Revision"/>
    <w:hidden/>
    <w:uiPriority w:val="99"/>
    <w:semiHidden/>
    <w:rsid w:val="00CF72F0"/>
    <w:pPr>
      <w:spacing w:after="0" w:line="240" w:lineRule="auto"/>
    </w:pPr>
    <w:rPr>
      <w:rFonts w:ascii="Times New Roman" w:eastAsia="Times New Roman" w:hAnsi="Times New Roman" w:cs="Times New Roman"/>
      <w:sz w:val="20"/>
      <w:szCs w:val="20"/>
    </w:rPr>
  </w:style>
  <w:style w:type="character" w:customStyle="1" w:styleId="Literal-Gray">
    <w:name w:val="Literal - Gray"/>
    <w:basedOn w:val="Literal"/>
    <w:uiPriority w:val="1"/>
    <w:qFormat/>
    <w:rsid w:val="004C7003"/>
    <w:rPr>
      <w:rFonts w:ascii="Courier" w:hAnsi="Courier"/>
      <w:color w:val="99999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849381">
      <w:bodyDiv w:val="1"/>
      <w:marLeft w:val="0"/>
      <w:marRight w:val="0"/>
      <w:marTop w:val="0"/>
      <w:marBottom w:val="0"/>
      <w:divBdr>
        <w:top w:val="none" w:sz="0" w:space="0" w:color="auto"/>
        <w:left w:val="none" w:sz="0" w:space="0" w:color="auto"/>
        <w:bottom w:val="none" w:sz="0" w:space="0" w:color="auto"/>
        <w:right w:val="none" w:sz="0" w:space="0" w:color="auto"/>
      </w:divBdr>
      <w:divsChild>
        <w:div w:id="492376946">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55860482">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 w:id="125705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doc.rust-lang.org/stable/nomicon/" TargetMode="Externa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9F85F-FA7E-B44E-8246-9DF89395D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48</Pages>
  <Words>13597</Words>
  <Characters>77506</Characters>
  <Application>Microsoft Macintosh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Chadwick</dc:creator>
  <cp:lastModifiedBy>Carol Nichols</cp:lastModifiedBy>
  <cp:revision>182</cp:revision>
  <dcterms:created xsi:type="dcterms:W3CDTF">2018-01-13T01:27:00Z</dcterms:created>
  <dcterms:modified xsi:type="dcterms:W3CDTF">2018-01-17T01:09:00Z</dcterms:modified>
</cp:coreProperties>
</file>